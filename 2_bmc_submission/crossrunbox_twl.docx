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78BD24" w14:textId="77777777" w:rsidR="006E2D47" w:rsidRDefault="0009672F">
      <w:pPr>
        <w:pStyle w:val="Title"/>
      </w:pPr>
      <w:r>
        <w:t>Smooth Operator: Modifying the Anhøj Rules to Improve Runs Analysis in Statistical Process Control</w:t>
      </w:r>
    </w:p>
    <w:p w14:paraId="6AFCD209" w14:textId="77777777" w:rsidR="006E2D47" w:rsidRDefault="0009672F">
      <w:pPr>
        <w:pStyle w:val="FirstParagraph"/>
      </w:pPr>
      <w:r>
        <w:t>Jacob Anhøj (corresponding author)</w:t>
      </w:r>
    </w:p>
    <w:p w14:paraId="001299CF" w14:textId="77777777" w:rsidR="006E2D47" w:rsidRDefault="0009672F">
      <w:pPr>
        <w:pStyle w:val="BodyText"/>
      </w:pPr>
      <w:r>
        <w:t>Centre of Diagnostic Investigation, Rigshospitalet, University of Copenhagen, Denmark</w:t>
      </w:r>
    </w:p>
    <w:p w14:paraId="64A35B76" w14:textId="77777777" w:rsidR="006E2D47" w:rsidRDefault="0009672F">
      <w:pPr>
        <w:pStyle w:val="BodyText"/>
      </w:pPr>
      <w:hyperlink r:id="rId7">
        <w:r>
          <w:t>jacob@anhoej.net</w:t>
        </w:r>
      </w:hyperlink>
    </w:p>
    <w:p w14:paraId="69F89FB9" w14:textId="77777777" w:rsidR="006E2D47" w:rsidRDefault="0009672F">
      <w:pPr>
        <w:pStyle w:val="BodyText"/>
      </w:pPr>
      <w:r>
        <w:t>Tore Wentzel-Larsen</w:t>
      </w:r>
    </w:p>
    <w:p w14:paraId="02146C3B" w14:textId="77777777" w:rsidR="006E2D47" w:rsidRDefault="0009672F">
      <w:pPr>
        <w:pStyle w:val="BodyText"/>
      </w:pPr>
      <w:r>
        <w:t>Centre for Child and Adolescent Mental Health, Eastern and Southern Norway &amp; Centre for Violence and Traumatic Stress Studies, Oslo, Norway</w:t>
      </w:r>
    </w:p>
    <w:p w14:paraId="6488B5C0" w14:textId="77777777" w:rsidR="006E2D47" w:rsidRDefault="0009672F">
      <w:pPr>
        <w:pStyle w:val="BodyText"/>
      </w:pPr>
      <w:hyperlink r:id="rId8">
        <w:r>
          <w:t>tore.wentzellarsen@gmail.com</w:t>
        </w:r>
      </w:hyperlink>
    </w:p>
    <w:p w14:paraId="6BB167EF" w14:textId="77777777" w:rsidR="006E2D47" w:rsidRDefault="0009672F">
      <w:pPr>
        <w:pStyle w:val="BodyText"/>
      </w:pPr>
      <w:r>
        <w:t>Revision date: 2019-05-13</w:t>
      </w:r>
    </w:p>
    <w:p w14:paraId="0FED1CDC" w14:textId="77777777" w:rsidR="006E2D47" w:rsidRDefault="0009672F">
      <w:pPr>
        <w:pStyle w:val="Heading1"/>
      </w:pPr>
      <w:bookmarkStart w:id="0" w:name="abstract"/>
      <w:r>
        <w:t>Abstract</w:t>
      </w:r>
      <w:bookmarkEnd w:id="0"/>
    </w:p>
    <w:p w14:paraId="1678E018" w14:textId="7D7952E6" w:rsidR="006E2D47" w:rsidRDefault="0009672F">
      <w:pPr>
        <w:pStyle w:val="FirstParagraph"/>
      </w:pPr>
      <w:r>
        <w:rPr>
          <w:b/>
        </w:rPr>
        <w:t>Background</w:t>
      </w:r>
      <w:r>
        <w:t xml:space="preserve"> The run chart is one form of statistical process control chart that is particularly useful for detecting minor to moderate shifts in data over time. The Anhøj rules</w:t>
      </w:r>
      <w:r>
        <w:t xml:space="preserve"> test for shifts by looking for unusually long runs (L) of data points on the same </w:t>
      </w:r>
      <w:r>
        <w:lastRenderedPageBreak/>
        <w:t>side of the process centre (mean or median) and unusually few crossings (C) of the centre depending on the number of available data points (N). Critical values for C and L h</w:t>
      </w:r>
      <w:r>
        <w:t>ave mainly been studied in isolation. But what is really of interest is the joint distribution of C and L, which, because no closed form expression exist</w:t>
      </w:r>
      <w:commentRangeStart w:id="1"/>
      <w:ins w:id="2" w:author="Tore Wentzel-Larsen" w:date="2019-05-13T14:36:00Z">
        <w:r w:rsidR="009D6560">
          <w:t>s</w:t>
        </w:r>
        <w:commentRangeEnd w:id="1"/>
        <w:r w:rsidR="009D6560">
          <w:rPr>
            <w:rStyle w:val="CommentReference"/>
          </w:rPr>
          <w:commentReference w:id="1"/>
        </w:r>
      </w:ins>
      <w:r>
        <w:t xml:space="preserve"> </w:t>
      </w:r>
      <w:commentRangeStart w:id="3"/>
      <w:r>
        <w:t>for the distribution of L</w:t>
      </w:r>
      <w:commentRangeEnd w:id="3"/>
      <w:r w:rsidR="00A456B7">
        <w:rPr>
          <w:rStyle w:val="CommentReference"/>
        </w:rPr>
        <w:commentReference w:id="3"/>
      </w:r>
      <w:r>
        <w:t>, ha</w:t>
      </w:r>
      <w:ins w:id="4" w:author="Tore Wentzel-Larsen" w:date="2019-05-13T14:37:00Z">
        <w:r w:rsidR="00A456B7">
          <w:t>s</w:t>
        </w:r>
      </w:ins>
      <w:del w:id="5" w:author="Tore Wentzel-Larsen" w:date="2019-05-13T14:37:00Z">
        <w:r w:rsidDel="00A456B7">
          <w:delText>v</w:delText>
        </w:r>
        <w:r w:rsidDel="00A456B7">
          <w:delText>e</w:delText>
        </w:r>
      </w:del>
      <w:r>
        <w:t xml:space="preserve"> so far only been studied using simulated data series. We recently rele</w:t>
      </w:r>
      <w:r>
        <w:t xml:space="preserve">ased an R package, </w:t>
      </w:r>
      <w:r>
        <w:rPr>
          <w:rStyle w:val="VerbatimChar"/>
        </w:rPr>
        <w:t>crossrun</w:t>
      </w:r>
      <w:r>
        <w:t xml:space="preserve"> that calculates exact values for the joint probabilities of C and L that allowed us to study the diagnostic properties of the Anhøj rules in detail and to suggest minor adjustments to improve their diagnostic value.</w:t>
      </w:r>
    </w:p>
    <w:p w14:paraId="3639A6BA" w14:textId="77777777" w:rsidR="006E2D47" w:rsidRDefault="0009672F">
      <w:pPr>
        <w:pStyle w:val="BodyText"/>
      </w:pPr>
      <w:r>
        <w:rPr>
          <w:b/>
        </w:rPr>
        <w:t>Methods</w:t>
      </w:r>
      <w:r>
        <w:t xml:space="preserve"> Base</w:t>
      </w:r>
      <w:r>
        <w:t xml:space="preserve">d on the </w:t>
      </w:r>
      <w:commentRangeStart w:id="6"/>
      <w:r>
        <w:t xml:space="preserve">crossrun </w:t>
      </w:r>
      <w:commentRangeEnd w:id="6"/>
      <w:r w:rsidR="00471A3E">
        <w:rPr>
          <w:rStyle w:val="CommentReference"/>
        </w:rPr>
        <w:commentReference w:id="6"/>
      </w:r>
      <w:r>
        <w:t xml:space="preserve">R package we calculated exact values for the joint distribution of C and L for N = 10-100. Furthermore, we developed two functions, </w:t>
      </w:r>
      <w:r>
        <w:rPr>
          <w:rStyle w:val="VerbatimChar"/>
        </w:rPr>
        <w:t>bestbox()</w:t>
      </w:r>
      <w:r>
        <w:t xml:space="preserve"> and </w:t>
      </w:r>
      <w:r>
        <w:rPr>
          <w:rStyle w:val="VerbatimChar"/>
        </w:rPr>
        <w:t>cutbox()</w:t>
      </w:r>
      <w:r>
        <w:t xml:space="preserve"> that automatically seek to adjust the critical values for C and L to balance betwee</w:t>
      </w:r>
      <w:r>
        <w:t>n sensitivity and specificity requirements.</w:t>
      </w:r>
    </w:p>
    <w:p w14:paraId="5CBDF546" w14:textId="77777777" w:rsidR="006E2D47" w:rsidRDefault="0009672F">
      <w:pPr>
        <w:pStyle w:val="BodyText"/>
      </w:pPr>
      <w:r>
        <w:rPr>
          <w:b/>
        </w:rPr>
        <w:t>Results</w:t>
      </w:r>
      <w:r>
        <w:t xml:space="preserve"> We calculated exact values for the joint distribution of C and L for N = 10-100 together with measures of the diagnostic value of the Anhøj rules. The best box and cut box procedures significantly improve</w:t>
      </w:r>
      <w:r>
        <w:t>d the diagnostic value of the Anhøj rules by keeping the specificity and sensitivity close to pre-specified target values.</w:t>
      </w:r>
    </w:p>
    <w:p w14:paraId="7E77781C" w14:textId="77777777" w:rsidR="006E2D47" w:rsidRDefault="0009672F">
      <w:pPr>
        <w:pStyle w:val="BodyText"/>
      </w:pPr>
      <w:r>
        <w:rPr>
          <w:b/>
        </w:rPr>
        <w:t>Conclusions</w:t>
      </w:r>
      <w:r>
        <w:t xml:space="preserve"> This study provides exact values for the joint distribution of longest run and number of crossings in random data series </w:t>
      </w:r>
      <w:r>
        <w:t>and demonstrates that it is possible to obtain better diagnostic properties of run charts by making minor adjustment to the critical values for C and L.</w:t>
      </w:r>
    </w:p>
    <w:p w14:paraId="4847C9C6" w14:textId="77777777" w:rsidR="006E2D47" w:rsidRDefault="0009672F">
      <w:pPr>
        <w:pStyle w:val="Heading1"/>
      </w:pPr>
      <w:bookmarkStart w:id="7" w:name="keywords"/>
      <w:r>
        <w:lastRenderedPageBreak/>
        <w:t>Keywords</w:t>
      </w:r>
      <w:bookmarkEnd w:id="7"/>
    </w:p>
    <w:p w14:paraId="051497A9" w14:textId="77777777" w:rsidR="006E2D47" w:rsidRDefault="0009672F">
      <w:pPr>
        <w:pStyle w:val="FirstParagraph"/>
      </w:pPr>
      <w:r>
        <w:t>statistical process control, run charts, control charts, runs analysis, quality improvement</w:t>
      </w:r>
    </w:p>
    <w:p w14:paraId="020AE300" w14:textId="77777777" w:rsidR="006E2D47" w:rsidRDefault="0009672F">
      <w:pPr>
        <w:pStyle w:val="Heading1"/>
      </w:pPr>
      <w:bookmarkStart w:id="8" w:name="background"/>
      <w:r>
        <w:t>Ba</w:t>
      </w:r>
      <w:r>
        <w:t>ckground</w:t>
      </w:r>
      <w:bookmarkEnd w:id="8"/>
    </w:p>
    <w:p w14:paraId="76B317BE" w14:textId="77777777" w:rsidR="006E2D47" w:rsidRDefault="0009672F">
      <w:pPr>
        <w:pStyle w:val="FirstParagraph"/>
      </w:pPr>
      <w:r>
        <w:t>Within statistical process control (SPC) runs analysis is being used to detect persistent shifts in process location over time [1].</w:t>
      </w:r>
    </w:p>
    <w:p w14:paraId="4FA2BC53" w14:textId="77777777" w:rsidR="006E2D47" w:rsidRDefault="0009672F">
      <w:pPr>
        <w:pStyle w:val="BodyText"/>
      </w:pPr>
      <w:r>
        <w:t>Runs analysis deals with the natural limits of number of runs and run lengths in random processes. A run is a serie</w:t>
      </w:r>
      <w:r>
        <w:t>s of one or more consecutive elements of the same kind, for example heads and tails, diseased and non-diseased individuals, or numbers above or below a certain value. A run chart is a point-and-line chart showing data over time with the median as reference</w:t>
      </w:r>
      <w:r>
        <w:t xml:space="preserve"> line (Figure 1). In a random process, the data points will be randomly distributed around the median, and the number and lengths of runs will be predictable within limits. All things being equal, if the process shifts, runs tend to become longer and fewer</w:t>
      </w:r>
      <w:r>
        <w:t>. Consequently, runs analysis may help detect shifts in process location. Process shifts are a kind of non-random variation in time series data that are of particular interest to quality control and improvement: If a process shifts, it may be the result of</w:t>
      </w:r>
      <w:r>
        <w:t xml:space="preserve"> planned improvement or unwanted deterioration.</w:t>
      </w:r>
    </w:p>
    <w:p w14:paraId="311FA714" w14:textId="77777777" w:rsidR="006E2D47" w:rsidRDefault="0009672F">
      <w:pPr>
        <w:pStyle w:val="BlockText"/>
      </w:pPr>
      <w:r>
        <w:t>Figure 1: Run chart. Median = 3.2, longest run (L) = 4, number of crossings (C) = 9.</w:t>
      </w:r>
    </w:p>
    <w:p w14:paraId="26596576" w14:textId="77777777" w:rsidR="006E2D47" w:rsidRDefault="0009672F">
      <w:pPr>
        <w:pStyle w:val="FirstParagraph"/>
      </w:pPr>
      <w:r>
        <w:t>Several tests (or rules) based on the principles of runs analysis for detection of shifts exist. In previous papers we demo</w:t>
      </w:r>
      <w:r>
        <w:t>nstrated, using simulated data series, that the currently best performing rules with respect to sensitivity and specificity to shifts in process location are two simple tests [1–3]:</w:t>
      </w:r>
    </w:p>
    <w:p w14:paraId="4E962660" w14:textId="77777777" w:rsidR="006E2D47" w:rsidRDefault="0009672F">
      <w:pPr>
        <w:numPr>
          <w:ilvl w:val="0"/>
          <w:numId w:val="8"/>
        </w:numPr>
      </w:pPr>
      <w:r>
        <w:t>Shifts test: one or more unusually long runs of data points on the same si</w:t>
      </w:r>
      <w:r>
        <w:t>de of the centre line.</w:t>
      </w:r>
    </w:p>
    <w:p w14:paraId="714B07CA" w14:textId="77777777" w:rsidR="006E2D47" w:rsidRDefault="0009672F">
      <w:pPr>
        <w:numPr>
          <w:ilvl w:val="0"/>
          <w:numId w:val="8"/>
        </w:numPr>
      </w:pPr>
      <w:r>
        <w:t>Crossings test: the curve crosses the centre line unusually few times.</w:t>
      </w:r>
    </w:p>
    <w:p w14:paraId="6676C532" w14:textId="77777777" w:rsidR="006E2D47" w:rsidRDefault="0009672F">
      <w:pPr>
        <w:pStyle w:val="FirstParagraph"/>
      </w:pPr>
      <w:r>
        <w:t xml:space="preserve">Collectively, we refer to these tests as the Anhøj rules, which are the default rules used for run and control chart analysis with the </w:t>
      </w:r>
      <w:r>
        <w:rPr>
          <w:rStyle w:val="VerbatimChar"/>
        </w:rPr>
        <w:t>qicharts2</w:t>
      </w:r>
      <w:r>
        <w:t xml:space="preserve"> package for R [4]</w:t>
      </w:r>
      <w:r>
        <w:t xml:space="preserve">. For a thorough discussion of the practical use of run and control charts for quality improvement we refer to the </w:t>
      </w:r>
      <w:commentRangeStart w:id="9"/>
      <w:r>
        <w:t>qicharts2</w:t>
      </w:r>
      <w:commentRangeEnd w:id="9"/>
      <w:r w:rsidR="00471A3E">
        <w:rPr>
          <w:rStyle w:val="CommentReference"/>
        </w:rPr>
        <w:commentReference w:id="9"/>
      </w:r>
      <w:r>
        <w:t xml:space="preserve"> package vignette.</w:t>
      </w:r>
    </w:p>
    <w:p w14:paraId="7577EFE5" w14:textId="77777777" w:rsidR="006E2D47" w:rsidRDefault="0009672F">
      <w:pPr>
        <w:pStyle w:val="BodyText"/>
      </w:pPr>
      <w:r>
        <w:t>Critical values for run length and number of crossings depend on the total number of data points in the chart. Th</w:t>
      </w:r>
      <w:r>
        <w:t xml:space="preserve">e number of crossings follows a binomial distribution, </w:t>
      </w:r>
      <m:oMath>
        <m:r>
          <w:rPr>
            <w:rFonts w:ascii="Cambria Math" w:hAnsi="Cambria Math"/>
          </w:rPr>
          <m:t>b</m:t>
        </m:r>
        <m:r>
          <w:rPr>
            <w:rFonts w:ascii="Cambria Math" w:hAnsi="Cambria Math"/>
          </w:rPr>
          <m:t>(</m:t>
        </m:r>
        <m:r>
          <w:rPr>
            <w:rFonts w:ascii="Cambria Math" w:hAnsi="Cambria Math"/>
          </w:rPr>
          <m:t>N</m:t>
        </m:r>
        <m:r>
          <w:rPr>
            <w:rFonts w:ascii="Cambria Math" w:hAnsi="Cambria Math"/>
          </w:rPr>
          <m:t>-</m:t>
        </m:r>
        <m:r>
          <w:rPr>
            <w:rFonts w:ascii="Cambria Math" w:hAnsi="Cambria Math"/>
          </w:rPr>
          <m:t>1,0.5)</m:t>
        </m:r>
      </m:oMath>
      <w:r>
        <w:t xml:space="preserve">, where N is the number of data points and 0.5 the success probability. Thus, the lower prediction limit for number of crossings may, for example, be set to the lower 5th percentile of the </w:t>
      </w:r>
      <w:r>
        <w:t>corresponding cumulative binomial distribution [5]. However, no closed form expression exists for the distribution of longest runs. Consequently, the upper prediction limit for longest runs has traditionally been either a fixed value (usually 7 or 8) [6] o</w:t>
      </w:r>
      <w:r>
        <w:t xml:space="preserve">r an approximate value depending on N as with the Anhøj rules: </w:t>
      </w:r>
      <m:oMath>
        <m:sSub>
          <m:sSubPr>
            <m:ctrlPr>
              <w:rPr>
                <w:rFonts w:ascii="Cambria Math" w:hAnsi="Cambria Math"/>
              </w:rPr>
            </m:ctrlPr>
          </m:sSubPr>
          <m:e>
            <m:r>
              <m:rPr>
                <m:sty m:val="p"/>
              </m:rPr>
              <w:rPr>
                <w:rFonts w:ascii="Cambria Math" w:hAnsi="Cambria Math"/>
              </w:rPr>
              <m:t>log</m:t>
            </m:r>
          </m:e>
          <m:sub>
            <m:r>
              <w:rPr>
                <w:rFonts w:ascii="Cambria Math" w:hAnsi="Cambria Math"/>
              </w:rPr>
              <m:t>2</m:t>
            </m:r>
          </m:sub>
        </m:sSub>
        <m:r>
          <w:rPr>
            <w:rFonts w:ascii="Cambria Math" w:hAnsi="Cambria Math"/>
          </w:rPr>
          <m:t>(</m:t>
        </m:r>
        <m:r>
          <w:rPr>
            <w:rFonts w:ascii="Cambria Math" w:hAnsi="Cambria Math"/>
          </w:rPr>
          <m:t>N</m:t>
        </m:r>
        <m:r>
          <w:rPr>
            <w:rFonts w:ascii="Cambria Math" w:hAnsi="Cambria Math"/>
          </w:rPr>
          <m:t>)+3</m:t>
        </m:r>
      </m:oMath>
      <w:r>
        <w:t xml:space="preserve"> rounded to the nearest integer [7]. Figure 1 has 20 data points, the curve crosses the centre line 9 times, and the longest run (points 3-6) contains 4 data points. In a random proce</w:t>
      </w:r>
      <w:r>
        <w:t>ss with 20 data points, we should expect at least 6 crossings and the longest run should include no more than 7 data points. Thus, according to the Anhøj rules, Figure 1 shows random variation.</w:t>
      </w:r>
    </w:p>
    <w:p w14:paraId="153B1124" w14:textId="77777777" w:rsidR="006E2D47" w:rsidRDefault="0009672F">
      <w:pPr>
        <w:pStyle w:val="BodyText"/>
      </w:pPr>
      <w:r>
        <w:t>Each of the two tests has an overall specificity (true negativ</w:t>
      </w:r>
      <w:r>
        <w:t>e proportion) around 95%. The sensitivity (true positive proportion) of a test depends on the size of the shift (signal) relative to the random variation inherent in the process (noise). When applied together, the sensitivity increases, while the specifici</w:t>
      </w:r>
      <w:r>
        <w:t>ty decreases a bit and fluctuates around 92.5% (see red line in Figure 2).</w:t>
      </w:r>
    </w:p>
    <w:p w14:paraId="160D49C1" w14:textId="77777777" w:rsidR="006E2D47" w:rsidRDefault="0009672F">
      <w:pPr>
        <w:pStyle w:val="BlockText"/>
      </w:pPr>
      <w:r>
        <w:t>Figure 2: Specificity of the Anhøj, best box, and cut box rules. N = number of data points in run chart.</w:t>
      </w:r>
    </w:p>
    <w:p w14:paraId="16D32305" w14:textId="77777777" w:rsidR="006E2D47" w:rsidRDefault="0009672F">
      <w:pPr>
        <w:pStyle w:val="FirstParagraph"/>
      </w:pPr>
      <w:r>
        <w:t xml:space="preserve">Historically, runs tests have mainly been studied individually. But what is </w:t>
      </w:r>
      <w:r>
        <w:t>really of interest, because the rules are linked – when one goes up, the other goes down – is the properties of the joint distribution of number of crossings (C) and longest runs (L).</w:t>
      </w:r>
    </w:p>
    <w:p w14:paraId="3CF3293E" w14:textId="77777777" w:rsidR="006E2D47" w:rsidRDefault="0009672F">
      <w:pPr>
        <w:pStyle w:val="BodyText"/>
      </w:pPr>
      <w:r>
        <w:t xml:space="preserve">We recently released an R package, </w:t>
      </w:r>
      <w:r>
        <w:rPr>
          <w:rStyle w:val="VerbatimChar"/>
        </w:rPr>
        <w:t>crossrun</w:t>
      </w:r>
      <w:r>
        <w:t xml:space="preserve"> [8], that includes functions</w:t>
      </w:r>
      <w:r>
        <w:t xml:space="preserve"> for calculating the joint probabilities of C and L in random data series of different lengths (N) and with and without shifts in process location expressed in standard deviation units (SD). Figure 3 illustrates this for a run chart with N = 11 and SD = 0 </w:t>
      </w:r>
      <w:r>
        <w:t xml:space="preserve">(no shift). To avoid very small numbers, the probabilities are shown using the times representation, that is, the probabilities times </w:t>
      </w:r>
      <m:oMath>
        <m:sSup>
          <m:sSupPr>
            <m:ctrlPr>
              <w:rPr>
                <w:rFonts w:ascii="Cambria Math" w:hAnsi="Cambria Math"/>
              </w:rPr>
            </m:ctrlPr>
          </m:sSupPr>
          <m:e>
            <m:r>
              <w:rPr>
                <w:rFonts w:ascii="Cambria Math" w:hAnsi="Cambria Math"/>
              </w:rPr>
              <m:t>2</m:t>
            </m:r>
          </m:e>
          <m:sup>
            <m:r>
              <w:rPr>
                <w:rFonts w:ascii="Cambria Math" w:hAnsi="Cambria Math"/>
              </w:rPr>
              <m:t>N</m:t>
            </m:r>
            <m:r>
              <w:rPr>
                <w:rFonts w:ascii="Cambria Math" w:hAnsi="Cambria Math"/>
              </w:rPr>
              <m:t>-</m:t>
            </m:r>
            <m:r>
              <w:rPr>
                <w:rFonts w:ascii="Cambria Math" w:hAnsi="Cambria Math"/>
              </w:rPr>
              <m:t>1</m:t>
            </m:r>
          </m:sup>
        </m:sSup>
      </m:oMath>
      <w:r>
        <w:t>, which is 1024 for N = 11. The red box encloses the combinations of C and L that would indicate random variation acc</w:t>
      </w:r>
      <w:r>
        <w:t>ording to the Anhøj rules (true negatives). The area outside the box represents combinations of C and L that would indicate non-random variation (false positives).</w:t>
      </w:r>
    </w:p>
    <w:p w14:paraId="578212BA" w14:textId="77777777" w:rsidR="006E2D47" w:rsidRDefault="0009672F">
      <w:pPr>
        <w:pStyle w:val="BlockText"/>
      </w:pPr>
      <w:r>
        <w:t>Figure 3: Borders of the Anhøj, best box, and cut box rules for N = 11 data points.</w:t>
      </w:r>
    </w:p>
    <w:p w14:paraId="3415564B" w14:textId="77777777" w:rsidR="006E2D47" w:rsidRDefault="0009672F">
      <w:pPr>
        <w:pStyle w:val="FirstParagraph"/>
      </w:pPr>
      <w:r>
        <w:t>With the</w:t>
      </w:r>
      <w:r>
        <w:t xml:space="preserve"> </w:t>
      </w:r>
      <w:r>
        <w:rPr>
          <w:rStyle w:val="VerbatimChar"/>
        </w:rPr>
        <w:t>crossrun</w:t>
      </w:r>
      <w:r>
        <w:t xml:space="preserve"> package it became feasible to calculate exact joint probabilities of C and L over a wide range of N and SD. And consequently, it became feasible to investigate the diagnostic properties of run charts using exact values for specificity and sensiti</w:t>
      </w:r>
      <w:r>
        <w:t>vity rather than values based on time consuming, inaccurate, and complicated simulation studies.</w:t>
      </w:r>
    </w:p>
    <w:p w14:paraId="319C443A" w14:textId="77777777" w:rsidR="006E2D47" w:rsidRDefault="0009672F">
      <w:pPr>
        <w:pStyle w:val="BodyText"/>
      </w:pPr>
      <w:r>
        <w:t>As shown in Figure 2 the specificity of the Anhøj rules (red line) jumps up and down as N changes. This is a consequence of the discrete nature of the two test</w:t>
      </w:r>
      <w:r>
        <w:t>s – especially the shifts test. Although the specificity of the Anhøj rules does not decrease continuously as N increases, which is the case for other rules [2], we hypothesised that it would be possible to improve the diagnostic value further by smoothing</w:t>
      </w:r>
      <w:r>
        <w:t xml:space="preserve"> the specificity using minor adjustments to C and L depending on N.</w:t>
      </w:r>
    </w:p>
    <w:p w14:paraId="52F23BC3" w14:textId="77777777" w:rsidR="006E2D47" w:rsidRDefault="0009672F">
      <w:pPr>
        <w:pStyle w:val="BodyText"/>
      </w:pPr>
      <w:r>
        <w:t>The aims of this study were to provide exact values for the diagnostic properties of the Anhøj rules and to suggest a “smoothing” procedure for improving the value of runs analysis.</w:t>
      </w:r>
    </w:p>
    <w:p w14:paraId="31EB87C0" w14:textId="77777777" w:rsidR="006E2D47" w:rsidRDefault="0009672F">
      <w:pPr>
        <w:pStyle w:val="Heading1"/>
      </w:pPr>
      <w:bookmarkStart w:id="10" w:name="methods"/>
      <w:r>
        <w:t>Methods</w:t>
      </w:r>
      <w:bookmarkEnd w:id="10"/>
    </w:p>
    <w:p w14:paraId="33C39769" w14:textId="77777777" w:rsidR="006E2D47" w:rsidRDefault="0009672F">
      <w:pPr>
        <w:pStyle w:val="Heading2"/>
      </w:pPr>
      <w:bookmarkStart w:id="11" w:name="likelihood-ratios-to-quantify-the-diagno"/>
      <w:r>
        <w:t>Likelihood ratios to quantify the diagnostic value of runs rules</w:t>
      </w:r>
      <w:bookmarkEnd w:id="11"/>
    </w:p>
    <w:p w14:paraId="719455A2" w14:textId="77777777" w:rsidR="006E2D47" w:rsidRDefault="0009672F">
      <w:pPr>
        <w:pStyle w:val="FirstParagraph"/>
      </w:pPr>
      <w:r>
        <w:t xml:space="preserve">The value of diagnostic tests has traditionally been described using terms like sensitivity and specificity. These parameters express the probability of detecting the condition being </w:t>
      </w:r>
      <w:r>
        <w:t>tested for when it is present and not detecting it when it is absent:</w:t>
      </w:r>
    </w:p>
    <w:p w14:paraId="62A6146C" w14:textId="77777777" w:rsidR="006E2D47" w:rsidRDefault="0009672F">
      <w:pPr>
        <w:pStyle w:val="BodyText"/>
      </w:pPr>
      <w:r>
        <w:t>Specificity = P(no signal | no shift) = P(true negative) = 1 - P(false positive)</w:t>
      </w:r>
    </w:p>
    <w:p w14:paraId="186A54B8" w14:textId="77777777" w:rsidR="006E2D47" w:rsidRDefault="0009672F">
      <w:pPr>
        <w:pStyle w:val="BodyText"/>
      </w:pPr>
      <w:r>
        <w:t>Sensitivity = P(signal | shift) = P(true positive) = 1 - P(false negative)</w:t>
      </w:r>
    </w:p>
    <w:p w14:paraId="4240D662" w14:textId="77777777" w:rsidR="006E2D47" w:rsidRDefault="0009672F">
      <w:pPr>
        <w:pStyle w:val="BodyText"/>
      </w:pPr>
      <w:r>
        <w:t>However, we usually seek to an</w:t>
      </w:r>
      <w:r>
        <w:t>swer the opposite question: what is the likelihood that a positive or negative test actually represents the condition being tested for? Likelihood ratios (LR) do this:</w:t>
      </w:r>
    </w:p>
    <w:p w14:paraId="4C6D48A4" w14:textId="77777777" w:rsidR="006E2D47" w:rsidRDefault="0009672F">
      <w:pPr>
        <w:pStyle w:val="BodyText"/>
      </w:pPr>
      <w:r>
        <w:t>LR+ = TP/FP = sensitivity/(1 - specificity)</w:t>
      </w:r>
    </w:p>
    <w:p w14:paraId="178889A8" w14:textId="77777777" w:rsidR="006E2D47" w:rsidRDefault="0009672F">
      <w:pPr>
        <w:pStyle w:val="BodyText"/>
      </w:pPr>
      <w:r>
        <w:t>LR- = FN/TN = (1 - sensitivity)/specificity</w:t>
      </w:r>
    </w:p>
    <w:p w14:paraId="6C15AFD8" w14:textId="77777777" w:rsidR="006E2D47" w:rsidRDefault="0009672F">
      <w:pPr>
        <w:pStyle w:val="BodyText"/>
      </w:pPr>
      <w:r>
        <w:t>A likelihood ratio greater than 1 speaks in favour of the condition being tested for, while a likelihood ratio less than 1 speaks against the condition. As a rule of thumb, a positive likelihood ratio (LR+) greater than 10 is considered strong evidence tha</w:t>
      </w:r>
      <w:r>
        <w:t xml:space="preserve">t the condition is present. A negative likelihood ratio (LR-) smaller than 0.1 is considered strong evidence against the condition [9]. For example, if LR+ = 10 and LR- = 0.1 a positive test means that it is 10 times </w:t>
      </w:r>
      <w:r>
        <w:rPr>
          <w:i/>
        </w:rPr>
        <w:t>more</w:t>
      </w:r>
      <w:r>
        <w:t xml:space="preserve"> likely that the condition is prese</w:t>
      </w:r>
      <w:r>
        <w:t xml:space="preserve">nt than not present, and a negative test means that it is 10 times </w:t>
      </w:r>
      <w:r>
        <w:rPr>
          <w:i/>
        </w:rPr>
        <w:t>less</w:t>
      </w:r>
      <w:r>
        <w:t xml:space="preserve"> likely that the condition is present than not present. Thus, likelihood ratios come in pairs and are combined measures of the usefulness of a diagnostic test. Specifically, for our pur</w:t>
      </w:r>
      <w:r>
        <w:t>pose, runs charts are diagnostic tests for non-random variation in time series data [1,3].</w:t>
      </w:r>
    </w:p>
    <w:p w14:paraId="1707EC0E" w14:textId="77777777" w:rsidR="006E2D47" w:rsidRDefault="0009672F">
      <w:pPr>
        <w:pStyle w:val="Heading2"/>
      </w:pPr>
      <w:bookmarkStart w:id="12" w:name="best-box-and-cut-box-adjustments-to-impr"/>
      <w:r>
        <w:t>Best box and cut box adjustments to improve the Anhøj rules</w:t>
      </w:r>
      <w:bookmarkEnd w:id="12"/>
    </w:p>
    <w:p w14:paraId="25F78EDC" w14:textId="77777777" w:rsidR="006E2D47" w:rsidRDefault="0009672F">
      <w:pPr>
        <w:pStyle w:val="FirstParagraph"/>
      </w:pPr>
      <w:r>
        <w:t xml:space="preserve">To fix some terms, we define a box as a rectangular region </w:t>
      </w:r>
      <m:oMath>
        <m:r>
          <w:rPr>
            <w:rFonts w:ascii="Cambria Math" w:hAnsi="Cambria Math"/>
          </w:rPr>
          <m:t>C</m:t>
        </m:r>
        <m:r>
          <w:rPr>
            <w:rFonts w:ascii="Cambria Math" w:hAnsi="Cambria Math"/>
          </w:rPr>
          <m:t>≥</m:t>
        </m:r>
        <m:r>
          <w:rPr>
            <w:rFonts w:ascii="Cambria Math" w:hAnsi="Cambria Math"/>
          </w:rPr>
          <m:t>c</m:t>
        </m:r>
        <m:r>
          <w:rPr>
            <w:rFonts w:ascii="Cambria Math" w:hAnsi="Cambria Math"/>
          </w:rPr>
          <m:t>,</m:t>
        </m:r>
        <m:r>
          <w:rPr>
            <w:rFonts w:ascii="Cambria Math" w:hAnsi="Cambria Math"/>
          </w:rPr>
          <m:t>L</m:t>
        </m:r>
        <m:r>
          <w:rPr>
            <w:rFonts w:ascii="Cambria Math" w:hAnsi="Cambria Math"/>
          </w:rPr>
          <m:t>≤</m:t>
        </m:r>
        <m:r>
          <w:rPr>
            <w:rFonts w:ascii="Cambria Math" w:hAnsi="Cambria Math"/>
          </w:rPr>
          <m:t>l</m:t>
        </m:r>
      </m:oMath>
      <w:r>
        <w:t xml:space="preserve"> that may be used to define random </w:t>
      </w:r>
      <w:r>
        <w:t xml:space="preserve">variation. The corner of the box is its upper right cell </w:t>
      </w:r>
      <m:oMath>
        <m:r>
          <w:rPr>
            <w:rFonts w:ascii="Cambria Math" w:hAnsi="Cambria Math"/>
          </w:rPr>
          <m:t>C</m:t>
        </m:r>
        <m:r>
          <w:rPr>
            <w:rFonts w:ascii="Cambria Math" w:hAnsi="Cambria Math"/>
          </w:rPr>
          <m:t>=</m:t>
        </m:r>
        <m:r>
          <w:rPr>
            <w:rFonts w:ascii="Cambria Math" w:hAnsi="Cambria Math"/>
          </w:rPr>
          <m:t>c</m:t>
        </m:r>
        <m:r>
          <w:rPr>
            <w:rFonts w:ascii="Cambria Math" w:hAnsi="Cambria Math"/>
          </w:rPr>
          <m:t>,</m:t>
        </m:r>
        <m:r>
          <w:rPr>
            <w:rFonts w:ascii="Cambria Math" w:hAnsi="Cambria Math"/>
          </w:rPr>
          <m:t>L</m:t>
        </m:r>
        <m:r>
          <w:rPr>
            <w:rFonts w:ascii="Cambria Math" w:hAnsi="Cambria Math"/>
          </w:rPr>
          <m:t>=</m:t>
        </m:r>
        <m:r>
          <w:rPr>
            <w:rFonts w:ascii="Cambria Math" w:hAnsi="Cambria Math"/>
          </w:rPr>
          <m:t>l</m:t>
        </m:r>
      </m:oMath>
      <w:r>
        <w:t xml:space="preserve">. In Figure 3 the box </w:t>
      </w:r>
      <m:oMath>
        <m:r>
          <w:rPr>
            <w:rFonts w:ascii="Cambria Math" w:hAnsi="Cambria Math"/>
          </w:rPr>
          <m:t>C</m:t>
        </m:r>
        <m:r>
          <w:rPr>
            <w:rFonts w:ascii="Cambria Math" w:hAnsi="Cambria Math"/>
          </w:rPr>
          <m:t>≥2,</m:t>
        </m:r>
        <m:r>
          <w:rPr>
            <w:rFonts w:ascii="Cambria Math" w:hAnsi="Cambria Math"/>
          </w:rPr>
          <m:t>L</m:t>
        </m:r>
        <m:r>
          <w:rPr>
            <w:rFonts w:ascii="Cambria Math" w:hAnsi="Cambria Math"/>
          </w:rPr>
          <m:t>≤6</m:t>
        </m:r>
      </m:oMath>
      <w:r>
        <w:t xml:space="preserve">, marked with red, specifies the Anhøj rules for </w:t>
      </w:r>
      <m:oMath>
        <m:r>
          <w:rPr>
            <w:rFonts w:ascii="Cambria Math" w:hAnsi="Cambria Math"/>
          </w:rPr>
          <m:t>N</m:t>
        </m:r>
        <m:r>
          <w:rPr>
            <w:rFonts w:ascii="Cambria Math" w:hAnsi="Cambria Math"/>
          </w:rPr>
          <m:t>=11</m:t>
        </m:r>
      </m:oMath>
      <w:r>
        <w:t xml:space="preserve">. The corner of this box is the cell </w:t>
      </w:r>
      <m:oMath>
        <m:r>
          <w:rPr>
            <w:rFonts w:ascii="Cambria Math" w:hAnsi="Cambria Math"/>
          </w:rPr>
          <m:t>C</m:t>
        </m:r>
        <m:r>
          <w:rPr>
            <w:rFonts w:ascii="Cambria Math" w:hAnsi="Cambria Math"/>
          </w:rPr>
          <m:t>=2,</m:t>
        </m:r>
        <m:r>
          <w:rPr>
            <w:rFonts w:ascii="Cambria Math" w:hAnsi="Cambria Math"/>
          </w:rPr>
          <m:t>L</m:t>
        </m:r>
        <m:r>
          <w:rPr>
            <w:rFonts w:ascii="Cambria Math" w:hAnsi="Cambria Math"/>
          </w:rPr>
          <m:t>=6</m:t>
        </m:r>
      </m:oMath>
      <w:r>
        <w:t>.</w:t>
      </w:r>
    </w:p>
    <w:p w14:paraId="2530431F" w14:textId="77777777" w:rsidR="006E2D47" w:rsidRDefault="0009672F">
      <w:pPr>
        <w:pStyle w:val="BodyText"/>
      </w:pPr>
      <w:r>
        <w:t xml:space="preserve">Based on the </w:t>
      </w:r>
      <w:r>
        <w:rPr>
          <w:rStyle w:val="VerbatimChar"/>
        </w:rPr>
        <w:t>crossrun</w:t>
      </w:r>
      <w:r>
        <w:t xml:space="preserve"> package we developed two function</w:t>
      </w:r>
      <w:r>
        <w:t xml:space="preserve">s, </w:t>
      </w:r>
      <w:r>
        <w:rPr>
          <w:rStyle w:val="VerbatimChar"/>
        </w:rPr>
        <w:t>bestbox()</w:t>
      </w:r>
      <w:r>
        <w:t xml:space="preserve"> and </w:t>
      </w:r>
      <w:r>
        <w:rPr>
          <w:rStyle w:val="VerbatimChar"/>
        </w:rPr>
        <w:t>cutbox()</w:t>
      </w:r>
      <w:r>
        <w:t xml:space="preserve"> that automatically seek to adjust the critical values for C and L to balance between sensitivity and specificity requirements. Specifically, the </w:t>
      </w:r>
      <w:r>
        <w:rPr>
          <w:rStyle w:val="VerbatimChar"/>
        </w:rPr>
        <w:t>bestbox()</w:t>
      </w:r>
      <w:r>
        <w:t xml:space="preserve"> function finds the box with highest sensitivity for a pre-determined shift </w:t>
      </w:r>
      <w:r>
        <w:t xml:space="preserve">(the target shift), among boxes with specificity </w:t>
      </w:r>
      <w:commentRangeStart w:id="13"/>
      <m:oMath>
        <m:r>
          <w:rPr>
            <w:rFonts w:ascii="Cambria Math" w:hAnsi="Cambria Math"/>
          </w:rPr>
          <m:t>≥</m:t>
        </m:r>
      </m:oMath>
      <w:r>
        <w:t xml:space="preserve"> </w:t>
      </w:r>
      <w:commentRangeEnd w:id="13"/>
      <w:r w:rsidR="0008718C">
        <w:rPr>
          <w:rStyle w:val="CommentReference"/>
        </w:rPr>
        <w:commentReference w:id="13"/>
      </w:r>
      <w:r>
        <w:t xml:space="preserve">a pre-determined value (the target specificity). The </w:t>
      </w:r>
      <w:r>
        <w:rPr>
          <w:rStyle w:val="VerbatimChar"/>
        </w:rPr>
        <w:t>cutbox()</w:t>
      </w:r>
      <w:r>
        <w:t xml:space="preserve"> function subsequently cuts cells from the topmost horisontal and rightmost vertical borders of the best box, starting from the corner while kee</w:t>
      </w:r>
      <w:r>
        <w:t xml:space="preserve">ping specificity </w:t>
      </w:r>
      <m:oMath>
        <m:r>
          <w:rPr>
            <w:rFonts w:ascii="Cambria Math" w:hAnsi="Cambria Math"/>
          </w:rPr>
          <m:t>≥</m:t>
        </m:r>
      </m:oMath>
      <w:r>
        <w:t xml:space="preserve"> its target value, and the sensitivity for the target shift as large as possible. The result of </w:t>
      </w:r>
      <w:r>
        <w:rPr>
          <w:rStyle w:val="VerbatimChar"/>
        </w:rPr>
        <w:t>cutbox()</w:t>
      </w:r>
      <w:r>
        <w:t xml:space="preserve"> is not necessarily a box, but still a reasonable region for declaring random variation where the corner itself, possibly together wit</w:t>
      </w:r>
      <w:r>
        <w:t>h one or more of its neighbours downwards or to the left, may be removed from the best box.</w:t>
      </w:r>
    </w:p>
    <w:p w14:paraId="478BD4C0" w14:textId="77777777" w:rsidR="006E2D47" w:rsidRDefault="0009672F">
      <w:pPr>
        <w:pStyle w:val="BodyText"/>
      </w:pPr>
      <w:r>
        <w:t>In this study we used a target specificity of 92.5%, which is close to the actual average specificity for the Anhøj rules for N = 10-100, while the target shift was</w:t>
      </w:r>
      <w:r>
        <w:t xml:space="preserve"> set at 0.8.</w:t>
      </w:r>
    </w:p>
    <w:p w14:paraId="5A6DB772" w14:textId="77777777" w:rsidR="006E2D47" w:rsidRDefault="0009672F">
      <w:pPr>
        <w:pStyle w:val="BodyText"/>
      </w:pPr>
      <w:r>
        <w:t xml:space="preserve">Figure 3 illustrates these principles for a run chart with 11 data points. Thus, for </w:t>
      </w:r>
      <m:oMath>
        <m:r>
          <w:rPr>
            <w:rFonts w:ascii="Cambria Math" w:hAnsi="Cambria Math"/>
          </w:rPr>
          <m:t>N</m:t>
        </m:r>
        <m:r>
          <w:rPr>
            <w:rFonts w:ascii="Cambria Math" w:hAnsi="Cambria Math"/>
          </w:rPr>
          <m:t>=11</m:t>
        </m:r>
      </m:oMath>
      <w:r>
        <w:t xml:space="preserve">, the Anhøj rules would signal a shift if </w:t>
      </w:r>
      <m:oMath>
        <m:r>
          <w:rPr>
            <w:rFonts w:ascii="Cambria Math" w:hAnsi="Cambria Math"/>
          </w:rPr>
          <m:t>C</m:t>
        </m:r>
        <m:r>
          <w:rPr>
            <w:rFonts w:ascii="Cambria Math" w:hAnsi="Cambria Math"/>
          </w:rPr>
          <m:t>&lt;2</m:t>
        </m:r>
      </m:oMath>
      <w:r>
        <w:t xml:space="preserve"> or </w:t>
      </w:r>
      <m:oMath>
        <m:r>
          <w:rPr>
            <w:rFonts w:ascii="Cambria Math" w:hAnsi="Cambria Math"/>
          </w:rPr>
          <m:t>L</m:t>
        </m:r>
        <m:r>
          <w:rPr>
            <w:rFonts w:ascii="Cambria Math" w:hAnsi="Cambria Math"/>
          </w:rPr>
          <m:t>&gt;6</m:t>
        </m:r>
      </m:oMath>
      <w:r>
        <w:t xml:space="preserve">; best box would signal if </w:t>
      </w:r>
      <m:oMath>
        <m:r>
          <w:rPr>
            <w:rFonts w:ascii="Cambria Math" w:hAnsi="Cambria Math"/>
          </w:rPr>
          <m:t>C</m:t>
        </m:r>
        <m:r>
          <w:rPr>
            <w:rFonts w:ascii="Cambria Math" w:hAnsi="Cambria Math"/>
          </w:rPr>
          <m:t>&lt;3</m:t>
        </m:r>
      </m:oMath>
      <w:r>
        <w:t xml:space="preserve"> or </w:t>
      </w:r>
      <m:oMath>
        <m:r>
          <w:rPr>
            <w:rFonts w:ascii="Cambria Math" w:hAnsi="Cambria Math"/>
          </w:rPr>
          <m:t>L</m:t>
        </m:r>
        <m:r>
          <w:rPr>
            <w:rFonts w:ascii="Cambria Math" w:hAnsi="Cambria Math"/>
          </w:rPr>
          <m:t>&gt;7</m:t>
        </m:r>
      </m:oMath>
      <w:r>
        <w:t xml:space="preserve">; and cut box would signal if </w:t>
      </w:r>
      <m:oMath>
        <m:r>
          <w:rPr>
            <w:rFonts w:ascii="Cambria Math" w:hAnsi="Cambria Math"/>
          </w:rPr>
          <m:t>C</m:t>
        </m:r>
        <m:r>
          <w:rPr>
            <w:rFonts w:ascii="Cambria Math" w:hAnsi="Cambria Math"/>
          </w:rPr>
          <m:t>&lt;3</m:t>
        </m:r>
      </m:oMath>
      <w:r>
        <w:t xml:space="preserve"> or </w:t>
      </w:r>
      <m:oMath>
        <m:r>
          <w:rPr>
            <w:rFonts w:ascii="Cambria Math" w:hAnsi="Cambria Math"/>
          </w:rPr>
          <m:t>L</m:t>
        </m:r>
        <m:r>
          <w:rPr>
            <w:rFonts w:ascii="Cambria Math" w:hAnsi="Cambria Math"/>
          </w:rPr>
          <m:t>&gt;7</m:t>
        </m:r>
      </m:oMath>
      <w:r>
        <w:t xml:space="preserve">, and also when </w:t>
      </w:r>
      <m:oMath>
        <m:r>
          <w:rPr>
            <w:rFonts w:ascii="Cambria Math" w:hAnsi="Cambria Math"/>
          </w:rPr>
          <m:t>C</m:t>
        </m:r>
        <m:r>
          <w:rPr>
            <w:rFonts w:ascii="Cambria Math" w:hAnsi="Cambria Math"/>
          </w:rPr>
          <m:t>=3</m:t>
        </m:r>
      </m:oMath>
      <w:r>
        <w:t xml:space="preserve"> and </w:t>
      </w:r>
      <m:oMath>
        <m:r>
          <w:rPr>
            <w:rFonts w:ascii="Cambria Math" w:hAnsi="Cambria Math"/>
          </w:rPr>
          <m:t>L</m:t>
        </m:r>
        <m:r>
          <w:rPr>
            <w:rFonts w:ascii="Cambria Math" w:hAnsi="Cambria Math"/>
          </w:rPr>
          <m:t>=7</m:t>
        </m:r>
      </m:oMath>
      <w:r>
        <w:t>.</w:t>
      </w:r>
    </w:p>
    <w:p w14:paraId="3E236742" w14:textId="77777777" w:rsidR="006E2D47" w:rsidRDefault="0009672F">
      <w:pPr>
        <w:pStyle w:val="BodyText"/>
      </w:pPr>
      <w:r>
        <w:t>The following notation is introduced to describe the cut box rules (Table 1): In the rightmost vertical border of the best box (</w:t>
      </w:r>
      <m:oMath>
        <m:r>
          <w:rPr>
            <w:rFonts w:ascii="Cambria Math" w:hAnsi="Cambria Math"/>
          </w:rPr>
          <m:t>L</m:t>
        </m:r>
        <m:r>
          <w:rPr>
            <w:rFonts w:ascii="Cambria Math" w:hAnsi="Cambria Math"/>
          </w:rPr>
          <m:t>=</m:t>
        </m:r>
        <m:r>
          <w:rPr>
            <w:rFonts w:ascii="Cambria Math" w:hAnsi="Cambria Math"/>
          </w:rPr>
          <m:t>l</m:t>
        </m:r>
      </m:oMath>
      <w:r>
        <w:t xml:space="preserve">) the part retained within the cut box is stated as </w:t>
      </w:r>
      <m:oMath>
        <m:r>
          <w:rPr>
            <w:rFonts w:ascii="Cambria Math" w:hAnsi="Cambria Math"/>
          </w:rPr>
          <m:t>C</m:t>
        </m:r>
        <m:r>
          <w:rPr>
            <w:rFonts w:ascii="Cambria Math" w:hAnsi="Cambria Math"/>
          </w:rPr>
          <m:t>≥</m:t>
        </m:r>
        <m:r>
          <m:rPr>
            <m:sty m:val="p"/>
          </m:rPr>
          <w:rPr>
            <w:rFonts w:ascii="Cambria Math" w:hAnsi="Cambria Math"/>
          </w:rPr>
          <m:t>Cbord</m:t>
        </m:r>
      </m:oMath>
      <w:r>
        <w:t>. Similarly, in the topmost horizontal border of t</w:t>
      </w:r>
      <w:r>
        <w:t>he best box (</w:t>
      </w:r>
      <m:oMath>
        <m:r>
          <w:rPr>
            <w:rFonts w:ascii="Cambria Math" w:hAnsi="Cambria Math"/>
          </w:rPr>
          <m:t>C</m:t>
        </m:r>
        <m:r>
          <w:rPr>
            <w:rFonts w:ascii="Cambria Math" w:hAnsi="Cambria Math"/>
          </w:rPr>
          <m:t>=</m:t>
        </m:r>
        <m:r>
          <w:rPr>
            <w:rFonts w:ascii="Cambria Math" w:hAnsi="Cambria Math"/>
          </w:rPr>
          <m:t>c</m:t>
        </m:r>
      </m:oMath>
      <w:r>
        <w:t xml:space="preserve">) the part retained within the cut box is stated as </w:t>
      </w:r>
      <m:oMath>
        <m:r>
          <w:rPr>
            <w:rFonts w:ascii="Cambria Math" w:hAnsi="Cambria Math"/>
          </w:rPr>
          <m:t>L</m:t>
        </m:r>
        <m:r>
          <w:rPr>
            <w:rFonts w:ascii="Cambria Math" w:hAnsi="Cambria Math"/>
          </w:rPr>
          <m:t>≤</m:t>
        </m:r>
        <m:r>
          <m:rPr>
            <m:sty m:val="p"/>
          </m:rPr>
          <w:rPr>
            <w:rFonts w:ascii="Cambria Math" w:hAnsi="Cambria Math"/>
          </w:rPr>
          <m:t>Lbord</m:t>
        </m:r>
      </m:oMath>
      <w:r>
        <w:t xml:space="preserve">. For </w:t>
      </w:r>
      <m:oMath>
        <m:r>
          <w:rPr>
            <w:rFonts w:ascii="Cambria Math" w:hAnsi="Cambria Math"/>
          </w:rPr>
          <m:t>N</m:t>
        </m:r>
        <m:r>
          <w:rPr>
            <w:rFonts w:ascii="Cambria Math" w:hAnsi="Cambria Math"/>
          </w:rPr>
          <m:t>=11</m:t>
        </m:r>
      </m:oMath>
      <w:r>
        <w:t xml:space="preserve">, </w:t>
      </w:r>
      <w:commentRangeStart w:id="14"/>
      <m:oMath>
        <m:r>
          <w:rPr>
            <w:rFonts w:ascii="Cambria Math" w:hAnsi="Cambria Math"/>
          </w:rPr>
          <m:t>Cbord</m:t>
        </m:r>
        <m:r>
          <w:rPr>
            <w:rFonts w:ascii="Cambria Math" w:hAnsi="Cambria Math"/>
          </w:rPr>
          <m:t>=4</m:t>
        </m:r>
      </m:oMath>
      <w:r>
        <w:t xml:space="preserve"> </w:t>
      </w:r>
      <w:commentRangeEnd w:id="14"/>
      <w:r w:rsidR="00875EA5">
        <w:rPr>
          <w:rStyle w:val="CommentReference"/>
        </w:rPr>
        <w:commentReference w:id="14"/>
      </w:r>
      <w:r>
        <w:t xml:space="preserve">and </w:t>
      </w:r>
      <m:oMath>
        <m:r>
          <w:rPr>
            <w:rFonts w:ascii="Cambria Math" w:hAnsi="Cambria Math"/>
          </w:rPr>
          <m:t>Lbord</m:t>
        </m:r>
        <m:r>
          <w:rPr>
            <w:rFonts w:ascii="Cambria Math" w:hAnsi="Cambria Math"/>
          </w:rPr>
          <m:t>=6</m:t>
        </m:r>
      </m:oMath>
      <w:r>
        <w:t xml:space="preserve"> </w:t>
      </w:r>
      <w:r>
        <w:t>(Figure 3 and Table 1), in which case only the corner is cut. If no cut is done, Cbord and Lbord are not specified, these are the cases in which the cut box is identical to the best box.</w:t>
      </w:r>
    </w:p>
    <w:p w14:paraId="6F3D1675" w14:textId="77777777" w:rsidR="006E2D47" w:rsidRDefault="0009672F">
      <w:pPr>
        <w:pStyle w:val="Heading1"/>
      </w:pPr>
      <w:bookmarkStart w:id="15" w:name="results"/>
      <w:r>
        <w:t>Results</w:t>
      </w:r>
      <w:bookmarkEnd w:id="15"/>
    </w:p>
    <w:p w14:paraId="15936B49" w14:textId="77777777" w:rsidR="006E2D47" w:rsidRDefault="0009672F">
      <w:pPr>
        <w:pStyle w:val="FirstParagraph"/>
      </w:pPr>
      <w:r>
        <w:t>We calculated the limits for the Anhøj, best box, and cut box</w:t>
      </w:r>
      <w:r>
        <w:t xml:space="preserve"> rules together with their corresponding positive test proportions and likelihood ratios for N = 10-100 and SD = 0-3 (in 0.2 SD increments). The limits, specificities, and sensitivities are presented in Table 1. The R code to reproduce the full results set</w:t>
      </w:r>
      <w:r>
        <w:t xml:space="preserve"> and the figures from this article is provided in the supplementary file </w:t>
      </w:r>
      <w:r>
        <w:rPr>
          <w:rStyle w:val="VerbatimChar"/>
        </w:rPr>
        <w:t>crossrunbox.R</w:t>
      </w:r>
      <w:r>
        <w:t xml:space="preserve">. Note that to preserve numerical precision, the code stores the </w:t>
      </w:r>
      <w:r>
        <w:rPr>
          <w:rStyle w:val="VerbatimChar"/>
        </w:rPr>
        <w:t>log</w:t>
      </w:r>
      <w:r>
        <w:t xml:space="preserve"> of likelihood ratios. To get the actual likelihood values back, use </w:t>
      </w:r>
      <w:r>
        <w:rPr>
          <w:rStyle w:val="VerbatimChar"/>
        </w:rPr>
        <w:t>exp(log-likelihood)</w:t>
      </w:r>
      <w:r>
        <w:t>.</w:t>
      </w:r>
    </w:p>
    <w:p w14:paraId="53878ED5" w14:textId="77777777" w:rsidR="006E2D47" w:rsidRDefault="0009672F">
      <w:pPr>
        <w:pStyle w:val="BodyText"/>
      </w:pPr>
      <w:r>
        <w:t>Figure 2 ill</w:t>
      </w:r>
      <w:r>
        <w:t>ustrates the effect of the best box and cut box procedures on the specificity of the runs analysis. As expected, the variability in specificity with varying N is markedly reduced and kept above and closer to the specified target – more with cut box than wi</w:t>
      </w:r>
      <w:r>
        <w:t>th best box.</w:t>
      </w:r>
    </w:p>
    <w:p w14:paraId="127F6DE1" w14:textId="7DC4807F" w:rsidR="006E2D47" w:rsidRDefault="0009672F">
      <w:pPr>
        <w:pStyle w:val="BodyText"/>
      </w:pPr>
      <w:r>
        <w:t xml:space="preserve">Figure 4 shows the probabilities of getting a signal as a function of N and SD. The upper left facet (SD = 0) contains the same data as Figure 2. As expected and </w:t>
      </w:r>
      <w:commentRangeStart w:id="16"/>
      <w:r>
        <w:t>shown previously in our simulation studies</w:t>
      </w:r>
      <w:commentRangeEnd w:id="16"/>
      <w:r w:rsidR="00E92B05">
        <w:rPr>
          <w:rStyle w:val="CommentReference"/>
        </w:rPr>
        <w:commentReference w:id="16"/>
      </w:r>
      <w:r>
        <w:t>, the power of the runs analysis increa</w:t>
      </w:r>
      <w:r>
        <w:t>ses with increasing N and SD. The smoothing effect of best box and cut box appears to wear off as N and SD increases. Figure 5 is a blown up version of the facet with shift = 0.8 SD from Figure 4 and shows the sensitivity for the target value used in the b</w:t>
      </w:r>
      <w:r>
        <w:t>ox calculations. Exact values for shift = 0 and shift = 0.8 are presented in Table 1</w:t>
      </w:r>
      <w:ins w:id="17" w:author="Tore Wentzel-Larsen" w:date="2019-05-13T15:03:00Z">
        <w:r w:rsidR="004E6CE0">
          <w:t>.</w:t>
        </w:r>
      </w:ins>
    </w:p>
    <w:p w14:paraId="3DA704D0" w14:textId="77777777" w:rsidR="006E2D47" w:rsidRDefault="0009672F">
      <w:pPr>
        <w:pStyle w:val="BlockText"/>
      </w:pPr>
      <w:r>
        <w:t>Figure 4: Power function of Anhøj, best box, and cut box rules. N = number of data points in run chart. Numbers above each facet represent the size of the shift in standar</w:t>
      </w:r>
      <w:r>
        <w:t>d deviation units (SD) that is present in data.</w:t>
      </w:r>
    </w:p>
    <w:p w14:paraId="4B70829E" w14:textId="77777777" w:rsidR="006E2D47" w:rsidRDefault="0009672F">
      <w:pPr>
        <w:pStyle w:val="BlockText"/>
      </w:pPr>
      <w:r>
        <w:t>Figure 5: Sensitivity of Anhøj, best box, and cut box rules for shift = 0.8 standard deviation units. N = number of data points in run chart.</w:t>
      </w:r>
    </w:p>
    <w:p w14:paraId="364FC62F" w14:textId="77777777" w:rsidR="006E2D47" w:rsidRDefault="0009672F">
      <w:pPr>
        <w:pStyle w:val="FirstParagraph"/>
      </w:pPr>
      <w:r>
        <w:t>Figures 6 and 7 compare the positive and negative likelihood ratio</w:t>
      </w:r>
      <w:r>
        <w:t>s of the Anhøj rules to the box adjustments. The smoothing effect appear to be of practical value only for positive tests.</w:t>
      </w:r>
    </w:p>
    <w:p w14:paraId="2D72CA4C" w14:textId="77777777" w:rsidR="006E2D47" w:rsidRDefault="0009672F">
      <w:pPr>
        <w:pStyle w:val="BlockText"/>
      </w:pPr>
      <w:r>
        <w:t>Figure 6: Positive likelihood ratio of Anhøj, best box, and cut box rules. N = number of data points in run chart. Numbers above each</w:t>
      </w:r>
      <w:r>
        <w:t xml:space="preserve"> facet represent the size of the shift in standard deviation units that is present in data.</w:t>
      </w:r>
    </w:p>
    <w:p w14:paraId="27C79B8E" w14:textId="77777777" w:rsidR="006E2D47" w:rsidRDefault="0009672F">
      <w:pPr>
        <w:pStyle w:val="BlockText"/>
      </w:pPr>
      <w:r>
        <w:t>Figure 7: Negative likelihood ratio of Anhøj, best box, and cut box rules. N = number of data points in run chart. Numbers above each facet represent the size of th</w:t>
      </w:r>
      <w:r>
        <w:t>e shift in standard deviation units (SD) that is present in data.</w:t>
      </w:r>
    </w:p>
    <w:p w14:paraId="2FA7572D" w14:textId="77777777" w:rsidR="006E2D47" w:rsidRDefault="0009672F">
      <w:pPr>
        <w:pStyle w:val="Heading1"/>
      </w:pPr>
      <w:bookmarkStart w:id="18" w:name="discussion-and-conclusion"/>
      <w:r>
        <w:t>Discussion and conclusion</w:t>
      </w:r>
      <w:bookmarkEnd w:id="18"/>
    </w:p>
    <w:p w14:paraId="41C822DA" w14:textId="77777777" w:rsidR="006E2D47" w:rsidRDefault="0009672F">
      <w:pPr>
        <w:pStyle w:val="FirstParagraph"/>
      </w:pPr>
      <w:r>
        <w:t>This study provided exact values for the diagnostic properties of the Anhøj rules for run charts with 10-100 data points including shifts up to 3 standard deviation units.</w:t>
      </w:r>
    </w:p>
    <w:p w14:paraId="35EDE64E" w14:textId="77777777" w:rsidR="006E2D47" w:rsidRDefault="0009672F">
      <w:pPr>
        <w:pStyle w:val="BodyText"/>
      </w:pPr>
      <w:r>
        <w:t xml:space="preserve">To our knowledge, and with the exception of our own </w:t>
      </w:r>
      <w:r>
        <w:rPr>
          <w:rStyle w:val="VerbatimChar"/>
        </w:rPr>
        <w:t>crossrun</w:t>
      </w:r>
      <w:r>
        <w:t xml:space="preserve"> package, the properties</w:t>
      </w:r>
      <w:r>
        <w:t xml:space="preserve"> of the joint distribution of number of crossings and longest runs in random data series have not been studied before.</w:t>
      </w:r>
    </w:p>
    <w:p w14:paraId="02A90167" w14:textId="77777777" w:rsidR="006E2D47" w:rsidRDefault="0009672F">
      <w:pPr>
        <w:pStyle w:val="BodyText"/>
      </w:pPr>
      <w:r>
        <w:t>Furthermore, the study demonstrated that it is feasible to reduce the variability in run chart specificity with varying number of data po</w:t>
      </w:r>
      <w:r>
        <w:t>ints by using the best box and cut box adjustments of the Anhøj rules.</w:t>
      </w:r>
    </w:p>
    <w:p w14:paraId="28A76F56" w14:textId="77777777" w:rsidR="006E2D47" w:rsidRDefault="0009672F">
      <w:pPr>
        <w:pStyle w:val="BodyText"/>
      </w:pPr>
      <w:r>
        <w:t>Most importantly, figures 6 and 7 confirm what we expected after years of practical experience using runs analysis, that the Anhøj rules constitute a useful and robust method for detect</w:t>
      </w:r>
      <w:r>
        <w:t xml:space="preserve">ion of persistent shifts only slightly larger than 1 standard deviation units and with as little as 10-12 data points. This can be seen by the fact that LR+ &gt; 10 for SD &gt; 1 and N </w:t>
      </w:r>
      <m:oMath>
        <m:r>
          <w:rPr>
            <w:rFonts w:ascii="Cambria Math" w:hAnsi="Cambria Math"/>
          </w:rPr>
          <m:t>≥</m:t>
        </m:r>
      </m:oMath>
      <w:r>
        <w:t xml:space="preserve"> 10. Although, the best box and cut box procedures will not change this, the</w:t>
      </w:r>
      <w:r>
        <w:t xml:space="preserve"> box adjustments may potentially improve the practical value of runs analysis by reducing sudden shifts in sensitivity and specificity when the number of available data points changes. Whether this holds true in practice remains to be confirmed.</w:t>
      </w:r>
    </w:p>
    <w:p w14:paraId="3A670273" w14:textId="77777777" w:rsidR="006E2D47" w:rsidRDefault="0009672F">
      <w:pPr>
        <w:pStyle w:val="BodyText"/>
      </w:pPr>
      <w:r>
        <w:t xml:space="preserve">The study </w:t>
      </w:r>
      <w:r>
        <w:t>has two important limitations. First, the calculations of box probabilities require that the process centre is fixed and known in advance, for example, the median from historical data. In practice the centre line is often determined from the actual data in</w:t>
      </w:r>
      <w:r>
        <w:t xml:space="preserve"> the run chart, in which case the calculations of box probabilities do not apply. Preliminary studies suggest that this is mostly relevant for short data series. We plan to include a function in a future update of </w:t>
      </w:r>
      <w:r>
        <w:rPr>
          <w:rStyle w:val="VerbatimChar"/>
        </w:rPr>
        <w:t>crossrun</w:t>
      </w:r>
      <w:r>
        <w:t xml:space="preserve"> to calculate the box probabilitie</w:t>
      </w:r>
      <w:r>
        <w:t>s with empirical centre lines.</w:t>
      </w:r>
    </w:p>
    <w:p w14:paraId="1CD5B5D8" w14:textId="77777777" w:rsidR="006E2D47" w:rsidRDefault="0009672F">
      <w:pPr>
        <w:pStyle w:val="BodyText"/>
      </w:pPr>
      <w:r>
        <w:t xml:space="preserve">Second, the procedures have so far only been checked for up to 100 data points. Because of the iterative procedures and use of high precision numbers using functions from the </w:t>
      </w:r>
      <w:r>
        <w:rPr>
          <w:rStyle w:val="VerbatimChar"/>
        </w:rPr>
        <w:t>Rmpfr</w:t>
      </w:r>
      <w:r>
        <w:t xml:space="preserve"> R package [10] to calculate the joint distri</w:t>
      </w:r>
      <w:r>
        <w:t xml:space="preserve">butions for varying N, the computations are time consuming. On a laptop with an Intel Core i5 processor and 8 GB RAM, it takes about one hour to complete </w:t>
      </w:r>
      <w:r>
        <w:rPr>
          <w:rStyle w:val="VerbatimChar"/>
        </w:rPr>
        <w:t>crossrunbox.R</w:t>
      </w:r>
      <w:r>
        <w:t xml:space="preserve"> for N = 10-100 and SD = 0-3, and the objects created consume over 6 GB of memory. Howeve</w:t>
      </w:r>
      <w:r>
        <w:t>r, we have no reason to believe that the procedures are not valid for N &gt; 100, but the application of the box procedures for larger N may be impractical at the moment.</w:t>
      </w:r>
    </w:p>
    <w:p w14:paraId="4DADDE8F" w14:textId="77777777" w:rsidR="006E2D47" w:rsidRDefault="0009672F">
      <w:pPr>
        <w:pStyle w:val="BodyText"/>
      </w:pPr>
      <w:r>
        <w:t>Also, one should be aware that the value of the box procedures rely on the choice of tar</w:t>
      </w:r>
      <w:r>
        <w:t>get specificity and target shift values. Other target values will give different diagnostic properties. Preliminary studies suggest that increasing the target specificity to, say, 0.95 in fact increases the positive likelihood ratios a bit without affectin</w:t>
      </w:r>
      <w:r>
        <w:t>g the negative likehood ratios considerably. By supplying the R code, we encourage users to adapt our findings to their own needs.</w:t>
      </w:r>
    </w:p>
    <w:p w14:paraId="223FEB8B" w14:textId="77777777" w:rsidR="006E2D47" w:rsidRDefault="0009672F">
      <w:pPr>
        <w:pStyle w:val="BodyText"/>
      </w:pPr>
      <w:r>
        <w:t xml:space="preserve">Regarding the practical application of the box adjustment of the Anhøj rules, we are in the process of testing a </w:t>
      </w:r>
      <w:r>
        <w:rPr>
          <w:rStyle w:val="VerbatimChar"/>
        </w:rPr>
        <w:t>method</w:t>
      </w:r>
      <w:r>
        <w:t xml:space="preserve"> argum</w:t>
      </w:r>
      <w:r>
        <w:t xml:space="preserve">ent for the </w:t>
      </w:r>
      <w:r>
        <w:rPr>
          <w:rStyle w:val="VerbatimChar"/>
        </w:rPr>
        <w:t>qic()</w:t>
      </w:r>
      <w:r>
        <w:t xml:space="preserve"> function from the </w:t>
      </w:r>
      <w:r>
        <w:rPr>
          <w:rStyle w:val="VerbatimChar"/>
        </w:rPr>
        <w:t>qicharts2</w:t>
      </w:r>
      <w:r>
        <w:t xml:space="preserve"> package that allows the user to choose between “anhoej”, “bestbox”, and “cutbox” methods to identify non-random variation in run and control charts with up to 100 data points. This will allow us and others to q</w:t>
      </w:r>
      <w:r>
        <w:t>uickly gain practical experience with box adjustments on real life data.</w:t>
      </w:r>
    </w:p>
    <w:p w14:paraId="093BF3F0" w14:textId="77777777" w:rsidR="006E2D47" w:rsidRDefault="0009672F">
      <w:pPr>
        <w:pStyle w:val="BodyText"/>
      </w:pPr>
      <w:r>
        <w:t>In conclusion, this study provided exact values for the diagnostic properties of the Anhøj rules for run charts with 10-100 data points including shifts up to 3 standard deviation uni</w:t>
      </w:r>
      <w:r>
        <w:t>ts, and demonstrated that it is feasible to reduce the variability in run chart specificity from varying numbers of data points by using the best box and cut box adjustments of the Anhøj rules.</w:t>
      </w:r>
    </w:p>
    <w:p w14:paraId="5C09F9C1" w14:textId="77777777" w:rsidR="006E2D47" w:rsidRDefault="0009672F">
      <w:pPr>
        <w:pStyle w:val="Heading1"/>
      </w:pPr>
      <w:bookmarkStart w:id="19" w:name="list-of-abbreviations"/>
      <w:r>
        <w:t>List of abbreviations</w:t>
      </w:r>
      <w:bookmarkEnd w:id="19"/>
    </w:p>
    <w:p w14:paraId="05BF4A77" w14:textId="77777777" w:rsidR="006E2D47" w:rsidRDefault="0009672F">
      <w:pPr>
        <w:pStyle w:val="Compact"/>
        <w:numPr>
          <w:ilvl w:val="0"/>
          <w:numId w:val="9"/>
        </w:numPr>
      </w:pPr>
      <w:r>
        <w:t>SPC: statistical process control</w:t>
      </w:r>
    </w:p>
    <w:p w14:paraId="1698798B" w14:textId="77777777" w:rsidR="006E2D47" w:rsidRDefault="0009672F">
      <w:pPr>
        <w:pStyle w:val="Compact"/>
        <w:numPr>
          <w:ilvl w:val="0"/>
          <w:numId w:val="9"/>
        </w:numPr>
      </w:pPr>
      <w:r>
        <w:t>C: Numb</w:t>
      </w:r>
      <w:r>
        <w:t>er of times the curve crosses the median line</w:t>
      </w:r>
    </w:p>
    <w:p w14:paraId="727B99D1" w14:textId="77777777" w:rsidR="006E2D47" w:rsidRDefault="0009672F">
      <w:pPr>
        <w:pStyle w:val="Compact"/>
        <w:numPr>
          <w:ilvl w:val="0"/>
          <w:numId w:val="9"/>
        </w:numPr>
      </w:pPr>
      <w:r>
        <w:t>L: Length of longest runs</w:t>
      </w:r>
    </w:p>
    <w:p w14:paraId="0AC8DC58" w14:textId="77777777" w:rsidR="006E2D47" w:rsidRDefault="0009672F">
      <w:pPr>
        <w:pStyle w:val="Compact"/>
        <w:numPr>
          <w:ilvl w:val="0"/>
          <w:numId w:val="9"/>
        </w:numPr>
      </w:pPr>
      <w:r>
        <w:t>N: Number of data points</w:t>
      </w:r>
    </w:p>
    <w:p w14:paraId="56B9C15B" w14:textId="77777777" w:rsidR="006E2D47" w:rsidRDefault="0009672F">
      <w:pPr>
        <w:pStyle w:val="Compact"/>
        <w:numPr>
          <w:ilvl w:val="0"/>
          <w:numId w:val="9"/>
        </w:numPr>
      </w:pPr>
      <w:r>
        <w:t>SD: Standard deviation</w:t>
      </w:r>
    </w:p>
    <w:p w14:paraId="2F3BB267" w14:textId="77777777" w:rsidR="006E2D47" w:rsidRDefault="0009672F">
      <w:pPr>
        <w:pStyle w:val="Compact"/>
        <w:numPr>
          <w:ilvl w:val="0"/>
          <w:numId w:val="9"/>
        </w:numPr>
      </w:pPr>
      <w:r>
        <w:t>TP: True positive proportion</w:t>
      </w:r>
    </w:p>
    <w:p w14:paraId="2037D3F0" w14:textId="77777777" w:rsidR="006E2D47" w:rsidRDefault="0009672F">
      <w:pPr>
        <w:pStyle w:val="Compact"/>
        <w:numPr>
          <w:ilvl w:val="0"/>
          <w:numId w:val="9"/>
        </w:numPr>
      </w:pPr>
      <w:r>
        <w:t>FP: False positive proportion</w:t>
      </w:r>
    </w:p>
    <w:p w14:paraId="18CA72B6" w14:textId="77777777" w:rsidR="006E2D47" w:rsidRDefault="0009672F">
      <w:pPr>
        <w:pStyle w:val="Compact"/>
        <w:numPr>
          <w:ilvl w:val="0"/>
          <w:numId w:val="9"/>
        </w:numPr>
      </w:pPr>
      <w:r>
        <w:t>TN: True negative proportion</w:t>
      </w:r>
    </w:p>
    <w:p w14:paraId="299F5F66" w14:textId="77777777" w:rsidR="006E2D47" w:rsidRDefault="0009672F">
      <w:pPr>
        <w:pStyle w:val="Compact"/>
        <w:numPr>
          <w:ilvl w:val="0"/>
          <w:numId w:val="9"/>
        </w:numPr>
      </w:pPr>
      <w:r>
        <w:t>FN: False negative proportion</w:t>
      </w:r>
    </w:p>
    <w:p w14:paraId="621B9722" w14:textId="77777777" w:rsidR="006E2D47" w:rsidRDefault="0009672F">
      <w:pPr>
        <w:pStyle w:val="Compact"/>
        <w:numPr>
          <w:ilvl w:val="0"/>
          <w:numId w:val="9"/>
        </w:numPr>
      </w:pPr>
      <w:r>
        <w:t>LR+: Positive like</w:t>
      </w:r>
      <w:r>
        <w:t>lihood ratio</w:t>
      </w:r>
    </w:p>
    <w:p w14:paraId="5781CD57" w14:textId="77777777" w:rsidR="006E2D47" w:rsidRDefault="0009672F">
      <w:pPr>
        <w:pStyle w:val="Compact"/>
        <w:numPr>
          <w:ilvl w:val="0"/>
          <w:numId w:val="9"/>
        </w:numPr>
      </w:pPr>
      <w:r>
        <w:t>LR-: Negative likelihood ratio</w:t>
      </w:r>
    </w:p>
    <w:p w14:paraId="29AF6237" w14:textId="77777777" w:rsidR="006E2D47" w:rsidRDefault="0009672F">
      <w:pPr>
        <w:pStyle w:val="Heading1"/>
      </w:pPr>
      <w:bookmarkStart w:id="20" w:name="results-table"/>
      <w:r>
        <w:t>Results table</w:t>
      </w:r>
      <w:bookmarkEnd w:id="20"/>
    </w:p>
    <w:p w14:paraId="4857A921" w14:textId="77777777" w:rsidR="006E2D47" w:rsidRDefault="0009672F">
      <w:pPr>
        <w:pStyle w:val="FirstParagraph"/>
      </w:pPr>
      <w:r>
        <w:t xml:space="preserve">Table 1: Signal limits, specificity, and sensitivity for the Anhøj and best box rules and borders for the cut box rules. N = number of data points in chart. C = lower limit for number of crossings, </w:t>
      </w:r>
      <w:r>
        <w:t>L = upper limit for longest run, for declaring random variation by the Anhøj and best box rules. Cbord and Lbord = Additional information for the cut box rules. When specified, parts of the border of the best box to retain to declare random variation. When</w:t>
      </w:r>
      <w:r>
        <w:t xml:space="preserve"> not specified, cut box is identical to best box.</w:t>
      </w:r>
    </w:p>
    <w:tbl>
      <w:tblPr>
        <w:tblW w:w="0" w:type="auto"/>
        <w:jc w:val="center"/>
        <w:tblLayout w:type="fixed"/>
        <w:tblLook w:val="04A0" w:firstRow="1" w:lastRow="0" w:firstColumn="1" w:lastColumn="0" w:noHBand="0" w:noVBand="1"/>
      </w:tblPr>
      <w:tblGrid>
        <w:gridCol w:w="642"/>
        <w:gridCol w:w="522"/>
        <w:gridCol w:w="517"/>
        <w:gridCol w:w="778"/>
        <w:gridCol w:w="517"/>
        <w:gridCol w:w="861"/>
        <w:gridCol w:w="836"/>
        <w:gridCol w:w="953"/>
        <w:gridCol w:w="1125"/>
        <w:gridCol w:w="1020"/>
        <w:gridCol w:w="953"/>
        <w:gridCol w:w="1125"/>
        <w:gridCol w:w="1020"/>
      </w:tblGrid>
      <w:tr w:rsidR="006E2D47" w14:paraId="60E7368D" w14:textId="77777777">
        <w:trPr>
          <w:cantSplit/>
          <w:trHeight w:val="330"/>
          <w:tblHeader/>
          <w:jc w:val="center"/>
        </w:trPr>
        <w:tc>
          <w:tcPr>
            <w:tcW w:w="642" w:type="dxa"/>
            <w:shd w:val="clear" w:color="auto" w:fill="FFFFFF"/>
            <w:tcMar>
              <w:top w:w="0" w:type="dxa"/>
              <w:left w:w="0" w:type="dxa"/>
              <w:bottom w:w="0" w:type="dxa"/>
              <w:right w:w="0" w:type="dxa"/>
            </w:tcMar>
            <w:vAlign w:val="center"/>
          </w:tcPr>
          <w:p w14:paraId="660025F6" w14:textId="77777777" w:rsidR="006E2D47" w:rsidRDefault="006E2D47">
            <w:pPr>
              <w:spacing w:after="0"/>
              <w:jc w:val="center"/>
            </w:pPr>
          </w:p>
        </w:tc>
        <w:tc>
          <w:tcPr>
            <w:tcW w:w="1039" w:type="dxa"/>
            <w:gridSpan w:val="2"/>
            <w:shd w:val="clear" w:color="auto" w:fill="FFFFFF"/>
            <w:tcMar>
              <w:top w:w="0" w:type="dxa"/>
              <w:left w:w="0" w:type="dxa"/>
              <w:bottom w:w="0" w:type="dxa"/>
              <w:right w:w="0" w:type="dxa"/>
            </w:tcMar>
            <w:vAlign w:val="center"/>
          </w:tcPr>
          <w:p w14:paraId="2EBD3971" w14:textId="77777777" w:rsidR="006E2D47" w:rsidRDefault="0009672F">
            <w:pPr>
              <w:spacing w:after="0"/>
              <w:jc w:val="center"/>
            </w:pPr>
            <w:r>
              <w:rPr>
                <w:rFonts w:ascii="Arial" w:eastAsia="Arial" w:hAnsi="Arial" w:cs="Arial"/>
                <w:color w:val="000000"/>
                <w:sz w:val="20"/>
                <w:szCs w:val="20"/>
              </w:rPr>
              <w:t>Anhøj</w:t>
            </w:r>
          </w:p>
        </w:tc>
        <w:tc>
          <w:tcPr>
            <w:tcW w:w="1295" w:type="dxa"/>
            <w:gridSpan w:val="2"/>
            <w:shd w:val="clear" w:color="auto" w:fill="FFFFFF"/>
            <w:tcMar>
              <w:top w:w="0" w:type="dxa"/>
              <w:left w:w="0" w:type="dxa"/>
              <w:bottom w:w="0" w:type="dxa"/>
              <w:right w:w="0" w:type="dxa"/>
            </w:tcMar>
            <w:vAlign w:val="center"/>
          </w:tcPr>
          <w:p w14:paraId="2C516D2F" w14:textId="77777777" w:rsidR="006E2D47" w:rsidRDefault="0009672F">
            <w:pPr>
              <w:spacing w:after="0"/>
              <w:jc w:val="center"/>
            </w:pPr>
            <w:r>
              <w:rPr>
                <w:rFonts w:ascii="Arial" w:eastAsia="Arial" w:hAnsi="Arial" w:cs="Arial"/>
                <w:color w:val="000000"/>
                <w:sz w:val="20"/>
                <w:szCs w:val="20"/>
              </w:rPr>
              <w:t>Best box</w:t>
            </w:r>
          </w:p>
        </w:tc>
        <w:tc>
          <w:tcPr>
            <w:tcW w:w="1697" w:type="dxa"/>
            <w:gridSpan w:val="2"/>
            <w:shd w:val="clear" w:color="auto" w:fill="FFFFFF"/>
            <w:tcMar>
              <w:top w:w="0" w:type="dxa"/>
              <w:left w:w="0" w:type="dxa"/>
              <w:bottom w:w="0" w:type="dxa"/>
              <w:right w:w="0" w:type="dxa"/>
            </w:tcMar>
            <w:vAlign w:val="center"/>
          </w:tcPr>
          <w:p w14:paraId="4AD66257" w14:textId="77777777" w:rsidR="006E2D47" w:rsidRDefault="0009672F">
            <w:pPr>
              <w:spacing w:after="0"/>
              <w:jc w:val="center"/>
            </w:pPr>
            <w:r>
              <w:rPr>
                <w:rFonts w:ascii="Arial" w:eastAsia="Arial" w:hAnsi="Arial" w:cs="Arial"/>
                <w:color w:val="000000"/>
                <w:sz w:val="20"/>
                <w:szCs w:val="20"/>
              </w:rPr>
              <w:t>Cut box</w:t>
            </w:r>
          </w:p>
        </w:tc>
        <w:tc>
          <w:tcPr>
            <w:tcW w:w="3098" w:type="dxa"/>
            <w:gridSpan w:val="3"/>
            <w:shd w:val="clear" w:color="auto" w:fill="FFFFFF"/>
            <w:tcMar>
              <w:top w:w="0" w:type="dxa"/>
              <w:left w:w="0" w:type="dxa"/>
              <w:bottom w:w="0" w:type="dxa"/>
              <w:right w:w="0" w:type="dxa"/>
            </w:tcMar>
            <w:vAlign w:val="center"/>
          </w:tcPr>
          <w:p w14:paraId="1D877B46" w14:textId="77777777" w:rsidR="006E2D47" w:rsidRDefault="0009672F">
            <w:pPr>
              <w:spacing w:after="0"/>
              <w:jc w:val="center"/>
            </w:pPr>
            <w:r>
              <w:rPr>
                <w:rFonts w:ascii="Arial" w:eastAsia="Arial" w:hAnsi="Arial" w:cs="Arial"/>
                <w:color w:val="000000"/>
                <w:sz w:val="20"/>
                <w:szCs w:val="20"/>
              </w:rPr>
              <w:t>Specificity</w:t>
            </w:r>
          </w:p>
        </w:tc>
        <w:tc>
          <w:tcPr>
            <w:tcW w:w="3098" w:type="dxa"/>
            <w:gridSpan w:val="3"/>
            <w:shd w:val="clear" w:color="auto" w:fill="FFFFFF"/>
            <w:tcMar>
              <w:top w:w="0" w:type="dxa"/>
              <w:left w:w="0" w:type="dxa"/>
              <w:bottom w:w="0" w:type="dxa"/>
              <w:right w:w="0" w:type="dxa"/>
            </w:tcMar>
            <w:vAlign w:val="center"/>
          </w:tcPr>
          <w:p w14:paraId="7190F3D5" w14:textId="77777777" w:rsidR="006E2D47" w:rsidRDefault="0009672F">
            <w:pPr>
              <w:spacing w:after="0"/>
              <w:jc w:val="center"/>
            </w:pPr>
            <w:r>
              <w:rPr>
                <w:rFonts w:ascii="Arial" w:eastAsia="Arial" w:hAnsi="Arial" w:cs="Arial"/>
                <w:color w:val="000000"/>
                <w:sz w:val="20"/>
                <w:szCs w:val="20"/>
              </w:rPr>
              <w:t>Sensitivity</w:t>
            </w:r>
          </w:p>
        </w:tc>
      </w:tr>
      <w:tr w:rsidR="006E2D47" w14:paraId="30B38001" w14:textId="77777777">
        <w:trPr>
          <w:cantSplit/>
          <w:trHeight w:val="463"/>
          <w:tblHeader/>
          <w:jc w:val="center"/>
        </w:trPr>
        <w:tc>
          <w:tcPr>
            <w:tcW w:w="64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124A8F3" w14:textId="77777777" w:rsidR="006E2D47" w:rsidRDefault="0009672F">
            <w:pPr>
              <w:spacing w:before="40" w:after="40"/>
              <w:ind w:left="100" w:right="100"/>
              <w:jc w:val="center"/>
            </w:pPr>
            <w:r>
              <w:rPr>
                <w:rFonts w:ascii="Roboto" w:eastAsia="Roboto" w:hAnsi="Roboto" w:cs="Roboto"/>
                <w:color w:val="111111"/>
                <w:sz w:val="22"/>
                <w:szCs w:val="22"/>
              </w:rPr>
              <w:t>N</w:t>
            </w:r>
          </w:p>
        </w:tc>
        <w:tc>
          <w:tcPr>
            <w:tcW w:w="52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6723112" w14:textId="77777777" w:rsidR="006E2D47" w:rsidRDefault="0009672F">
            <w:pPr>
              <w:spacing w:before="40" w:after="40"/>
              <w:ind w:left="100" w:right="100"/>
              <w:jc w:val="center"/>
            </w:pPr>
            <w:r>
              <w:rPr>
                <w:rFonts w:ascii="Roboto" w:eastAsia="Roboto" w:hAnsi="Roboto" w:cs="Roboto"/>
                <w:color w:val="111111"/>
                <w:sz w:val="22"/>
                <w:szCs w:val="22"/>
              </w:rPr>
              <w:t>C</w:t>
            </w:r>
          </w:p>
        </w:tc>
        <w:tc>
          <w:tcPr>
            <w:tcW w:w="51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5D13B42" w14:textId="77777777" w:rsidR="006E2D47" w:rsidRDefault="0009672F">
            <w:pPr>
              <w:spacing w:before="40" w:after="40"/>
              <w:ind w:left="100" w:right="100"/>
              <w:jc w:val="center"/>
            </w:pPr>
            <w:r>
              <w:rPr>
                <w:rFonts w:ascii="Roboto" w:eastAsia="Roboto" w:hAnsi="Roboto" w:cs="Roboto"/>
                <w:color w:val="111111"/>
                <w:sz w:val="22"/>
                <w:szCs w:val="22"/>
              </w:rPr>
              <w:t>L</w:t>
            </w:r>
          </w:p>
        </w:tc>
        <w:tc>
          <w:tcPr>
            <w:tcW w:w="77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6DB23E6" w14:textId="77777777" w:rsidR="006E2D47" w:rsidRDefault="0009672F">
            <w:pPr>
              <w:spacing w:before="40" w:after="40"/>
              <w:ind w:left="100" w:right="100"/>
              <w:jc w:val="center"/>
            </w:pPr>
            <w:r>
              <w:rPr>
                <w:rFonts w:ascii="Roboto" w:eastAsia="Roboto" w:hAnsi="Roboto" w:cs="Roboto"/>
                <w:color w:val="111111"/>
                <w:sz w:val="22"/>
                <w:szCs w:val="22"/>
              </w:rPr>
              <w:t>C</w:t>
            </w:r>
          </w:p>
        </w:tc>
        <w:tc>
          <w:tcPr>
            <w:tcW w:w="51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FFD0EFE" w14:textId="77777777" w:rsidR="006E2D47" w:rsidRDefault="0009672F">
            <w:pPr>
              <w:spacing w:before="40" w:after="40"/>
              <w:ind w:left="100" w:right="100"/>
              <w:jc w:val="center"/>
            </w:pPr>
            <w:r>
              <w:rPr>
                <w:rFonts w:ascii="Roboto" w:eastAsia="Roboto" w:hAnsi="Roboto" w:cs="Roboto"/>
                <w:color w:val="111111"/>
                <w:sz w:val="22"/>
                <w:szCs w:val="22"/>
              </w:rPr>
              <w:t>L</w:t>
            </w:r>
          </w:p>
        </w:tc>
        <w:tc>
          <w:tcPr>
            <w:tcW w:w="86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A34D0FB" w14:textId="77777777" w:rsidR="006E2D47" w:rsidRDefault="0009672F">
            <w:pPr>
              <w:spacing w:before="40" w:after="40"/>
              <w:ind w:left="100" w:right="100"/>
              <w:jc w:val="center"/>
            </w:pPr>
            <w:r>
              <w:rPr>
                <w:rFonts w:ascii="Roboto" w:eastAsia="Roboto" w:hAnsi="Roboto" w:cs="Roboto"/>
                <w:color w:val="111111"/>
                <w:sz w:val="22"/>
                <w:szCs w:val="22"/>
              </w:rPr>
              <w:t>Cbord</w:t>
            </w:r>
          </w:p>
        </w:tc>
        <w:tc>
          <w:tcPr>
            <w:tcW w:w="836"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7421B8D" w14:textId="77777777" w:rsidR="006E2D47" w:rsidRDefault="0009672F">
            <w:pPr>
              <w:spacing w:before="40" w:after="40"/>
              <w:ind w:left="100" w:right="100"/>
              <w:jc w:val="center"/>
            </w:pPr>
            <w:r>
              <w:rPr>
                <w:rFonts w:ascii="Roboto" w:eastAsia="Roboto" w:hAnsi="Roboto" w:cs="Roboto"/>
                <w:color w:val="111111"/>
                <w:sz w:val="22"/>
                <w:szCs w:val="22"/>
              </w:rPr>
              <w:t>Lbord</w:t>
            </w:r>
          </w:p>
        </w:tc>
        <w:tc>
          <w:tcPr>
            <w:tcW w:w="95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E27DF7E" w14:textId="77777777" w:rsidR="006E2D47" w:rsidRDefault="0009672F">
            <w:pPr>
              <w:spacing w:before="40" w:after="40"/>
              <w:ind w:left="100" w:right="100"/>
              <w:jc w:val="center"/>
            </w:pPr>
            <w:r>
              <w:rPr>
                <w:rFonts w:ascii="Roboto" w:eastAsia="Roboto" w:hAnsi="Roboto" w:cs="Roboto"/>
                <w:color w:val="111111"/>
                <w:sz w:val="22"/>
                <w:szCs w:val="22"/>
              </w:rPr>
              <w:t>Anhøj</w:t>
            </w:r>
          </w:p>
        </w:tc>
        <w:tc>
          <w:tcPr>
            <w:tcW w:w="112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AB5B47E" w14:textId="77777777" w:rsidR="006E2D47" w:rsidRDefault="0009672F">
            <w:pPr>
              <w:spacing w:before="40" w:after="40"/>
              <w:ind w:left="100" w:right="100"/>
              <w:jc w:val="center"/>
            </w:pPr>
            <w:r>
              <w:rPr>
                <w:rFonts w:ascii="Roboto" w:eastAsia="Roboto" w:hAnsi="Roboto" w:cs="Roboto"/>
                <w:color w:val="111111"/>
                <w:sz w:val="22"/>
                <w:szCs w:val="22"/>
              </w:rPr>
              <w:t>Best box</w:t>
            </w:r>
          </w:p>
        </w:tc>
        <w:tc>
          <w:tcPr>
            <w:tcW w:w="102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7DA502B" w14:textId="77777777" w:rsidR="006E2D47" w:rsidRDefault="0009672F">
            <w:pPr>
              <w:spacing w:before="40" w:after="40"/>
              <w:ind w:left="100" w:right="100"/>
              <w:jc w:val="center"/>
            </w:pPr>
            <w:r>
              <w:rPr>
                <w:rFonts w:ascii="Roboto" w:eastAsia="Roboto" w:hAnsi="Roboto" w:cs="Roboto"/>
                <w:color w:val="111111"/>
                <w:sz w:val="22"/>
                <w:szCs w:val="22"/>
              </w:rPr>
              <w:t>Cut box</w:t>
            </w:r>
          </w:p>
        </w:tc>
        <w:tc>
          <w:tcPr>
            <w:tcW w:w="95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D4247FA" w14:textId="77777777" w:rsidR="006E2D47" w:rsidRDefault="0009672F">
            <w:pPr>
              <w:spacing w:before="40" w:after="40"/>
              <w:ind w:left="100" w:right="100"/>
              <w:jc w:val="center"/>
            </w:pPr>
            <w:r>
              <w:rPr>
                <w:rFonts w:ascii="Roboto" w:eastAsia="Roboto" w:hAnsi="Roboto" w:cs="Roboto"/>
                <w:color w:val="111111"/>
                <w:sz w:val="22"/>
                <w:szCs w:val="22"/>
              </w:rPr>
              <w:t>Anhøj</w:t>
            </w:r>
          </w:p>
        </w:tc>
        <w:tc>
          <w:tcPr>
            <w:tcW w:w="112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2D03129" w14:textId="77777777" w:rsidR="006E2D47" w:rsidRDefault="0009672F">
            <w:pPr>
              <w:spacing w:before="40" w:after="40"/>
              <w:ind w:left="100" w:right="100"/>
              <w:jc w:val="center"/>
            </w:pPr>
            <w:r>
              <w:rPr>
                <w:rFonts w:ascii="Roboto" w:eastAsia="Roboto" w:hAnsi="Roboto" w:cs="Roboto"/>
                <w:color w:val="111111"/>
                <w:sz w:val="22"/>
                <w:szCs w:val="22"/>
              </w:rPr>
              <w:t>Best box</w:t>
            </w:r>
          </w:p>
        </w:tc>
        <w:tc>
          <w:tcPr>
            <w:tcW w:w="102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7FAEF1A" w14:textId="77777777" w:rsidR="006E2D47" w:rsidRDefault="0009672F">
            <w:pPr>
              <w:spacing w:before="40" w:after="40"/>
              <w:ind w:left="100" w:right="100"/>
              <w:jc w:val="center"/>
            </w:pPr>
            <w:r>
              <w:rPr>
                <w:rFonts w:ascii="Roboto" w:eastAsia="Roboto" w:hAnsi="Roboto" w:cs="Roboto"/>
                <w:color w:val="111111"/>
                <w:sz w:val="22"/>
                <w:szCs w:val="22"/>
              </w:rPr>
              <w:t>Cut box</w:t>
            </w:r>
          </w:p>
        </w:tc>
      </w:tr>
      <w:tr w:rsidR="006E2D47" w14:paraId="5E5496D0" w14:textId="77777777">
        <w:trPr>
          <w:cantSplit/>
          <w:trHeight w:val="411"/>
          <w:jc w:val="center"/>
        </w:trPr>
        <w:tc>
          <w:tcPr>
            <w:tcW w:w="642" w:type="dxa"/>
            <w:shd w:val="clear" w:color="auto" w:fill="FFFFFF"/>
            <w:tcMar>
              <w:top w:w="0" w:type="dxa"/>
              <w:left w:w="0" w:type="dxa"/>
              <w:bottom w:w="0" w:type="dxa"/>
              <w:right w:w="0" w:type="dxa"/>
            </w:tcMar>
            <w:vAlign w:val="center"/>
          </w:tcPr>
          <w:p w14:paraId="71426BBF" w14:textId="77777777" w:rsidR="006E2D47" w:rsidRDefault="0009672F">
            <w:pPr>
              <w:spacing w:before="40" w:after="40"/>
              <w:ind w:left="100" w:right="100"/>
              <w:jc w:val="right"/>
            </w:pPr>
            <w:r>
              <w:rPr>
                <w:rFonts w:ascii="Roboto" w:eastAsia="Roboto" w:hAnsi="Roboto" w:cs="Roboto"/>
                <w:color w:val="111111"/>
                <w:sz w:val="22"/>
                <w:szCs w:val="22"/>
              </w:rPr>
              <w:t>10</w:t>
            </w:r>
          </w:p>
        </w:tc>
        <w:tc>
          <w:tcPr>
            <w:tcW w:w="522" w:type="dxa"/>
            <w:shd w:val="clear" w:color="auto" w:fill="FFFFFF"/>
            <w:tcMar>
              <w:top w:w="0" w:type="dxa"/>
              <w:left w:w="0" w:type="dxa"/>
              <w:bottom w:w="0" w:type="dxa"/>
              <w:right w:w="0" w:type="dxa"/>
            </w:tcMar>
            <w:vAlign w:val="center"/>
          </w:tcPr>
          <w:p w14:paraId="1C2C5FDF" w14:textId="77777777" w:rsidR="006E2D47" w:rsidRDefault="0009672F">
            <w:pPr>
              <w:spacing w:before="40" w:after="40"/>
              <w:ind w:left="100" w:right="100"/>
              <w:jc w:val="right"/>
            </w:pPr>
            <w:r>
              <w:rPr>
                <w:rFonts w:ascii="Roboto" w:eastAsia="Roboto" w:hAnsi="Roboto" w:cs="Roboto"/>
                <w:color w:val="111111"/>
                <w:sz w:val="22"/>
                <w:szCs w:val="22"/>
              </w:rPr>
              <w:t>2</w:t>
            </w:r>
          </w:p>
        </w:tc>
        <w:tc>
          <w:tcPr>
            <w:tcW w:w="517" w:type="dxa"/>
            <w:shd w:val="clear" w:color="auto" w:fill="FFFFFF"/>
            <w:tcMar>
              <w:top w:w="0" w:type="dxa"/>
              <w:left w:w="0" w:type="dxa"/>
              <w:bottom w:w="0" w:type="dxa"/>
              <w:right w:w="0" w:type="dxa"/>
            </w:tcMar>
            <w:vAlign w:val="center"/>
          </w:tcPr>
          <w:p w14:paraId="6D66ADA0" w14:textId="77777777" w:rsidR="006E2D47" w:rsidRDefault="0009672F">
            <w:pPr>
              <w:spacing w:before="40" w:after="40"/>
              <w:ind w:left="100" w:right="100"/>
              <w:jc w:val="right"/>
            </w:pPr>
            <w:r>
              <w:rPr>
                <w:rFonts w:ascii="Roboto" w:eastAsia="Roboto" w:hAnsi="Roboto" w:cs="Roboto"/>
                <w:color w:val="111111"/>
                <w:sz w:val="22"/>
                <w:szCs w:val="22"/>
              </w:rPr>
              <w:t>6</w:t>
            </w:r>
          </w:p>
        </w:tc>
        <w:tc>
          <w:tcPr>
            <w:tcW w:w="778" w:type="dxa"/>
            <w:shd w:val="clear" w:color="auto" w:fill="FFFFFF"/>
            <w:tcMar>
              <w:top w:w="0" w:type="dxa"/>
              <w:left w:w="0" w:type="dxa"/>
              <w:bottom w:w="0" w:type="dxa"/>
              <w:right w:w="0" w:type="dxa"/>
            </w:tcMar>
            <w:vAlign w:val="center"/>
          </w:tcPr>
          <w:p w14:paraId="171FB522" w14:textId="77777777" w:rsidR="006E2D47" w:rsidRDefault="0009672F">
            <w:pPr>
              <w:spacing w:before="40" w:after="40"/>
              <w:ind w:left="100" w:right="100"/>
              <w:jc w:val="right"/>
            </w:pPr>
            <w:r>
              <w:rPr>
                <w:rFonts w:ascii="Roboto" w:eastAsia="Roboto" w:hAnsi="Roboto" w:cs="Roboto"/>
                <w:color w:val="111111"/>
                <w:sz w:val="22"/>
                <w:szCs w:val="22"/>
              </w:rPr>
              <w:t>2</w:t>
            </w:r>
          </w:p>
        </w:tc>
        <w:tc>
          <w:tcPr>
            <w:tcW w:w="517" w:type="dxa"/>
            <w:shd w:val="clear" w:color="auto" w:fill="FFFFFF"/>
            <w:tcMar>
              <w:top w:w="0" w:type="dxa"/>
              <w:left w:w="0" w:type="dxa"/>
              <w:bottom w:w="0" w:type="dxa"/>
              <w:right w:w="0" w:type="dxa"/>
            </w:tcMar>
            <w:vAlign w:val="center"/>
          </w:tcPr>
          <w:p w14:paraId="3674A34F" w14:textId="77777777" w:rsidR="006E2D47" w:rsidRDefault="0009672F">
            <w:pPr>
              <w:spacing w:before="40" w:after="40"/>
              <w:ind w:left="100" w:right="100"/>
              <w:jc w:val="right"/>
            </w:pPr>
            <w:r>
              <w:rPr>
                <w:rFonts w:ascii="Roboto" w:eastAsia="Roboto" w:hAnsi="Roboto" w:cs="Roboto"/>
                <w:color w:val="111111"/>
                <w:sz w:val="22"/>
                <w:szCs w:val="22"/>
              </w:rPr>
              <w:t>6</w:t>
            </w:r>
          </w:p>
        </w:tc>
        <w:tc>
          <w:tcPr>
            <w:tcW w:w="861" w:type="dxa"/>
            <w:shd w:val="clear" w:color="auto" w:fill="FFFFFF"/>
            <w:tcMar>
              <w:top w:w="0" w:type="dxa"/>
              <w:left w:w="0" w:type="dxa"/>
              <w:bottom w:w="0" w:type="dxa"/>
              <w:right w:w="0" w:type="dxa"/>
            </w:tcMar>
            <w:vAlign w:val="center"/>
          </w:tcPr>
          <w:p w14:paraId="33A9CBE4" w14:textId="77777777" w:rsidR="006E2D47" w:rsidRDefault="0009672F">
            <w:pPr>
              <w:spacing w:before="40" w:after="40"/>
              <w:ind w:left="100" w:right="100"/>
              <w:jc w:val="right"/>
            </w:pPr>
            <w:r>
              <w:rPr>
                <w:rFonts w:ascii="Roboto" w:eastAsia="Roboto" w:hAnsi="Roboto" w:cs="Roboto"/>
                <w:color w:val="111111"/>
                <w:sz w:val="22"/>
                <w:szCs w:val="22"/>
              </w:rPr>
              <w:t>3</w:t>
            </w:r>
          </w:p>
        </w:tc>
        <w:tc>
          <w:tcPr>
            <w:tcW w:w="836" w:type="dxa"/>
            <w:shd w:val="clear" w:color="auto" w:fill="FFFFFF"/>
            <w:tcMar>
              <w:top w:w="0" w:type="dxa"/>
              <w:left w:w="0" w:type="dxa"/>
              <w:bottom w:w="0" w:type="dxa"/>
              <w:right w:w="0" w:type="dxa"/>
            </w:tcMar>
            <w:vAlign w:val="center"/>
          </w:tcPr>
          <w:p w14:paraId="13FFBA87" w14:textId="77777777" w:rsidR="006E2D47" w:rsidRDefault="0009672F">
            <w:pPr>
              <w:spacing w:before="40" w:after="40"/>
              <w:ind w:left="100" w:right="100"/>
              <w:jc w:val="right"/>
            </w:pPr>
            <w:r>
              <w:rPr>
                <w:rFonts w:ascii="Roboto" w:eastAsia="Roboto" w:hAnsi="Roboto" w:cs="Roboto"/>
                <w:color w:val="111111"/>
                <w:sz w:val="22"/>
                <w:szCs w:val="22"/>
              </w:rPr>
              <w:t>5</w:t>
            </w:r>
          </w:p>
        </w:tc>
        <w:tc>
          <w:tcPr>
            <w:tcW w:w="953" w:type="dxa"/>
            <w:shd w:val="clear" w:color="auto" w:fill="FFFFFF"/>
            <w:tcMar>
              <w:top w:w="0" w:type="dxa"/>
              <w:left w:w="0" w:type="dxa"/>
              <w:bottom w:w="0" w:type="dxa"/>
              <w:right w:w="0" w:type="dxa"/>
            </w:tcMar>
            <w:vAlign w:val="center"/>
          </w:tcPr>
          <w:p w14:paraId="54A39892" w14:textId="77777777" w:rsidR="006E2D47" w:rsidRDefault="0009672F">
            <w:pPr>
              <w:spacing w:before="40" w:after="40"/>
              <w:ind w:left="100" w:right="100"/>
              <w:jc w:val="right"/>
            </w:pPr>
            <w:r>
              <w:rPr>
                <w:rFonts w:ascii="Roboto" w:eastAsia="Roboto" w:hAnsi="Roboto" w:cs="Roboto"/>
                <w:color w:val="111111"/>
                <w:sz w:val="22"/>
                <w:szCs w:val="22"/>
              </w:rPr>
              <w:t>0.9551</w:t>
            </w:r>
          </w:p>
        </w:tc>
        <w:tc>
          <w:tcPr>
            <w:tcW w:w="1125" w:type="dxa"/>
            <w:shd w:val="clear" w:color="auto" w:fill="FFFFFF"/>
            <w:tcMar>
              <w:top w:w="0" w:type="dxa"/>
              <w:left w:w="0" w:type="dxa"/>
              <w:bottom w:w="0" w:type="dxa"/>
              <w:right w:w="0" w:type="dxa"/>
            </w:tcMar>
            <w:vAlign w:val="center"/>
          </w:tcPr>
          <w:p w14:paraId="2320F67A" w14:textId="77777777" w:rsidR="006E2D47" w:rsidRDefault="0009672F">
            <w:pPr>
              <w:spacing w:before="40" w:after="40"/>
              <w:ind w:left="100" w:right="100"/>
              <w:jc w:val="right"/>
            </w:pPr>
            <w:r>
              <w:rPr>
                <w:rFonts w:ascii="Roboto" w:eastAsia="Roboto" w:hAnsi="Roboto" w:cs="Roboto"/>
                <w:color w:val="111111"/>
                <w:sz w:val="22"/>
                <w:szCs w:val="22"/>
              </w:rPr>
              <w:t>0.9551</w:t>
            </w:r>
          </w:p>
        </w:tc>
        <w:tc>
          <w:tcPr>
            <w:tcW w:w="1020" w:type="dxa"/>
            <w:shd w:val="clear" w:color="auto" w:fill="FFFFFF"/>
            <w:tcMar>
              <w:top w:w="0" w:type="dxa"/>
              <w:left w:w="0" w:type="dxa"/>
              <w:bottom w:w="0" w:type="dxa"/>
              <w:right w:w="0" w:type="dxa"/>
            </w:tcMar>
            <w:vAlign w:val="center"/>
          </w:tcPr>
          <w:p w14:paraId="429C6D34" w14:textId="77777777" w:rsidR="006E2D47" w:rsidRDefault="0009672F">
            <w:pPr>
              <w:spacing w:before="40" w:after="40"/>
              <w:ind w:left="100" w:right="100"/>
              <w:jc w:val="right"/>
            </w:pPr>
            <w:r>
              <w:rPr>
                <w:rFonts w:ascii="Roboto" w:eastAsia="Roboto" w:hAnsi="Roboto" w:cs="Roboto"/>
                <w:color w:val="111111"/>
                <w:sz w:val="22"/>
                <w:szCs w:val="22"/>
              </w:rPr>
              <w:t>0.9375</w:t>
            </w:r>
          </w:p>
        </w:tc>
        <w:tc>
          <w:tcPr>
            <w:tcW w:w="953" w:type="dxa"/>
            <w:shd w:val="clear" w:color="auto" w:fill="FFFFFF"/>
            <w:tcMar>
              <w:top w:w="0" w:type="dxa"/>
              <w:left w:w="0" w:type="dxa"/>
              <w:bottom w:w="0" w:type="dxa"/>
              <w:right w:w="0" w:type="dxa"/>
            </w:tcMar>
            <w:vAlign w:val="center"/>
          </w:tcPr>
          <w:p w14:paraId="0616374A" w14:textId="77777777" w:rsidR="006E2D47" w:rsidRDefault="0009672F">
            <w:pPr>
              <w:spacing w:before="40" w:after="40"/>
              <w:ind w:left="100" w:right="100"/>
              <w:jc w:val="right"/>
            </w:pPr>
            <w:r>
              <w:rPr>
                <w:rFonts w:ascii="Roboto" w:eastAsia="Roboto" w:hAnsi="Roboto" w:cs="Roboto"/>
                <w:color w:val="111111"/>
                <w:sz w:val="22"/>
                <w:szCs w:val="22"/>
              </w:rPr>
              <w:t>0.3103</w:t>
            </w:r>
          </w:p>
        </w:tc>
        <w:tc>
          <w:tcPr>
            <w:tcW w:w="1125" w:type="dxa"/>
            <w:shd w:val="clear" w:color="auto" w:fill="FFFFFF"/>
            <w:tcMar>
              <w:top w:w="0" w:type="dxa"/>
              <w:left w:w="0" w:type="dxa"/>
              <w:bottom w:w="0" w:type="dxa"/>
              <w:right w:w="0" w:type="dxa"/>
            </w:tcMar>
            <w:vAlign w:val="center"/>
          </w:tcPr>
          <w:p w14:paraId="1D53CBBB" w14:textId="77777777" w:rsidR="006E2D47" w:rsidRDefault="0009672F">
            <w:pPr>
              <w:spacing w:before="40" w:after="40"/>
              <w:ind w:left="100" w:right="100"/>
              <w:jc w:val="right"/>
            </w:pPr>
            <w:r>
              <w:rPr>
                <w:rFonts w:ascii="Roboto" w:eastAsia="Roboto" w:hAnsi="Roboto" w:cs="Roboto"/>
                <w:color w:val="111111"/>
                <w:sz w:val="22"/>
                <w:szCs w:val="22"/>
              </w:rPr>
              <w:t>0.3103</w:t>
            </w:r>
          </w:p>
        </w:tc>
        <w:tc>
          <w:tcPr>
            <w:tcW w:w="1020" w:type="dxa"/>
            <w:shd w:val="clear" w:color="auto" w:fill="FFFFFF"/>
            <w:tcMar>
              <w:top w:w="0" w:type="dxa"/>
              <w:left w:w="0" w:type="dxa"/>
              <w:bottom w:w="0" w:type="dxa"/>
              <w:right w:w="0" w:type="dxa"/>
            </w:tcMar>
            <w:vAlign w:val="center"/>
          </w:tcPr>
          <w:p w14:paraId="32BB811A" w14:textId="77777777" w:rsidR="006E2D47" w:rsidRDefault="0009672F">
            <w:pPr>
              <w:spacing w:before="40" w:after="40"/>
              <w:ind w:left="100" w:right="100"/>
              <w:jc w:val="right"/>
            </w:pPr>
            <w:r>
              <w:rPr>
                <w:rFonts w:ascii="Roboto" w:eastAsia="Roboto" w:hAnsi="Roboto" w:cs="Roboto"/>
                <w:color w:val="111111"/>
                <w:sz w:val="22"/>
                <w:szCs w:val="22"/>
              </w:rPr>
              <w:t>0.3786</w:t>
            </w:r>
          </w:p>
        </w:tc>
      </w:tr>
      <w:tr w:rsidR="006E2D47" w14:paraId="3F39603D" w14:textId="77777777">
        <w:trPr>
          <w:cantSplit/>
          <w:trHeight w:val="411"/>
          <w:jc w:val="center"/>
        </w:trPr>
        <w:tc>
          <w:tcPr>
            <w:tcW w:w="642" w:type="dxa"/>
            <w:shd w:val="clear" w:color="auto" w:fill="FFFFFF"/>
            <w:tcMar>
              <w:top w:w="0" w:type="dxa"/>
              <w:left w:w="0" w:type="dxa"/>
              <w:bottom w:w="0" w:type="dxa"/>
              <w:right w:w="0" w:type="dxa"/>
            </w:tcMar>
            <w:vAlign w:val="center"/>
          </w:tcPr>
          <w:p w14:paraId="6E2A97A1" w14:textId="77777777" w:rsidR="006E2D47" w:rsidRDefault="0009672F">
            <w:pPr>
              <w:spacing w:before="40" w:after="40"/>
              <w:ind w:left="100" w:right="100"/>
              <w:jc w:val="right"/>
            </w:pPr>
            <w:r>
              <w:rPr>
                <w:rFonts w:ascii="Roboto" w:eastAsia="Roboto" w:hAnsi="Roboto" w:cs="Roboto"/>
                <w:color w:val="111111"/>
                <w:sz w:val="22"/>
                <w:szCs w:val="22"/>
              </w:rPr>
              <w:t>11</w:t>
            </w:r>
          </w:p>
        </w:tc>
        <w:tc>
          <w:tcPr>
            <w:tcW w:w="522" w:type="dxa"/>
            <w:shd w:val="clear" w:color="auto" w:fill="FFFFFF"/>
            <w:tcMar>
              <w:top w:w="0" w:type="dxa"/>
              <w:left w:w="0" w:type="dxa"/>
              <w:bottom w:w="0" w:type="dxa"/>
              <w:right w:w="0" w:type="dxa"/>
            </w:tcMar>
            <w:vAlign w:val="center"/>
          </w:tcPr>
          <w:p w14:paraId="7307F52B" w14:textId="77777777" w:rsidR="006E2D47" w:rsidRDefault="0009672F">
            <w:pPr>
              <w:spacing w:before="40" w:after="40"/>
              <w:ind w:left="100" w:right="100"/>
              <w:jc w:val="right"/>
            </w:pPr>
            <w:r>
              <w:rPr>
                <w:rFonts w:ascii="Roboto" w:eastAsia="Roboto" w:hAnsi="Roboto" w:cs="Roboto"/>
                <w:color w:val="111111"/>
                <w:sz w:val="22"/>
                <w:szCs w:val="22"/>
              </w:rPr>
              <w:t>2</w:t>
            </w:r>
          </w:p>
        </w:tc>
        <w:tc>
          <w:tcPr>
            <w:tcW w:w="517" w:type="dxa"/>
            <w:shd w:val="clear" w:color="auto" w:fill="FFFFFF"/>
            <w:tcMar>
              <w:top w:w="0" w:type="dxa"/>
              <w:left w:w="0" w:type="dxa"/>
              <w:bottom w:w="0" w:type="dxa"/>
              <w:right w:w="0" w:type="dxa"/>
            </w:tcMar>
            <w:vAlign w:val="center"/>
          </w:tcPr>
          <w:p w14:paraId="1355723A" w14:textId="77777777" w:rsidR="006E2D47" w:rsidRDefault="0009672F">
            <w:pPr>
              <w:spacing w:before="40" w:after="40"/>
              <w:ind w:left="100" w:right="100"/>
              <w:jc w:val="right"/>
            </w:pPr>
            <w:r>
              <w:rPr>
                <w:rFonts w:ascii="Roboto" w:eastAsia="Roboto" w:hAnsi="Roboto" w:cs="Roboto"/>
                <w:color w:val="111111"/>
                <w:sz w:val="22"/>
                <w:szCs w:val="22"/>
              </w:rPr>
              <w:t>6</w:t>
            </w:r>
          </w:p>
        </w:tc>
        <w:tc>
          <w:tcPr>
            <w:tcW w:w="778" w:type="dxa"/>
            <w:shd w:val="clear" w:color="auto" w:fill="FFFFFF"/>
            <w:tcMar>
              <w:top w:w="0" w:type="dxa"/>
              <w:left w:w="0" w:type="dxa"/>
              <w:bottom w:w="0" w:type="dxa"/>
              <w:right w:w="0" w:type="dxa"/>
            </w:tcMar>
            <w:vAlign w:val="center"/>
          </w:tcPr>
          <w:p w14:paraId="500BDB6F" w14:textId="77777777" w:rsidR="006E2D47" w:rsidRDefault="0009672F">
            <w:pPr>
              <w:spacing w:before="40" w:after="40"/>
              <w:ind w:left="100" w:right="100"/>
              <w:jc w:val="right"/>
            </w:pPr>
            <w:r>
              <w:rPr>
                <w:rFonts w:ascii="Roboto" w:eastAsia="Roboto" w:hAnsi="Roboto" w:cs="Roboto"/>
                <w:color w:val="111111"/>
                <w:sz w:val="22"/>
                <w:szCs w:val="22"/>
              </w:rPr>
              <w:t>3</w:t>
            </w:r>
          </w:p>
        </w:tc>
        <w:tc>
          <w:tcPr>
            <w:tcW w:w="517" w:type="dxa"/>
            <w:shd w:val="clear" w:color="auto" w:fill="FFFFFF"/>
            <w:tcMar>
              <w:top w:w="0" w:type="dxa"/>
              <w:left w:w="0" w:type="dxa"/>
              <w:bottom w:w="0" w:type="dxa"/>
              <w:right w:w="0" w:type="dxa"/>
            </w:tcMar>
            <w:vAlign w:val="center"/>
          </w:tcPr>
          <w:p w14:paraId="71EE0C49" w14:textId="77777777" w:rsidR="006E2D47" w:rsidRDefault="0009672F">
            <w:pPr>
              <w:spacing w:before="40" w:after="40"/>
              <w:ind w:left="100" w:right="100"/>
              <w:jc w:val="right"/>
            </w:pPr>
            <w:r>
              <w:rPr>
                <w:rFonts w:ascii="Roboto" w:eastAsia="Roboto" w:hAnsi="Roboto" w:cs="Roboto"/>
                <w:color w:val="111111"/>
                <w:sz w:val="22"/>
                <w:szCs w:val="22"/>
              </w:rPr>
              <w:t>7</w:t>
            </w:r>
          </w:p>
        </w:tc>
        <w:tc>
          <w:tcPr>
            <w:tcW w:w="861" w:type="dxa"/>
            <w:shd w:val="clear" w:color="auto" w:fill="FFFFFF"/>
            <w:tcMar>
              <w:top w:w="0" w:type="dxa"/>
              <w:left w:w="0" w:type="dxa"/>
              <w:bottom w:w="0" w:type="dxa"/>
              <w:right w:w="0" w:type="dxa"/>
            </w:tcMar>
            <w:vAlign w:val="center"/>
          </w:tcPr>
          <w:p w14:paraId="545A39FD" w14:textId="77777777" w:rsidR="006E2D47" w:rsidRDefault="0009672F">
            <w:pPr>
              <w:spacing w:before="40" w:after="40"/>
              <w:ind w:left="100" w:right="100"/>
              <w:jc w:val="right"/>
            </w:pPr>
            <w:r>
              <w:rPr>
                <w:rFonts w:ascii="Roboto" w:eastAsia="Roboto" w:hAnsi="Roboto" w:cs="Roboto"/>
                <w:color w:val="111111"/>
                <w:sz w:val="22"/>
                <w:szCs w:val="22"/>
              </w:rPr>
              <w:t>4</w:t>
            </w:r>
          </w:p>
        </w:tc>
        <w:tc>
          <w:tcPr>
            <w:tcW w:w="836" w:type="dxa"/>
            <w:shd w:val="clear" w:color="auto" w:fill="FFFFFF"/>
            <w:tcMar>
              <w:top w:w="0" w:type="dxa"/>
              <w:left w:w="0" w:type="dxa"/>
              <w:bottom w:w="0" w:type="dxa"/>
              <w:right w:w="0" w:type="dxa"/>
            </w:tcMar>
            <w:vAlign w:val="center"/>
          </w:tcPr>
          <w:p w14:paraId="246F874A" w14:textId="77777777" w:rsidR="006E2D47" w:rsidRDefault="0009672F">
            <w:pPr>
              <w:spacing w:before="40" w:after="40"/>
              <w:ind w:left="100" w:right="100"/>
              <w:jc w:val="right"/>
            </w:pPr>
            <w:r>
              <w:rPr>
                <w:rFonts w:ascii="Roboto" w:eastAsia="Roboto" w:hAnsi="Roboto" w:cs="Roboto"/>
                <w:color w:val="111111"/>
                <w:sz w:val="22"/>
                <w:szCs w:val="22"/>
              </w:rPr>
              <w:t>6</w:t>
            </w:r>
          </w:p>
        </w:tc>
        <w:tc>
          <w:tcPr>
            <w:tcW w:w="953" w:type="dxa"/>
            <w:shd w:val="clear" w:color="auto" w:fill="FFFFFF"/>
            <w:tcMar>
              <w:top w:w="0" w:type="dxa"/>
              <w:left w:w="0" w:type="dxa"/>
              <w:bottom w:w="0" w:type="dxa"/>
              <w:right w:w="0" w:type="dxa"/>
            </w:tcMar>
            <w:vAlign w:val="center"/>
          </w:tcPr>
          <w:p w14:paraId="65A5D655" w14:textId="77777777" w:rsidR="006E2D47" w:rsidRDefault="0009672F">
            <w:pPr>
              <w:spacing w:before="40" w:after="40"/>
              <w:ind w:left="100" w:right="100"/>
              <w:jc w:val="right"/>
            </w:pPr>
            <w:r>
              <w:rPr>
                <w:rFonts w:ascii="Roboto" w:eastAsia="Roboto" w:hAnsi="Roboto" w:cs="Roboto"/>
                <w:color w:val="111111"/>
                <w:sz w:val="22"/>
                <w:szCs w:val="22"/>
              </w:rPr>
              <w:t>0.9512</w:t>
            </w:r>
          </w:p>
        </w:tc>
        <w:tc>
          <w:tcPr>
            <w:tcW w:w="1125" w:type="dxa"/>
            <w:shd w:val="clear" w:color="auto" w:fill="FFFFFF"/>
            <w:tcMar>
              <w:top w:w="0" w:type="dxa"/>
              <w:left w:w="0" w:type="dxa"/>
              <w:bottom w:w="0" w:type="dxa"/>
              <w:right w:w="0" w:type="dxa"/>
            </w:tcMar>
            <w:vAlign w:val="center"/>
          </w:tcPr>
          <w:p w14:paraId="261C5A6A" w14:textId="77777777" w:rsidR="006E2D47" w:rsidRDefault="0009672F">
            <w:pPr>
              <w:spacing w:before="40" w:after="40"/>
              <w:ind w:left="100" w:right="100"/>
              <w:jc w:val="right"/>
            </w:pPr>
            <w:r>
              <w:rPr>
                <w:rFonts w:ascii="Roboto" w:eastAsia="Roboto" w:hAnsi="Roboto" w:cs="Roboto"/>
                <w:color w:val="111111"/>
                <w:sz w:val="22"/>
                <w:szCs w:val="22"/>
              </w:rPr>
              <w:t>0.9414</w:t>
            </w:r>
          </w:p>
        </w:tc>
        <w:tc>
          <w:tcPr>
            <w:tcW w:w="1020" w:type="dxa"/>
            <w:shd w:val="clear" w:color="auto" w:fill="FFFFFF"/>
            <w:tcMar>
              <w:top w:w="0" w:type="dxa"/>
              <w:left w:w="0" w:type="dxa"/>
              <w:bottom w:w="0" w:type="dxa"/>
              <w:right w:w="0" w:type="dxa"/>
            </w:tcMar>
            <w:vAlign w:val="center"/>
          </w:tcPr>
          <w:p w14:paraId="28C55EB0" w14:textId="77777777" w:rsidR="006E2D47" w:rsidRDefault="0009672F">
            <w:pPr>
              <w:spacing w:before="40" w:after="40"/>
              <w:ind w:left="100" w:right="100"/>
              <w:jc w:val="right"/>
            </w:pPr>
            <w:r>
              <w:rPr>
                <w:rFonts w:ascii="Roboto" w:eastAsia="Roboto" w:hAnsi="Roboto" w:cs="Roboto"/>
                <w:color w:val="111111"/>
                <w:sz w:val="22"/>
                <w:szCs w:val="22"/>
              </w:rPr>
              <w:t>0.9297</w:t>
            </w:r>
          </w:p>
        </w:tc>
        <w:tc>
          <w:tcPr>
            <w:tcW w:w="953" w:type="dxa"/>
            <w:shd w:val="clear" w:color="auto" w:fill="FFFFFF"/>
            <w:tcMar>
              <w:top w:w="0" w:type="dxa"/>
              <w:left w:w="0" w:type="dxa"/>
              <w:bottom w:w="0" w:type="dxa"/>
              <w:right w:w="0" w:type="dxa"/>
            </w:tcMar>
            <w:vAlign w:val="center"/>
          </w:tcPr>
          <w:p w14:paraId="36CE5909" w14:textId="77777777" w:rsidR="006E2D47" w:rsidRDefault="0009672F">
            <w:pPr>
              <w:spacing w:before="40" w:after="40"/>
              <w:ind w:left="100" w:right="100"/>
              <w:jc w:val="right"/>
            </w:pPr>
            <w:r>
              <w:rPr>
                <w:rFonts w:ascii="Roboto" w:eastAsia="Roboto" w:hAnsi="Roboto" w:cs="Roboto"/>
                <w:color w:val="111111"/>
                <w:sz w:val="22"/>
                <w:szCs w:val="22"/>
              </w:rPr>
              <w:t>0.3493</w:t>
            </w:r>
          </w:p>
        </w:tc>
        <w:tc>
          <w:tcPr>
            <w:tcW w:w="1125" w:type="dxa"/>
            <w:shd w:val="clear" w:color="auto" w:fill="FFFFFF"/>
            <w:tcMar>
              <w:top w:w="0" w:type="dxa"/>
              <w:left w:w="0" w:type="dxa"/>
              <w:bottom w:w="0" w:type="dxa"/>
              <w:right w:w="0" w:type="dxa"/>
            </w:tcMar>
            <w:vAlign w:val="center"/>
          </w:tcPr>
          <w:p w14:paraId="253A729B" w14:textId="77777777" w:rsidR="006E2D47" w:rsidRDefault="0009672F">
            <w:pPr>
              <w:spacing w:before="40" w:after="40"/>
              <w:ind w:left="100" w:right="100"/>
              <w:jc w:val="right"/>
            </w:pPr>
            <w:r>
              <w:rPr>
                <w:rFonts w:ascii="Roboto" w:eastAsia="Roboto" w:hAnsi="Roboto" w:cs="Roboto"/>
                <w:color w:val="111111"/>
                <w:sz w:val="22"/>
                <w:szCs w:val="22"/>
              </w:rPr>
              <w:t>0.3887</w:t>
            </w:r>
          </w:p>
        </w:tc>
        <w:tc>
          <w:tcPr>
            <w:tcW w:w="1020" w:type="dxa"/>
            <w:shd w:val="clear" w:color="auto" w:fill="FFFFFF"/>
            <w:tcMar>
              <w:top w:w="0" w:type="dxa"/>
              <w:left w:w="0" w:type="dxa"/>
              <w:bottom w:w="0" w:type="dxa"/>
              <w:right w:w="0" w:type="dxa"/>
            </w:tcMar>
            <w:vAlign w:val="center"/>
          </w:tcPr>
          <w:p w14:paraId="4E4B70F6" w14:textId="77777777" w:rsidR="006E2D47" w:rsidRDefault="0009672F">
            <w:pPr>
              <w:spacing w:before="40" w:after="40"/>
              <w:ind w:left="100" w:right="100"/>
              <w:jc w:val="right"/>
            </w:pPr>
            <w:r>
              <w:rPr>
                <w:rFonts w:ascii="Roboto" w:eastAsia="Roboto" w:hAnsi="Roboto" w:cs="Roboto"/>
                <w:color w:val="111111"/>
                <w:sz w:val="22"/>
                <w:szCs w:val="22"/>
              </w:rPr>
              <w:t>0.4211</w:t>
            </w:r>
          </w:p>
        </w:tc>
      </w:tr>
      <w:tr w:rsidR="006E2D47" w14:paraId="3E9F3E0F" w14:textId="77777777">
        <w:trPr>
          <w:cantSplit/>
          <w:trHeight w:val="411"/>
          <w:jc w:val="center"/>
        </w:trPr>
        <w:tc>
          <w:tcPr>
            <w:tcW w:w="642" w:type="dxa"/>
            <w:shd w:val="clear" w:color="auto" w:fill="FFFFFF"/>
            <w:tcMar>
              <w:top w:w="0" w:type="dxa"/>
              <w:left w:w="0" w:type="dxa"/>
              <w:bottom w:w="0" w:type="dxa"/>
              <w:right w:w="0" w:type="dxa"/>
            </w:tcMar>
            <w:vAlign w:val="center"/>
          </w:tcPr>
          <w:p w14:paraId="172DD9F5" w14:textId="77777777" w:rsidR="006E2D47" w:rsidRDefault="0009672F">
            <w:pPr>
              <w:spacing w:before="40" w:after="40"/>
              <w:ind w:left="100" w:right="100"/>
              <w:jc w:val="right"/>
            </w:pPr>
            <w:r>
              <w:rPr>
                <w:rFonts w:ascii="Roboto" w:eastAsia="Roboto" w:hAnsi="Roboto" w:cs="Roboto"/>
                <w:color w:val="111111"/>
                <w:sz w:val="22"/>
                <w:szCs w:val="22"/>
              </w:rPr>
              <w:t>12</w:t>
            </w:r>
          </w:p>
        </w:tc>
        <w:tc>
          <w:tcPr>
            <w:tcW w:w="522" w:type="dxa"/>
            <w:shd w:val="clear" w:color="auto" w:fill="FFFFFF"/>
            <w:tcMar>
              <w:top w:w="0" w:type="dxa"/>
              <w:left w:w="0" w:type="dxa"/>
              <w:bottom w:w="0" w:type="dxa"/>
              <w:right w:w="0" w:type="dxa"/>
            </w:tcMar>
            <w:vAlign w:val="center"/>
          </w:tcPr>
          <w:p w14:paraId="550F3EA8" w14:textId="77777777" w:rsidR="006E2D47" w:rsidRDefault="0009672F">
            <w:pPr>
              <w:spacing w:before="40" w:after="40"/>
              <w:ind w:left="100" w:right="100"/>
              <w:jc w:val="right"/>
            </w:pPr>
            <w:r>
              <w:rPr>
                <w:rFonts w:ascii="Roboto" w:eastAsia="Roboto" w:hAnsi="Roboto" w:cs="Roboto"/>
                <w:color w:val="111111"/>
                <w:sz w:val="22"/>
                <w:szCs w:val="22"/>
              </w:rPr>
              <w:t>3</w:t>
            </w:r>
          </w:p>
        </w:tc>
        <w:tc>
          <w:tcPr>
            <w:tcW w:w="517" w:type="dxa"/>
            <w:shd w:val="clear" w:color="auto" w:fill="FFFFFF"/>
            <w:tcMar>
              <w:top w:w="0" w:type="dxa"/>
              <w:left w:w="0" w:type="dxa"/>
              <w:bottom w:w="0" w:type="dxa"/>
              <w:right w:w="0" w:type="dxa"/>
            </w:tcMar>
            <w:vAlign w:val="center"/>
          </w:tcPr>
          <w:p w14:paraId="44E384C7" w14:textId="77777777" w:rsidR="006E2D47" w:rsidRDefault="0009672F">
            <w:pPr>
              <w:spacing w:before="40" w:after="40"/>
              <w:ind w:left="100" w:right="100"/>
              <w:jc w:val="right"/>
            </w:pPr>
            <w:r>
              <w:rPr>
                <w:rFonts w:ascii="Roboto" w:eastAsia="Roboto" w:hAnsi="Roboto" w:cs="Roboto"/>
                <w:color w:val="111111"/>
                <w:sz w:val="22"/>
                <w:szCs w:val="22"/>
              </w:rPr>
              <w:t>7</w:t>
            </w:r>
          </w:p>
        </w:tc>
        <w:tc>
          <w:tcPr>
            <w:tcW w:w="778" w:type="dxa"/>
            <w:shd w:val="clear" w:color="auto" w:fill="FFFFFF"/>
            <w:tcMar>
              <w:top w:w="0" w:type="dxa"/>
              <w:left w:w="0" w:type="dxa"/>
              <w:bottom w:w="0" w:type="dxa"/>
              <w:right w:w="0" w:type="dxa"/>
            </w:tcMar>
            <w:vAlign w:val="center"/>
          </w:tcPr>
          <w:p w14:paraId="6769A6A6" w14:textId="77777777" w:rsidR="006E2D47" w:rsidRDefault="0009672F">
            <w:pPr>
              <w:spacing w:before="40" w:after="40"/>
              <w:ind w:left="100" w:right="100"/>
              <w:jc w:val="right"/>
            </w:pPr>
            <w:r>
              <w:rPr>
                <w:rFonts w:ascii="Roboto" w:eastAsia="Roboto" w:hAnsi="Roboto" w:cs="Roboto"/>
                <w:color w:val="111111"/>
                <w:sz w:val="22"/>
                <w:szCs w:val="22"/>
              </w:rPr>
              <w:t>3</w:t>
            </w:r>
          </w:p>
        </w:tc>
        <w:tc>
          <w:tcPr>
            <w:tcW w:w="517" w:type="dxa"/>
            <w:shd w:val="clear" w:color="auto" w:fill="FFFFFF"/>
            <w:tcMar>
              <w:top w:w="0" w:type="dxa"/>
              <w:left w:w="0" w:type="dxa"/>
              <w:bottom w:w="0" w:type="dxa"/>
              <w:right w:w="0" w:type="dxa"/>
            </w:tcMar>
            <w:vAlign w:val="center"/>
          </w:tcPr>
          <w:p w14:paraId="5B2B1EC5" w14:textId="77777777" w:rsidR="006E2D47" w:rsidRDefault="0009672F">
            <w:pPr>
              <w:spacing w:before="40" w:after="40"/>
              <w:ind w:left="100" w:right="100"/>
              <w:jc w:val="right"/>
            </w:pPr>
            <w:r>
              <w:rPr>
                <w:rFonts w:ascii="Roboto" w:eastAsia="Roboto" w:hAnsi="Roboto" w:cs="Roboto"/>
                <w:color w:val="111111"/>
                <w:sz w:val="22"/>
                <w:szCs w:val="22"/>
              </w:rPr>
              <w:t>6</w:t>
            </w:r>
          </w:p>
        </w:tc>
        <w:tc>
          <w:tcPr>
            <w:tcW w:w="861" w:type="dxa"/>
            <w:shd w:val="clear" w:color="auto" w:fill="FFFFFF"/>
            <w:tcMar>
              <w:top w:w="0" w:type="dxa"/>
              <w:left w:w="0" w:type="dxa"/>
              <w:bottom w:w="0" w:type="dxa"/>
              <w:right w:w="0" w:type="dxa"/>
            </w:tcMar>
            <w:vAlign w:val="center"/>
          </w:tcPr>
          <w:p w14:paraId="20485E0F" w14:textId="77777777" w:rsidR="006E2D47" w:rsidRDefault="006E2D47">
            <w:pPr>
              <w:spacing w:before="40" w:after="40"/>
              <w:ind w:left="100" w:right="100"/>
              <w:jc w:val="right"/>
            </w:pPr>
          </w:p>
        </w:tc>
        <w:tc>
          <w:tcPr>
            <w:tcW w:w="836" w:type="dxa"/>
            <w:shd w:val="clear" w:color="auto" w:fill="FFFFFF"/>
            <w:tcMar>
              <w:top w:w="0" w:type="dxa"/>
              <w:left w:w="0" w:type="dxa"/>
              <w:bottom w:w="0" w:type="dxa"/>
              <w:right w:w="0" w:type="dxa"/>
            </w:tcMar>
            <w:vAlign w:val="center"/>
          </w:tcPr>
          <w:p w14:paraId="134D2DE8" w14:textId="77777777" w:rsidR="006E2D47" w:rsidRDefault="006E2D47">
            <w:pPr>
              <w:spacing w:before="40" w:after="40"/>
              <w:ind w:left="100" w:right="100"/>
              <w:jc w:val="right"/>
            </w:pPr>
          </w:p>
        </w:tc>
        <w:tc>
          <w:tcPr>
            <w:tcW w:w="953" w:type="dxa"/>
            <w:shd w:val="clear" w:color="auto" w:fill="FFFFFF"/>
            <w:tcMar>
              <w:top w:w="0" w:type="dxa"/>
              <w:left w:w="0" w:type="dxa"/>
              <w:bottom w:w="0" w:type="dxa"/>
              <w:right w:w="0" w:type="dxa"/>
            </w:tcMar>
            <w:vAlign w:val="center"/>
          </w:tcPr>
          <w:p w14:paraId="12E6E990" w14:textId="77777777" w:rsidR="006E2D47" w:rsidRDefault="0009672F">
            <w:pPr>
              <w:spacing w:before="40" w:after="40"/>
              <w:ind w:left="100" w:right="100"/>
              <w:jc w:val="right"/>
            </w:pPr>
            <w:r>
              <w:rPr>
                <w:rFonts w:ascii="Roboto" w:eastAsia="Roboto" w:hAnsi="Roboto" w:cs="Roboto"/>
                <w:color w:val="111111"/>
                <w:sz w:val="22"/>
                <w:szCs w:val="22"/>
              </w:rPr>
              <w:t>0.9570</w:t>
            </w:r>
          </w:p>
        </w:tc>
        <w:tc>
          <w:tcPr>
            <w:tcW w:w="1125" w:type="dxa"/>
            <w:shd w:val="clear" w:color="auto" w:fill="FFFFFF"/>
            <w:tcMar>
              <w:top w:w="0" w:type="dxa"/>
              <w:left w:w="0" w:type="dxa"/>
              <w:bottom w:w="0" w:type="dxa"/>
              <w:right w:w="0" w:type="dxa"/>
            </w:tcMar>
            <w:vAlign w:val="center"/>
          </w:tcPr>
          <w:p w14:paraId="3F9AE958" w14:textId="77777777" w:rsidR="006E2D47" w:rsidRDefault="0009672F">
            <w:pPr>
              <w:spacing w:before="40" w:after="40"/>
              <w:ind w:left="100" w:right="100"/>
              <w:jc w:val="right"/>
            </w:pPr>
            <w:r>
              <w:rPr>
                <w:rFonts w:ascii="Roboto" w:eastAsia="Roboto" w:hAnsi="Roboto" w:cs="Roboto"/>
                <w:color w:val="111111"/>
                <w:sz w:val="22"/>
                <w:szCs w:val="22"/>
              </w:rPr>
              <w:t>0.9326</w:t>
            </w:r>
          </w:p>
        </w:tc>
        <w:tc>
          <w:tcPr>
            <w:tcW w:w="1020" w:type="dxa"/>
            <w:shd w:val="clear" w:color="auto" w:fill="FFFFFF"/>
            <w:tcMar>
              <w:top w:w="0" w:type="dxa"/>
              <w:left w:w="0" w:type="dxa"/>
              <w:bottom w:w="0" w:type="dxa"/>
              <w:right w:w="0" w:type="dxa"/>
            </w:tcMar>
            <w:vAlign w:val="center"/>
          </w:tcPr>
          <w:p w14:paraId="34F69901" w14:textId="77777777" w:rsidR="006E2D47" w:rsidRDefault="0009672F">
            <w:pPr>
              <w:spacing w:before="40" w:after="40"/>
              <w:ind w:left="100" w:right="100"/>
              <w:jc w:val="right"/>
            </w:pPr>
            <w:r>
              <w:rPr>
                <w:rFonts w:ascii="Roboto" w:eastAsia="Roboto" w:hAnsi="Roboto" w:cs="Roboto"/>
                <w:color w:val="111111"/>
                <w:sz w:val="22"/>
                <w:szCs w:val="22"/>
              </w:rPr>
              <w:t>0.9326</w:t>
            </w:r>
          </w:p>
        </w:tc>
        <w:tc>
          <w:tcPr>
            <w:tcW w:w="953" w:type="dxa"/>
            <w:shd w:val="clear" w:color="auto" w:fill="FFFFFF"/>
            <w:tcMar>
              <w:top w:w="0" w:type="dxa"/>
              <w:left w:w="0" w:type="dxa"/>
              <w:bottom w:w="0" w:type="dxa"/>
              <w:right w:w="0" w:type="dxa"/>
            </w:tcMar>
            <w:vAlign w:val="center"/>
          </w:tcPr>
          <w:p w14:paraId="73589281" w14:textId="77777777" w:rsidR="006E2D47" w:rsidRDefault="0009672F">
            <w:pPr>
              <w:spacing w:before="40" w:after="40"/>
              <w:ind w:left="100" w:right="100"/>
              <w:jc w:val="right"/>
            </w:pPr>
            <w:r>
              <w:rPr>
                <w:rFonts w:ascii="Roboto" w:eastAsia="Roboto" w:hAnsi="Roboto" w:cs="Roboto"/>
                <w:color w:val="111111"/>
                <w:sz w:val="22"/>
                <w:szCs w:val="22"/>
              </w:rPr>
              <w:t>0.3677</w:t>
            </w:r>
          </w:p>
        </w:tc>
        <w:tc>
          <w:tcPr>
            <w:tcW w:w="1125" w:type="dxa"/>
            <w:shd w:val="clear" w:color="auto" w:fill="FFFFFF"/>
            <w:tcMar>
              <w:top w:w="0" w:type="dxa"/>
              <w:left w:w="0" w:type="dxa"/>
              <w:bottom w:w="0" w:type="dxa"/>
              <w:right w:w="0" w:type="dxa"/>
            </w:tcMar>
            <w:vAlign w:val="center"/>
          </w:tcPr>
          <w:p w14:paraId="27F94238" w14:textId="77777777" w:rsidR="006E2D47" w:rsidRDefault="0009672F">
            <w:pPr>
              <w:spacing w:before="40" w:after="40"/>
              <w:ind w:left="100" w:right="100"/>
              <w:jc w:val="right"/>
            </w:pPr>
            <w:r>
              <w:rPr>
                <w:rFonts w:ascii="Roboto" w:eastAsia="Roboto" w:hAnsi="Roboto" w:cs="Roboto"/>
                <w:color w:val="111111"/>
                <w:sz w:val="22"/>
                <w:szCs w:val="22"/>
              </w:rPr>
              <w:t>0.4392</w:t>
            </w:r>
          </w:p>
        </w:tc>
        <w:tc>
          <w:tcPr>
            <w:tcW w:w="1020" w:type="dxa"/>
            <w:shd w:val="clear" w:color="auto" w:fill="FFFFFF"/>
            <w:tcMar>
              <w:top w:w="0" w:type="dxa"/>
              <w:left w:w="0" w:type="dxa"/>
              <w:bottom w:w="0" w:type="dxa"/>
              <w:right w:w="0" w:type="dxa"/>
            </w:tcMar>
            <w:vAlign w:val="center"/>
          </w:tcPr>
          <w:p w14:paraId="206E32CA" w14:textId="77777777" w:rsidR="006E2D47" w:rsidRDefault="0009672F">
            <w:pPr>
              <w:spacing w:before="40" w:after="40"/>
              <w:ind w:left="100" w:right="100"/>
              <w:jc w:val="right"/>
            </w:pPr>
            <w:r>
              <w:rPr>
                <w:rFonts w:ascii="Roboto" w:eastAsia="Roboto" w:hAnsi="Roboto" w:cs="Roboto"/>
                <w:color w:val="111111"/>
                <w:sz w:val="22"/>
                <w:szCs w:val="22"/>
              </w:rPr>
              <w:t>0.4392</w:t>
            </w:r>
          </w:p>
        </w:tc>
      </w:tr>
      <w:tr w:rsidR="006E2D47" w14:paraId="0CE5423E" w14:textId="77777777">
        <w:trPr>
          <w:cantSplit/>
          <w:trHeight w:val="411"/>
          <w:jc w:val="center"/>
        </w:trPr>
        <w:tc>
          <w:tcPr>
            <w:tcW w:w="642" w:type="dxa"/>
            <w:shd w:val="clear" w:color="auto" w:fill="FFFFFF"/>
            <w:tcMar>
              <w:top w:w="0" w:type="dxa"/>
              <w:left w:w="0" w:type="dxa"/>
              <w:bottom w:w="0" w:type="dxa"/>
              <w:right w:w="0" w:type="dxa"/>
            </w:tcMar>
            <w:vAlign w:val="center"/>
          </w:tcPr>
          <w:p w14:paraId="7E1C94A5" w14:textId="77777777" w:rsidR="006E2D47" w:rsidRDefault="0009672F">
            <w:pPr>
              <w:spacing w:before="40" w:after="40"/>
              <w:ind w:left="100" w:right="100"/>
              <w:jc w:val="right"/>
            </w:pPr>
            <w:r>
              <w:rPr>
                <w:rFonts w:ascii="Roboto" w:eastAsia="Roboto" w:hAnsi="Roboto" w:cs="Roboto"/>
                <w:color w:val="111111"/>
                <w:sz w:val="22"/>
                <w:szCs w:val="22"/>
              </w:rPr>
              <w:t>13</w:t>
            </w:r>
          </w:p>
        </w:tc>
        <w:tc>
          <w:tcPr>
            <w:tcW w:w="522" w:type="dxa"/>
            <w:shd w:val="clear" w:color="auto" w:fill="FFFFFF"/>
            <w:tcMar>
              <w:top w:w="0" w:type="dxa"/>
              <w:left w:w="0" w:type="dxa"/>
              <w:bottom w:w="0" w:type="dxa"/>
              <w:right w:w="0" w:type="dxa"/>
            </w:tcMar>
            <w:vAlign w:val="center"/>
          </w:tcPr>
          <w:p w14:paraId="297F7DEC" w14:textId="77777777" w:rsidR="006E2D47" w:rsidRDefault="0009672F">
            <w:pPr>
              <w:spacing w:before="40" w:after="40"/>
              <w:ind w:left="100" w:right="100"/>
              <w:jc w:val="right"/>
            </w:pPr>
            <w:r>
              <w:rPr>
                <w:rFonts w:ascii="Roboto" w:eastAsia="Roboto" w:hAnsi="Roboto" w:cs="Roboto"/>
                <w:color w:val="111111"/>
                <w:sz w:val="22"/>
                <w:szCs w:val="22"/>
              </w:rPr>
              <w:t>3</w:t>
            </w:r>
          </w:p>
        </w:tc>
        <w:tc>
          <w:tcPr>
            <w:tcW w:w="517" w:type="dxa"/>
            <w:shd w:val="clear" w:color="auto" w:fill="FFFFFF"/>
            <w:tcMar>
              <w:top w:w="0" w:type="dxa"/>
              <w:left w:w="0" w:type="dxa"/>
              <w:bottom w:w="0" w:type="dxa"/>
              <w:right w:w="0" w:type="dxa"/>
            </w:tcMar>
            <w:vAlign w:val="center"/>
          </w:tcPr>
          <w:p w14:paraId="1B0E8381" w14:textId="77777777" w:rsidR="006E2D47" w:rsidRDefault="0009672F">
            <w:pPr>
              <w:spacing w:before="40" w:after="40"/>
              <w:ind w:left="100" w:right="100"/>
              <w:jc w:val="right"/>
            </w:pPr>
            <w:r>
              <w:rPr>
                <w:rFonts w:ascii="Roboto" w:eastAsia="Roboto" w:hAnsi="Roboto" w:cs="Roboto"/>
                <w:color w:val="111111"/>
                <w:sz w:val="22"/>
                <w:szCs w:val="22"/>
              </w:rPr>
              <w:t>7</w:t>
            </w:r>
          </w:p>
        </w:tc>
        <w:tc>
          <w:tcPr>
            <w:tcW w:w="778" w:type="dxa"/>
            <w:shd w:val="clear" w:color="auto" w:fill="FFFFFF"/>
            <w:tcMar>
              <w:top w:w="0" w:type="dxa"/>
              <w:left w:w="0" w:type="dxa"/>
              <w:bottom w:w="0" w:type="dxa"/>
              <w:right w:w="0" w:type="dxa"/>
            </w:tcMar>
            <w:vAlign w:val="center"/>
          </w:tcPr>
          <w:p w14:paraId="16D7AB41" w14:textId="77777777" w:rsidR="006E2D47" w:rsidRDefault="0009672F">
            <w:pPr>
              <w:spacing w:before="40" w:after="40"/>
              <w:ind w:left="100" w:right="100"/>
              <w:jc w:val="right"/>
            </w:pPr>
            <w:r>
              <w:rPr>
                <w:rFonts w:ascii="Roboto" w:eastAsia="Roboto" w:hAnsi="Roboto" w:cs="Roboto"/>
                <w:color w:val="111111"/>
                <w:sz w:val="22"/>
                <w:szCs w:val="22"/>
              </w:rPr>
              <w:t>3</w:t>
            </w:r>
          </w:p>
        </w:tc>
        <w:tc>
          <w:tcPr>
            <w:tcW w:w="517" w:type="dxa"/>
            <w:shd w:val="clear" w:color="auto" w:fill="FFFFFF"/>
            <w:tcMar>
              <w:top w:w="0" w:type="dxa"/>
              <w:left w:w="0" w:type="dxa"/>
              <w:bottom w:w="0" w:type="dxa"/>
              <w:right w:w="0" w:type="dxa"/>
            </w:tcMar>
            <w:vAlign w:val="center"/>
          </w:tcPr>
          <w:p w14:paraId="6AD1A9B6" w14:textId="77777777" w:rsidR="006E2D47" w:rsidRDefault="0009672F">
            <w:pPr>
              <w:spacing w:before="40" w:after="40"/>
              <w:ind w:left="100" w:right="100"/>
              <w:jc w:val="right"/>
            </w:pPr>
            <w:r>
              <w:rPr>
                <w:rFonts w:ascii="Roboto" w:eastAsia="Roboto" w:hAnsi="Roboto" w:cs="Roboto"/>
                <w:color w:val="111111"/>
                <w:sz w:val="22"/>
                <w:szCs w:val="22"/>
              </w:rPr>
              <w:t>6</w:t>
            </w:r>
          </w:p>
        </w:tc>
        <w:tc>
          <w:tcPr>
            <w:tcW w:w="861" w:type="dxa"/>
            <w:shd w:val="clear" w:color="auto" w:fill="FFFFFF"/>
            <w:tcMar>
              <w:top w:w="0" w:type="dxa"/>
              <w:left w:w="0" w:type="dxa"/>
              <w:bottom w:w="0" w:type="dxa"/>
              <w:right w:w="0" w:type="dxa"/>
            </w:tcMar>
            <w:vAlign w:val="center"/>
          </w:tcPr>
          <w:p w14:paraId="0868A7CD" w14:textId="77777777" w:rsidR="006E2D47" w:rsidRDefault="006E2D47">
            <w:pPr>
              <w:spacing w:before="40" w:after="40"/>
              <w:ind w:left="100" w:right="100"/>
              <w:jc w:val="right"/>
            </w:pPr>
          </w:p>
        </w:tc>
        <w:tc>
          <w:tcPr>
            <w:tcW w:w="836" w:type="dxa"/>
            <w:shd w:val="clear" w:color="auto" w:fill="FFFFFF"/>
            <w:tcMar>
              <w:top w:w="0" w:type="dxa"/>
              <w:left w:w="0" w:type="dxa"/>
              <w:bottom w:w="0" w:type="dxa"/>
              <w:right w:w="0" w:type="dxa"/>
            </w:tcMar>
            <w:vAlign w:val="center"/>
          </w:tcPr>
          <w:p w14:paraId="31FA208A" w14:textId="77777777" w:rsidR="006E2D47" w:rsidRDefault="006E2D47">
            <w:pPr>
              <w:spacing w:before="40" w:after="40"/>
              <w:ind w:left="100" w:right="100"/>
              <w:jc w:val="right"/>
            </w:pPr>
          </w:p>
        </w:tc>
        <w:tc>
          <w:tcPr>
            <w:tcW w:w="953" w:type="dxa"/>
            <w:shd w:val="clear" w:color="auto" w:fill="FFFFFF"/>
            <w:tcMar>
              <w:top w:w="0" w:type="dxa"/>
              <w:left w:w="0" w:type="dxa"/>
              <w:bottom w:w="0" w:type="dxa"/>
              <w:right w:w="0" w:type="dxa"/>
            </w:tcMar>
            <w:vAlign w:val="center"/>
          </w:tcPr>
          <w:p w14:paraId="63BF2965" w14:textId="77777777" w:rsidR="006E2D47" w:rsidRDefault="0009672F">
            <w:pPr>
              <w:spacing w:before="40" w:after="40"/>
              <w:ind w:left="100" w:right="100"/>
              <w:jc w:val="right"/>
            </w:pPr>
            <w:r>
              <w:rPr>
                <w:rFonts w:ascii="Roboto" w:eastAsia="Roboto" w:hAnsi="Roboto" w:cs="Roboto"/>
                <w:color w:val="111111"/>
                <w:sz w:val="22"/>
                <w:szCs w:val="22"/>
              </w:rPr>
              <w:t>0.9634</w:t>
            </w:r>
          </w:p>
        </w:tc>
        <w:tc>
          <w:tcPr>
            <w:tcW w:w="1125" w:type="dxa"/>
            <w:shd w:val="clear" w:color="auto" w:fill="FFFFFF"/>
            <w:tcMar>
              <w:top w:w="0" w:type="dxa"/>
              <w:left w:w="0" w:type="dxa"/>
              <w:bottom w:w="0" w:type="dxa"/>
              <w:right w:w="0" w:type="dxa"/>
            </w:tcMar>
            <w:vAlign w:val="center"/>
          </w:tcPr>
          <w:p w14:paraId="37A3EAAC" w14:textId="77777777" w:rsidR="006E2D47" w:rsidRDefault="0009672F">
            <w:pPr>
              <w:spacing w:before="40" w:after="40"/>
              <w:ind w:left="100" w:right="100"/>
              <w:jc w:val="right"/>
            </w:pPr>
            <w:r>
              <w:rPr>
                <w:rFonts w:ascii="Roboto" w:eastAsia="Roboto" w:hAnsi="Roboto" w:cs="Roboto"/>
                <w:color w:val="111111"/>
                <w:sz w:val="22"/>
                <w:szCs w:val="22"/>
              </w:rPr>
              <w:t>0.9324</w:t>
            </w:r>
          </w:p>
        </w:tc>
        <w:tc>
          <w:tcPr>
            <w:tcW w:w="1020" w:type="dxa"/>
            <w:shd w:val="clear" w:color="auto" w:fill="FFFFFF"/>
            <w:tcMar>
              <w:top w:w="0" w:type="dxa"/>
              <w:left w:w="0" w:type="dxa"/>
              <w:bottom w:w="0" w:type="dxa"/>
              <w:right w:w="0" w:type="dxa"/>
            </w:tcMar>
            <w:vAlign w:val="center"/>
          </w:tcPr>
          <w:p w14:paraId="266EA04D" w14:textId="77777777" w:rsidR="006E2D47" w:rsidRDefault="0009672F">
            <w:pPr>
              <w:spacing w:before="40" w:after="40"/>
              <w:ind w:left="100" w:right="100"/>
              <w:jc w:val="right"/>
            </w:pPr>
            <w:r>
              <w:rPr>
                <w:rFonts w:ascii="Roboto" w:eastAsia="Roboto" w:hAnsi="Roboto" w:cs="Roboto"/>
                <w:color w:val="111111"/>
                <w:sz w:val="22"/>
                <w:szCs w:val="22"/>
              </w:rPr>
              <w:t>0.9324</w:t>
            </w:r>
          </w:p>
        </w:tc>
        <w:tc>
          <w:tcPr>
            <w:tcW w:w="953" w:type="dxa"/>
            <w:shd w:val="clear" w:color="auto" w:fill="FFFFFF"/>
            <w:tcMar>
              <w:top w:w="0" w:type="dxa"/>
              <w:left w:w="0" w:type="dxa"/>
              <w:bottom w:w="0" w:type="dxa"/>
              <w:right w:w="0" w:type="dxa"/>
            </w:tcMar>
            <w:vAlign w:val="center"/>
          </w:tcPr>
          <w:p w14:paraId="7D087F50" w14:textId="77777777" w:rsidR="006E2D47" w:rsidRDefault="0009672F">
            <w:pPr>
              <w:spacing w:before="40" w:after="40"/>
              <w:ind w:left="100" w:right="100"/>
              <w:jc w:val="right"/>
            </w:pPr>
            <w:r>
              <w:rPr>
                <w:rFonts w:ascii="Roboto" w:eastAsia="Roboto" w:hAnsi="Roboto" w:cs="Roboto"/>
                <w:color w:val="111111"/>
                <w:sz w:val="22"/>
                <w:szCs w:val="22"/>
              </w:rPr>
              <w:t>0.3628</w:t>
            </w:r>
          </w:p>
        </w:tc>
        <w:tc>
          <w:tcPr>
            <w:tcW w:w="1125" w:type="dxa"/>
            <w:shd w:val="clear" w:color="auto" w:fill="FFFFFF"/>
            <w:tcMar>
              <w:top w:w="0" w:type="dxa"/>
              <w:left w:w="0" w:type="dxa"/>
              <w:bottom w:w="0" w:type="dxa"/>
              <w:right w:w="0" w:type="dxa"/>
            </w:tcMar>
            <w:vAlign w:val="center"/>
          </w:tcPr>
          <w:p w14:paraId="4A091BFE" w14:textId="77777777" w:rsidR="006E2D47" w:rsidRDefault="0009672F">
            <w:pPr>
              <w:spacing w:before="40" w:after="40"/>
              <w:ind w:left="100" w:right="100"/>
              <w:jc w:val="right"/>
            </w:pPr>
            <w:r>
              <w:rPr>
                <w:rFonts w:ascii="Roboto" w:eastAsia="Roboto" w:hAnsi="Roboto" w:cs="Roboto"/>
                <w:color w:val="111111"/>
                <w:sz w:val="22"/>
                <w:szCs w:val="22"/>
              </w:rPr>
              <w:t>0.4519</w:t>
            </w:r>
          </w:p>
        </w:tc>
        <w:tc>
          <w:tcPr>
            <w:tcW w:w="1020" w:type="dxa"/>
            <w:shd w:val="clear" w:color="auto" w:fill="FFFFFF"/>
            <w:tcMar>
              <w:top w:w="0" w:type="dxa"/>
              <w:left w:w="0" w:type="dxa"/>
              <w:bottom w:w="0" w:type="dxa"/>
              <w:right w:w="0" w:type="dxa"/>
            </w:tcMar>
            <w:vAlign w:val="center"/>
          </w:tcPr>
          <w:p w14:paraId="5A83C9E5" w14:textId="77777777" w:rsidR="006E2D47" w:rsidRDefault="0009672F">
            <w:pPr>
              <w:spacing w:before="40" w:after="40"/>
              <w:ind w:left="100" w:right="100"/>
              <w:jc w:val="right"/>
            </w:pPr>
            <w:r>
              <w:rPr>
                <w:rFonts w:ascii="Roboto" w:eastAsia="Roboto" w:hAnsi="Roboto" w:cs="Roboto"/>
                <w:color w:val="111111"/>
                <w:sz w:val="22"/>
                <w:szCs w:val="22"/>
              </w:rPr>
              <w:t>0.4519</w:t>
            </w:r>
          </w:p>
        </w:tc>
      </w:tr>
      <w:tr w:rsidR="006E2D47" w14:paraId="109EFF51" w14:textId="77777777">
        <w:trPr>
          <w:cantSplit/>
          <w:trHeight w:val="411"/>
          <w:jc w:val="center"/>
        </w:trPr>
        <w:tc>
          <w:tcPr>
            <w:tcW w:w="642" w:type="dxa"/>
            <w:shd w:val="clear" w:color="auto" w:fill="FFFFFF"/>
            <w:tcMar>
              <w:top w:w="0" w:type="dxa"/>
              <w:left w:w="0" w:type="dxa"/>
              <w:bottom w:w="0" w:type="dxa"/>
              <w:right w:w="0" w:type="dxa"/>
            </w:tcMar>
            <w:vAlign w:val="center"/>
          </w:tcPr>
          <w:p w14:paraId="522AF527" w14:textId="77777777" w:rsidR="006E2D47" w:rsidRDefault="0009672F">
            <w:pPr>
              <w:spacing w:before="40" w:after="40"/>
              <w:ind w:left="100" w:right="100"/>
              <w:jc w:val="right"/>
            </w:pPr>
            <w:r>
              <w:rPr>
                <w:rFonts w:ascii="Roboto" w:eastAsia="Roboto" w:hAnsi="Roboto" w:cs="Roboto"/>
                <w:color w:val="111111"/>
                <w:sz w:val="22"/>
                <w:szCs w:val="22"/>
              </w:rPr>
              <w:t>14</w:t>
            </w:r>
          </w:p>
        </w:tc>
        <w:tc>
          <w:tcPr>
            <w:tcW w:w="522" w:type="dxa"/>
            <w:shd w:val="clear" w:color="auto" w:fill="FFFFFF"/>
            <w:tcMar>
              <w:top w:w="0" w:type="dxa"/>
              <w:left w:w="0" w:type="dxa"/>
              <w:bottom w:w="0" w:type="dxa"/>
              <w:right w:w="0" w:type="dxa"/>
            </w:tcMar>
            <w:vAlign w:val="center"/>
          </w:tcPr>
          <w:p w14:paraId="550BAE96" w14:textId="77777777" w:rsidR="006E2D47" w:rsidRDefault="0009672F">
            <w:pPr>
              <w:spacing w:before="40" w:after="40"/>
              <w:ind w:left="100" w:right="100"/>
              <w:jc w:val="right"/>
            </w:pPr>
            <w:r>
              <w:rPr>
                <w:rFonts w:ascii="Roboto" w:eastAsia="Roboto" w:hAnsi="Roboto" w:cs="Roboto"/>
                <w:color w:val="111111"/>
                <w:sz w:val="22"/>
                <w:szCs w:val="22"/>
              </w:rPr>
              <w:t>4</w:t>
            </w:r>
          </w:p>
        </w:tc>
        <w:tc>
          <w:tcPr>
            <w:tcW w:w="517" w:type="dxa"/>
            <w:shd w:val="clear" w:color="auto" w:fill="FFFFFF"/>
            <w:tcMar>
              <w:top w:w="0" w:type="dxa"/>
              <w:left w:w="0" w:type="dxa"/>
              <w:bottom w:w="0" w:type="dxa"/>
              <w:right w:w="0" w:type="dxa"/>
            </w:tcMar>
            <w:vAlign w:val="center"/>
          </w:tcPr>
          <w:p w14:paraId="3C358D07" w14:textId="77777777" w:rsidR="006E2D47" w:rsidRDefault="0009672F">
            <w:pPr>
              <w:spacing w:before="40" w:after="40"/>
              <w:ind w:left="100" w:right="100"/>
              <w:jc w:val="right"/>
            </w:pPr>
            <w:r>
              <w:rPr>
                <w:rFonts w:ascii="Roboto" w:eastAsia="Roboto" w:hAnsi="Roboto" w:cs="Roboto"/>
                <w:color w:val="111111"/>
                <w:sz w:val="22"/>
                <w:szCs w:val="22"/>
              </w:rPr>
              <w:t>7</w:t>
            </w:r>
          </w:p>
        </w:tc>
        <w:tc>
          <w:tcPr>
            <w:tcW w:w="778" w:type="dxa"/>
            <w:shd w:val="clear" w:color="auto" w:fill="FFFFFF"/>
            <w:tcMar>
              <w:top w:w="0" w:type="dxa"/>
              <w:left w:w="0" w:type="dxa"/>
              <w:bottom w:w="0" w:type="dxa"/>
              <w:right w:w="0" w:type="dxa"/>
            </w:tcMar>
            <w:vAlign w:val="center"/>
          </w:tcPr>
          <w:p w14:paraId="6D702BE4" w14:textId="77777777" w:rsidR="006E2D47" w:rsidRDefault="0009672F">
            <w:pPr>
              <w:spacing w:before="40" w:after="40"/>
              <w:ind w:left="100" w:right="100"/>
              <w:jc w:val="right"/>
            </w:pPr>
            <w:r>
              <w:rPr>
                <w:rFonts w:ascii="Roboto" w:eastAsia="Roboto" w:hAnsi="Roboto" w:cs="Roboto"/>
                <w:color w:val="111111"/>
                <w:sz w:val="22"/>
                <w:szCs w:val="22"/>
              </w:rPr>
              <w:t>3</w:t>
            </w:r>
          </w:p>
        </w:tc>
        <w:tc>
          <w:tcPr>
            <w:tcW w:w="517" w:type="dxa"/>
            <w:shd w:val="clear" w:color="auto" w:fill="FFFFFF"/>
            <w:tcMar>
              <w:top w:w="0" w:type="dxa"/>
              <w:left w:w="0" w:type="dxa"/>
              <w:bottom w:w="0" w:type="dxa"/>
              <w:right w:w="0" w:type="dxa"/>
            </w:tcMar>
            <w:vAlign w:val="center"/>
          </w:tcPr>
          <w:p w14:paraId="0350CEAE" w14:textId="77777777" w:rsidR="006E2D47" w:rsidRDefault="0009672F">
            <w:pPr>
              <w:spacing w:before="40" w:after="40"/>
              <w:ind w:left="100" w:right="100"/>
              <w:jc w:val="right"/>
            </w:pPr>
            <w:r>
              <w:rPr>
                <w:rFonts w:ascii="Roboto" w:eastAsia="Roboto" w:hAnsi="Roboto" w:cs="Roboto"/>
                <w:color w:val="111111"/>
                <w:sz w:val="22"/>
                <w:szCs w:val="22"/>
              </w:rPr>
              <w:t>6</w:t>
            </w:r>
          </w:p>
        </w:tc>
        <w:tc>
          <w:tcPr>
            <w:tcW w:w="861" w:type="dxa"/>
            <w:shd w:val="clear" w:color="auto" w:fill="FFFFFF"/>
            <w:tcMar>
              <w:top w:w="0" w:type="dxa"/>
              <w:left w:w="0" w:type="dxa"/>
              <w:bottom w:w="0" w:type="dxa"/>
              <w:right w:w="0" w:type="dxa"/>
            </w:tcMar>
            <w:vAlign w:val="center"/>
          </w:tcPr>
          <w:p w14:paraId="4E159EA2" w14:textId="77777777" w:rsidR="006E2D47" w:rsidRDefault="006E2D47">
            <w:pPr>
              <w:spacing w:before="40" w:after="40"/>
              <w:ind w:left="100" w:right="100"/>
              <w:jc w:val="right"/>
            </w:pPr>
          </w:p>
        </w:tc>
        <w:tc>
          <w:tcPr>
            <w:tcW w:w="836" w:type="dxa"/>
            <w:shd w:val="clear" w:color="auto" w:fill="FFFFFF"/>
            <w:tcMar>
              <w:top w:w="0" w:type="dxa"/>
              <w:left w:w="0" w:type="dxa"/>
              <w:bottom w:w="0" w:type="dxa"/>
              <w:right w:w="0" w:type="dxa"/>
            </w:tcMar>
            <w:vAlign w:val="center"/>
          </w:tcPr>
          <w:p w14:paraId="2E739A40" w14:textId="77777777" w:rsidR="006E2D47" w:rsidRDefault="006E2D47">
            <w:pPr>
              <w:spacing w:before="40" w:after="40"/>
              <w:ind w:left="100" w:right="100"/>
              <w:jc w:val="right"/>
            </w:pPr>
          </w:p>
        </w:tc>
        <w:tc>
          <w:tcPr>
            <w:tcW w:w="953" w:type="dxa"/>
            <w:shd w:val="clear" w:color="auto" w:fill="FFFFFF"/>
            <w:tcMar>
              <w:top w:w="0" w:type="dxa"/>
              <w:left w:w="0" w:type="dxa"/>
              <w:bottom w:w="0" w:type="dxa"/>
              <w:right w:w="0" w:type="dxa"/>
            </w:tcMar>
            <w:vAlign w:val="center"/>
          </w:tcPr>
          <w:p w14:paraId="23F15B39" w14:textId="77777777" w:rsidR="006E2D47" w:rsidRDefault="0009672F">
            <w:pPr>
              <w:spacing w:before="40" w:after="40"/>
              <w:ind w:left="100" w:right="100"/>
              <w:jc w:val="right"/>
            </w:pPr>
            <w:r>
              <w:rPr>
                <w:rFonts w:ascii="Roboto" w:eastAsia="Roboto" w:hAnsi="Roboto" w:cs="Roboto"/>
                <w:color w:val="111111"/>
                <w:sz w:val="22"/>
                <w:szCs w:val="22"/>
              </w:rPr>
              <w:t>0.9395</w:t>
            </w:r>
          </w:p>
        </w:tc>
        <w:tc>
          <w:tcPr>
            <w:tcW w:w="1125" w:type="dxa"/>
            <w:shd w:val="clear" w:color="auto" w:fill="FFFFFF"/>
            <w:tcMar>
              <w:top w:w="0" w:type="dxa"/>
              <w:left w:w="0" w:type="dxa"/>
              <w:bottom w:w="0" w:type="dxa"/>
              <w:right w:w="0" w:type="dxa"/>
            </w:tcMar>
            <w:vAlign w:val="center"/>
          </w:tcPr>
          <w:p w14:paraId="7D45689A" w14:textId="77777777" w:rsidR="006E2D47" w:rsidRDefault="0009672F">
            <w:pPr>
              <w:spacing w:before="40" w:after="40"/>
              <w:ind w:left="100" w:right="100"/>
              <w:jc w:val="right"/>
            </w:pPr>
            <w:r>
              <w:rPr>
                <w:rFonts w:ascii="Roboto" w:eastAsia="Roboto" w:hAnsi="Roboto" w:cs="Roboto"/>
                <w:color w:val="111111"/>
                <w:sz w:val="22"/>
                <w:szCs w:val="22"/>
              </w:rPr>
              <w:t>0.9280</w:t>
            </w:r>
          </w:p>
        </w:tc>
        <w:tc>
          <w:tcPr>
            <w:tcW w:w="1020" w:type="dxa"/>
            <w:shd w:val="clear" w:color="auto" w:fill="FFFFFF"/>
            <w:tcMar>
              <w:top w:w="0" w:type="dxa"/>
              <w:left w:w="0" w:type="dxa"/>
              <w:bottom w:w="0" w:type="dxa"/>
              <w:right w:w="0" w:type="dxa"/>
            </w:tcMar>
            <w:vAlign w:val="center"/>
          </w:tcPr>
          <w:p w14:paraId="6ACAE669" w14:textId="77777777" w:rsidR="006E2D47" w:rsidRDefault="0009672F">
            <w:pPr>
              <w:spacing w:before="40" w:after="40"/>
              <w:ind w:left="100" w:right="100"/>
              <w:jc w:val="right"/>
            </w:pPr>
            <w:r>
              <w:rPr>
                <w:rFonts w:ascii="Roboto" w:eastAsia="Roboto" w:hAnsi="Roboto" w:cs="Roboto"/>
                <w:color w:val="111111"/>
                <w:sz w:val="22"/>
                <w:szCs w:val="22"/>
              </w:rPr>
              <w:t>0.9280</w:t>
            </w:r>
          </w:p>
        </w:tc>
        <w:tc>
          <w:tcPr>
            <w:tcW w:w="953" w:type="dxa"/>
            <w:shd w:val="clear" w:color="auto" w:fill="FFFFFF"/>
            <w:tcMar>
              <w:top w:w="0" w:type="dxa"/>
              <w:left w:w="0" w:type="dxa"/>
              <w:bottom w:w="0" w:type="dxa"/>
              <w:right w:w="0" w:type="dxa"/>
            </w:tcMar>
            <w:vAlign w:val="center"/>
          </w:tcPr>
          <w:p w14:paraId="04F63DC3" w14:textId="77777777" w:rsidR="006E2D47" w:rsidRDefault="0009672F">
            <w:pPr>
              <w:spacing w:before="40" w:after="40"/>
              <w:ind w:left="100" w:right="100"/>
              <w:jc w:val="right"/>
            </w:pPr>
            <w:r>
              <w:rPr>
                <w:rFonts w:ascii="Roboto" w:eastAsia="Roboto" w:hAnsi="Roboto" w:cs="Roboto"/>
                <w:color w:val="111111"/>
                <w:sz w:val="22"/>
                <w:szCs w:val="22"/>
              </w:rPr>
              <w:t>0.4051</w:t>
            </w:r>
          </w:p>
        </w:tc>
        <w:tc>
          <w:tcPr>
            <w:tcW w:w="1125" w:type="dxa"/>
            <w:shd w:val="clear" w:color="auto" w:fill="FFFFFF"/>
            <w:tcMar>
              <w:top w:w="0" w:type="dxa"/>
              <w:left w:w="0" w:type="dxa"/>
              <w:bottom w:w="0" w:type="dxa"/>
              <w:right w:w="0" w:type="dxa"/>
            </w:tcMar>
            <w:vAlign w:val="center"/>
          </w:tcPr>
          <w:p w14:paraId="75AC1FCD" w14:textId="77777777" w:rsidR="006E2D47" w:rsidRDefault="0009672F">
            <w:pPr>
              <w:spacing w:before="40" w:after="40"/>
              <w:ind w:left="100" w:right="100"/>
              <w:jc w:val="right"/>
            </w:pPr>
            <w:r>
              <w:rPr>
                <w:rFonts w:ascii="Roboto" w:eastAsia="Roboto" w:hAnsi="Roboto" w:cs="Roboto"/>
                <w:color w:val="111111"/>
                <w:sz w:val="22"/>
                <w:szCs w:val="22"/>
              </w:rPr>
              <w:t>0.4740</w:t>
            </w:r>
          </w:p>
        </w:tc>
        <w:tc>
          <w:tcPr>
            <w:tcW w:w="1020" w:type="dxa"/>
            <w:shd w:val="clear" w:color="auto" w:fill="FFFFFF"/>
            <w:tcMar>
              <w:top w:w="0" w:type="dxa"/>
              <w:left w:w="0" w:type="dxa"/>
              <w:bottom w:w="0" w:type="dxa"/>
              <w:right w:w="0" w:type="dxa"/>
            </w:tcMar>
            <w:vAlign w:val="center"/>
          </w:tcPr>
          <w:p w14:paraId="674D03FD" w14:textId="77777777" w:rsidR="006E2D47" w:rsidRDefault="0009672F">
            <w:pPr>
              <w:spacing w:before="40" w:after="40"/>
              <w:ind w:left="100" w:right="100"/>
              <w:jc w:val="right"/>
            </w:pPr>
            <w:r>
              <w:rPr>
                <w:rFonts w:ascii="Roboto" w:eastAsia="Roboto" w:hAnsi="Roboto" w:cs="Roboto"/>
                <w:color w:val="111111"/>
                <w:sz w:val="22"/>
                <w:szCs w:val="22"/>
              </w:rPr>
              <w:t>0.4740</w:t>
            </w:r>
          </w:p>
        </w:tc>
      </w:tr>
      <w:tr w:rsidR="006E2D47" w14:paraId="69A1F922" w14:textId="77777777">
        <w:trPr>
          <w:cantSplit/>
          <w:trHeight w:val="411"/>
          <w:jc w:val="center"/>
        </w:trPr>
        <w:tc>
          <w:tcPr>
            <w:tcW w:w="642" w:type="dxa"/>
            <w:shd w:val="clear" w:color="auto" w:fill="FFFFFF"/>
            <w:tcMar>
              <w:top w:w="0" w:type="dxa"/>
              <w:left w:w="0" w:type="dxa"/>
              <w:bottom w:w="0" w:type="dxa"/>
              <w:right w:w="0" w:type="dxa"/>
            </w:tcMar>
            <w:vAlign w:val="center"/>
          </w:tcPr>
          <w:p w14:paraId="3EB58A50" w14:textId="77777777" w:rsidR="006E2D47" w:rsidRDefault="0009672F">
            <w:pPr>
              <w:spacing w:before="40" w:after="40"/>
              <w:ind w:left="100" w:right="100"/>
              <w:jc w:val="right"/>
            </w:pPr>
            <w:r>
              <w:rPr>
                <w:rFonts w:ascii="Roboto" w:eastAsia="Roboto" w:hAnsi="Roboto" w:cs="Roboto"/>
                <w:color w:val="111111"/>
                <w:sz w:val="22"/>
                <w:szCs w:val="22"/>
              </w:rPr>
              <w:t>15</w:t>
            </w:r>
          </w:p>
        </w:tc>
        <w:tc>
          <w:tcPr>
            <w:tcW w:w="522" w:type="dxa"/>
            <w:shd w:val="clear" w:color="auto" w:fill="FFFFFF"/>
            <w:tcMar>
              <w:top w:w="0" w:type="dxa"/>
              <w:left w:w="0" w:type="dxa"/>
              <w:bottom w:w="0" w:type="dxa"/>
              <w:right w:w="0" w:type="dxa"/>
            </w:tcMar>
            <w:vAlign w:val="center"/>
          </w:tcPr>
          <w:p w14:paraId="5587E844" w14:textId="77777777" w:rsidR="006E2D47" w:rsidRDefault="0009672F">
            <w:pPr>
              <w:spacing w:before="40" w:after="40"/>
              <w:ind w:left="100" w:right="100"/>
              <w:jc w:val="right"/>
            </w:pPr>
            <w:r>
              <w:rPr>
                <w:rFonts w:ascii="Roboto" w:eastAsia="Roboto" w:hAnsi="Roboto" w:cs="Roboto"/>
                <w:color w:val="111111"/>
                <w:sz w:val="22"/>
                <w:szCs w:val="22"/>
              </w:rPr>
              <w:t>4</w:t>
            </w:r>
          </w:p>
        </w:tc>
        <w:tc>
          <w:tcPr>
            <w:tcW w:w="517" w:type="dxa"/>
            <w:shd w:val="clear" w:color="auto" w:fill="FFFFFF"/>
            <w:tcMar>
              <w:top w:w="0" w:type="dxa"/>
              <w:left w:w="0" w:type="dxa"/>
              <w:bottom w:w="0" w:type="dxa"/>
              <w:right w:w="0" w:type="dxa"/>
            </w:tcMar>
            <w:vAlign w:val="center"/>
          </w:tcPr>
          <w:p w14:paraId="59E6644D" w14:textId="77777777" w:rsidR="006E2D47" w:rsidRDefault="0009672F">
            <w:pPr>
              <w:spacing w:before="40" w:after="40"/>
              <w:ind w:left="100" w:right="100"/>
              <w:jc w:val="right"/>
            </w:pPr>
            <w:r>
              <w:rPr>
                <w:rFonts w:ascii="Roboto" w:eastAsia="Roboto" w:hAnsi="Roboto" w:cs="Roboto"/>
                <w:color w:val="111111"/>
                <w:sz w:val="22"/>
                <w:szCs w:val="22"/>
              </w:rPr>
              <w:t>7</w:t>
            </w:r>
          </w:p>
        </w:tc>
        <w:tc>
          <w:tcPr>
            <w:tcW w:w="778" w:type="dxa"/>
            <w:shd w:val="clear" w:color="auto" w:fill="FFFFFF"/>
            <w:tcMar>
              <w:top w:w="0" w:type="dxa"/>
              <w:left w:w="0" w:type="dxa"/>
              <w:bottom w:w="0" w:type="dxa"/>
              <w:right w:w="0" w:type="dxa"/>
            </w:tcMar>
            <w:vAlign w:val="center"/>
          </w:tcPr>
          <w:p w14:paraId="76A2B184" w14:textId="77777777" w:rsidR="006E2D47" w:rsidRDefault="0009672F">
            <w:pPr>
              <w:spacing w:before="40" w:after="40"/>
              <w:ind w:left="100" w:right="100"/>
              <w:jc w:val="right"/>
            </w:pPr>
            <w:r>
              <w:rPr>
                <w:rFonts w:ascii="Roboto" w:eastAsia="Roboto" w:hAnsi="Roboto" w:cs="Roboto"/>
                <w:color w:val="111111"/>
                <w:sz w:val="22"/>
                <w:szCs w:val="22"/>
              </w:rPr>
              <w:t>4</w:t>
            </w:r>
          </w:p>
        </w:tc>
        <w:tc>
          <w:tcPr>
            <w:tcW w:w="517" w:type="dxa"/>
            <w:shd w:val="clear" w:color="auto" w:fill="FFFFFF"/>
            <w:tcMar>
              <w:top w:w="0" w:type="dxa"/>
              <w:left w:w="0" w:type="dxa"/>
              <w:bottom w:w="0" w:type="dxa"/>
              <w:right w:w="0" w:type="dxa"/>
            </w:tcMar>
            <w:vAlign w:val="center"/>
          </w:tcPr>
          <w:p w14:paraId="5A810319" w14:textId="77777777" w:rsidR="006E2D47" w:rsidRDefault="0009672F">
            <w:pPr>
              <w:spacing w:before="40" w:after="40"/>
              <w:ind w:left="100" w:right="100"/>
              <w:jc w:val="right"/>
            </w:pPr>
            <w:r>
              <w:rPr>
                <w:rFonts w:ascii="Roboto" w:eastAsia="Roboto" w:hAnsi="Roboto" w:cs="Roboto"/>
                <w:color w:val="111111"/>
                <w:sz w:val="22"/>
                <w:szCs w:val="22"/>
              </w:rPr>
              <w:t>7</w:t>
            </w:r>
          </w:p>
        </w:tc>
        <w:tc>
          <w:tcPr>
            <w:tcW w:w="861" w:type="dxa"/>
            <w:shd w:val="clear" w:color="auto" w:fill="FFFFFF"/>
            <w:tcMar>
              <w:top w:w="0" w:type="dxa"/>
              <w:left w:w="0" w:type="dxa"/>
              <w:bottom w:w="0" w:type="dxa"/>
              <w:right w:w="0" w:type="dxa"/>
            </w:tcMar>
            <w:vAlign w:val="center"/>
          </w:tcPr>
          <w:p w14:paraId="2260B086" w14:textId="77777777" w:rsidR="006E2D47" w:rsidRDefault="0009672F">
            <w:pPr>
              <w:spacing w:before="40" w:after="40"/>
              <w:ind w:left="100" w:right="100"/>
              <w:jc w:val="right"/>
            </w:pPr>
            <w:r>
              <w:rPr>
                <w:rFonts w:ascii="Roboto" w:eastAsia="Roboto" w:hAnsi="Roboto" w:cs="Roboto"/>
                <w:color w:val="111111"/>
                <w:sz w:val="22"/>
                <w:szCs w:val="22"/>
              </w:rPr>
              <w:t>6</w:t>
            </w:r>
          </w:p>
        </w:tc>
        <w:tc>
          <w:tcPr>
            <w:tcW w:w="836" w:type="dxa"/>
            <w:shd w:val="clear" w:color="auto" w:fill="FFFFFF"/>
            <w:tcMar>
              <w:top w:w="0" w:type="dxa"/>
              <w:left w:w="0" w:type="dxa"/>
              <w:bottom w:w="0" w:type="dxa"/>
              <w:right w:w="0" w:type="dxa"/>
            </w:tcMar>
            <w:vAlign w:val="center"/>
          </w:tcPr>
          <w:p w14:paraId="7260C15E" w14:textId="77777777" w:rsidR="006E2D47" w:rsidRDefault="0009672F">
            <w:pPr>
              <w:spacing w:before="40" w:after="40"/>
              <w:ind w:left="100" w:right="100"/>
              <w:jc w:val="right"/>
            </w:pPr>
            <w:r>
              <w:rPr>
                <w:rFonts w:ascii="Roboto" w:eastAsia="Roboto" w:hAnsi="Roboto" w:cs="Roboto"/>
                <w:color w:val="111111"/>
                <w:sz w:val="22"/>
                <w:szCs w:val="22"/>
              </w:rPr>
              <w:t>6</w:t>
            </w:r>
          </w:p>
        </w:tc>
        <w:tc>
          <w:tcPr>
            <w:tcW w:w="953" w:type="dxa"/>
            <w:shd w:val="clear" w:color="auto" w:fill="FFFFFF"/>
            <w:tcMar>
              <w:top w:w="0" w:type="dxa"/>
              <w:left w:w="0" w:type="dxa"/>
              <w:bottom w:w="0" w:type="dxa"/>
              <w:right w:w="0" w:type="dxa"/>
            </w:tcMar>
            <w:vAlign w:val="center"/>
          </w:tcPr>
          <w:p w14:paraId="04E7384D" w14:textId="77777777" w:rsidR="006E2D47" w:rsidRDefault="0009672F">
            <w:pPr>
              <w:spacing w:before="40" w:after="40"/>
              <w:ind w:left="100" w:right="100"/>
              <w:jc w:val="right"/>
            </w:pPr>
            <w:r>
              <w:rPr>
                <w:rFonts w:ascii="Roboto" w:eastAsia="Roboto" w:hAnsi="Roboto" w:cs="Roboto"/>
                <w:color w:val="111111"/>
                <w:sz w:val="22"/>
                <w:szCs w:val="22"/>
              </w:rPr>
              <w:t>0.9495</w:t>
            </w:r>
          </w:p>
        </w:tc>
        <w:tc>
          <w:tcPr>
            <w:tcW w:w="1125" w:type="dxa"/>
            <w:shd w:val="clear" w:color="auto" w:fill="FFFFFF"/>
            <w:tcMar>
              <w:top w:w="0" w:type="dxa"/>
              <w:left w:w="0" w:type="dxa"/>
              <w:bottom w:w="0" w:type="dxa"/>
              <w:right w:w="0" w:type="dxa"/>
            </w:tcMar>
            <w:vAlign w:val="center"/>
          </w:tcPr>
          <w:p w14:paraId="35678CE8" w14:textId="77777777" w:rsidR="006E2D47" w:rsidRDefault="0009672F">
            <w:pPr>
              <w:spacing w:before="40" w:after="40"/>
              <w:ind w:left="100" w:right="100"/>
              <w:jc w:val="right"/>
            </w:pPr>
            <w:r>
              <w:rPr>
                <w:rFonts w:ascii="Roboto" w:eastAsia="Roboto" w:hAnsi="Roboto" w:cs="Roboto"/>
                <w:color w:val="111111"/>
                <w:sz w:val="22"/>
                <w:szCs w:val="22"/>
              </w:rPr>
              <w:t>0.9495</w:t>
            </w:r>
          </w:p>
        </w:tc>
        <w:tc>
          <w:tcPr>
            <w:tcW w:w="1020" w:type="dxa"/>
            <w:shd w:val="clear" w:color="auto" w:fill="FFFFFF"/>
            <w:tcMar>
              <w:top w:w="0" w:type="dxa"/>
              <w:left w:w="0" w:type="dxa"/>
              <w:bottom w:w="0" w:type="dxa"/>
              <w:right w:w="0" w:type="dxa"/>
            </w:tcMar>
            <w:vAlign w:val="center"/>
          </w:tcPr>
          <w:p w14:paraId="60957D31" w14:textId="77777777" w:rsidR="006E2D47" w:rsidRDefault="0009672F">
            <w:pPr>
              <w:spacing w:before="40" w:after="40"/>
              <w:ind w:left="100" w:right="100"/>
              <w:jc w:val="right"/>
            </w:pPr>
            <w:r>
              <w:rPr>
                <w:rFonts w:ascii="Roboto" w:eastAsia="Roboto" w:hAnsi="Roboto" w:cs="Roboto"/>
                <w:color w:val="111111"/>
                <w:sz w:val="22"/>
                <w:szCs w:val="22"/>
              </w:rPr>
              <w:t>0.9260</w:t>
            </w:r>
          </w:p>
        </w:tc>
        <w:tc>
          <w:tcPr>
            <w:tcW w:w="953" w:type="dxa"/>
            <w:shd w:val="clear" w:color="auto" w:fill="FFFFFF"/>
            <w:tcMar>
              <w:top w:w="0" w:type="dxa"/>
              <w:left w:w="0" w:type="dxa"/>
              <w:bottom w:w="0" w:type="dxa"/>
              <w:right w:w="0" w:type="dxa"/>
            </w:tcMar>
            <w:vAlign w:val="center"/>
          </w:tcPr>
          <w:p w14:paraId="61F0A3A1" w14:textId="77777777" w:rsidR="006E2D47" w:rsidRDefault="0009672F">
            <w:pPr>
              <w:spacing w:before="40" w:after="40"/>
              <w:ind w:left="100" w:right="100"/>
              <w:jc w:val="right"/>
            </w:pPr>
            <w:r>
              <w:rPr>
                <w:rFonts w:ascii="Roboto" w:eastAsia="Roboto" w:hAnsi="Roboto" w:cs="Roboto"/>
                <w:color w:val="111111"/>
                <w:sz w:val="22"/>
                <w:szCs w:val="22"/>
              </w:rPr>
              <w:t>0.4046</w:t>
            </w:r>
          </w:p>
        </w:tc>
        <w:tc>
          <w:tcPr>
            <w:tcW w:w="1125" w:type="dxa"/>
            <w:shd w:val="clear" w:color="auto" w:fill="FFFFFF"/>
            <w:tcMar>
              <w:top w:w="0" w:type="dxa"/>
              <w:left w:w="0" w:type="dxa"/>
              <w:bottom w:w="0" w:type="dxa"/>
              <w:right w:w="0" w:type="dxa"/>
            </w:tcMar>
            <w:vAlign w:val="center"/>
          </w:tcPr>
          <w:p w14:paraId="67C247BB" w14:textId="77777777" w:rsidR="006E2D47" w:rsidRDefault="0009672F">
            <w:pPr>
              <w:spacing w:before="40" w:after="40"/>
              <w:ind w:left="100" w:right="100"/>
              <w:jc w:val="right"/>
            </w:pPr>
            <w:r>
              <w:rPr>
                <w:rFonts w:ascii="Roboto" w:eastAsia="Roboto" w:hAnsi="Roboto" w:cs="Roboto"/>
                <w:color w:val="111111"/>
                <w:sz w:val="22"/>
                <w:szCs w:val="22"/>
              </w:rPr>
              <w:t>0.4046</w:t>
            </w:r>
          </w:p>
        </w:tc>
        <w:tc>
          <w:tcPr>
            <w:tcW w:w="1020" w:type="dxa"/>
            <w:shd w:val="clear" w:color="auto" w:fill="FFFFFF"/>
            <w:tcMar>
              <w:top w:w="0" w:type="dxa"/>
              <w:left w:w="0" w:type="dxa"/>
              <w:bottom w:w="0" w:type="dxa"/>
              <w:right w:w="0" w:type="dxa"/>
            </w:tcMar>
            <w:vAlign w:val="center"/>
          </w:tcPr>
          <w:p w14:paraId="2346AE85" w14:textId="77777777" w:rsidR="006E2D47" w:rsidRDefault="0009672F">
            <w:pPr>
              <w:spacing w:before="40" w:after="40"/>
              <w:ind w:left="100" w:right="100"/>
              <w:jc w:val="right"/>
            </w:pPr>
            <w:r>
              <w:rPr>
                <w:rFonts w:ascii="Roboto" w:eastAsia="Roboto" w:hAnsi="Roboto" w:cs="Roboto"/>
                <w:color w:val="111111"/>
                <w:sz w:val="22"/>
                <w:szCs w:val="22"/>
              </w:rPr>
              <w:t>0.4806</w:t>
            </w:r>
          </w:p>
        </w:tc>
      </w:tr>
      <w:tr w:rsidR="006E2D47" w14:paraId="2F43D1D5" w14:textId="77777777">
        <w:trPr>
          <w:cantSplit/>
          <w:trHeight w:val="411"/>
          <w:jc w:val="center"/>
        </w:trPr>
        <w:tc>
          <w:tcPr>
            <w:tcW w:w="642" w:type="dxa"/>
            <w:shd w:val="clear" w:color="auto" w:fill="FFFFFF"/>
            <w:tcMar>
              <w:top w:w="0" w:type="dxa"/>
              <w:left w:w="0" w:type="dxa"/>
              <w:bottom w:w="0" w:type="dxa"/>
              <w:right w:w="0" w:type="dxa"/>
            </w:tcMar>
            <w:vAlign w:val="center"/>
          </w:tcPr>
          <w:p w14:paraId="05DF7EDF" w14:textId="77777777" w:rsidR="006E2D47" w:rsidRDefault="0009672F">
            <w:pPr>
              <w:spacing w:before="40" w:after="40"/>
              <w:ind w:left="100" w:right="100"/>
              <w:jc w:val="right"/>
            </w:pPr>
            <w:r>
              <w:rPr>
                <w:rFonts w:ascii="Roboto" w:eastAsia="Roboto" w:hAnsi="Roboto" w:cs="Roboto"/>
                <w:color w:val="111111"/>
                <w:sz w:val="22"/>
                <w:szCs w:val="22"/>
              </w:rPr>
              <w:t>16</w:t>
            </w:r>
          </w:p>
        </w:tc>
        <w:tc>
          <w:tcPr>
            <w:tcW w:w="522" w:type="dxa"/>
            <w:shd w:val="clear" w:color="auto" w:fill="FFFFFF"/>
            <w:tcMar>
              <w:top w:w="0" w:type="dxa"/>
              <w:left w:w="0" w:type="dxa"/>
              <w:bottom w:w="0" w:type="dxa"/>
              <w:right w:w="0" w:type="dxa"/>
            </w:tcMar>
            <w:vAlign w:val="center"/>
          </w:tcPr>
          <w:p w14:paraId="6A12EB9A" w14:textId="77777777" w:rsidR="006E2D47" w:rsidRDefault="0009672F">
            <w:pPr>
              <w:spacing w:before="40" w:after="40"/>
              <w:ind w:left="100" w:right="100"/>
              <w:jc w:val="right"/>
            </w:pPr>
            <w:r>
              <w:rPr>
                <w:rFonts w:ascii="Roboto" w:eastAsia="Roboto" w:hAnsi="Roboto" w:cs="Roboto"/>
                <w:color w:val="111111"/>
                <w:sz w:val="22"/>
                <w:szCs w:val="22"/>
              </w:rPr>
              <w:t>4</w:t>
            </w:r>
          </w:p>
        </w:tc>
        <w:tc>
          <w:tcPr>
            <w:tcW w:w="517" w:type="dxa"/>
            <w:shd w:val="clear" w:color="auto" w:fill="FFFFFF"/>
            <w:tcMar>
              <w:top w:w="0" w:type="dxa"/>
              <w:left w:w="0" w:type="dxa"/>
              <w:bottom w:w="0" w:type="dxa"/>
              <w:right w:w="0" w:type="dxa"/>
            </w:tcMar>
            <w:vAlign w:val="center"/>
          </w:tcPr>
          <w:p w14:paraId="72E574CB" w14:textId="77777777" w:rsidR="006E2D47" w:rsidRDefault="0009672F">
            <w:pPr>
              <w:spacing w:before="40" w:after="40"/>
              <w:ind w:left="100" w:right="100"/>
              <w:jc w:val="right"/>
            </w:pPr>
            <w:r>
              <w:rPr>
                <w:rFonts w:ascii="Roboto" w:eastAsia="Roboto" w:hAnsi="Roboto" w:cs="Roboto"/>
                <w:color w:val="111111"/>
                <w:sz w:val="22"/>
                <w:szCs w:val="22"/>
              </w:rPr>
              <w:t>7</w:t>
            </w:r>
          </w:p>
        </w:tc>
        <w:tc>
          <w:tcPr>
            <w:tcW w:w="778" w:type="dxa"/>
            <w:shd w:val="clear" w:color="auto" w:fill="FFFFFF"/>
            <w:tcMar>
              <w:top w:w="0" w:type="dxa"/>
              <w:left w:w="0" w:type="dxa"/>
              <w:bottom w:w="0" w:type="dxa"/>
              <w:right w:w="0" w:type="dxa"/>
            </w:tcMar>
            <w:vAlign w:val="center"/>
          </w:tcPr>
          <w:p w14:paraId="67BE87A1" w14:textId="77777777" w:rsidR="006E2D47" w:rsidRDefault="0009672F">
            <w:pPr>
              <w:spacing w:before="40" w:after="40"/>
              <w:ind w:left="100" w:right="100"/>
              <w:jc w:val="right"/>
            </w:pPr>
            <w:r>
              <w:rPr>
                <w:rFonts w:ascii="Roboto" w:eastAsia="Roboto" w:hAnsi="Roboto" w:cs="Roboto"/>
                <w:color w:val="111111"/>
                <w:sz w:val="22"/>
                <w:szCs w:val="22"/>
              </w:rPr>
              <w:t>5</w:t>
            </w:r>
          </w:p>
        </w:tc>
        <w:tc>
          <w:tcPr>
            <w:tcW w:w="517" w:type="dxa"/>
            <w:shd w:val="clear" w:color="auto" w:fill="FFFFFF"/>
            <w:tcMar>
              <w:top w:w="0" w:type="dxa"/>
              <w:left w:w="0" w:type="dxa"/>
              <w:bottom w:w="0" w:type="dxa"/>
              <w:right w:w="0" w:type="dxa"/>
            </w:tcMar>
            <w:vAlign w:val="center"/>
          </w:tcPr>
          <w:p w14:paraId="13661D4F" w14:textId="77777777" w:rsidR="006E2D47" w:rsidRDefault="0009672F">
            <w:pPr>
              <w:spacing w:before="40" w:after="40"/>
              <w:ind w:left="100" w:right="100"/>
              <w:jc w:val="right"/>
            </w:pPr>
            <w:r>
              <w:rPr>
                <w:rFonts w:ascii="Roboto" w:eastAsia="Roboto" w:hAnsi="Roboto" w:cs="Roboto"/>
                <w:color w:val="111111"/>
                <w:sz w:val="22"/>
                <w:szCs w:val="22"/>
              </w:rPr>
              <w:t>8</w:t>
            </w:r>
          </w:p>
        </w:tc>
        <w:tc>
          <w:tcPr>
            <w:tcW w:w="861" w:type="dxa"/>
            <w:shd w:val="clear" w:color="auto" w:fill="FFFFFF"/>
            <w:tcMar>
              <w:top w:w="0" w:type="dxa"/>
              <w:left w:w="0" w:type="dxa"/>
              <w:bottom w:w="0" w:type="dxa"/>
              <w:right w:w="0" w:type="dxa"/>
            </w:tcMar>
            <w:vAlign w:val="center"/>
          </w:tcPr>
          <w:p w14:paraId="4F7F0FCD" w14:textId="77777777" w:rsidR="006E2D47" w:rsidRDefault="0009672F">
            <w:pPr>
              <w:spacing w:before="40" w:after="40"/>
              <w:ind w:left="100" w:right="100"/>
              <w:jc w:val="right"/>
            </w:pPr>
            <w:r>
              <w:rPr>
                <w:rFonts w:ascii="Roboto" w:eastAsia="Roboto" w:hAnsi="Roboto" w:cs="Roboto"/>
                <w:color w:val="111111"/>
                <w:sz w:val="22"/>
                <w:szCs w:val="22"/>
              </w:rPr>
              <w:t>6</w:t>
            </w:r>
          </w:p>
        </w:tc>
        <w:tc>
          <w:tcPr>
            <w:tcW w:w="836" w:type="dxa"/>
            <w:shd w:val="clear" w:color="auto" w:fill="FFFFFF"/>
            <w:tcMar>
              <w:top w:w="0" w:type="dxa"/>
              <w:left w:w="0" w:type="dxa"/>
              <w:bottom w:w="0" w:type="dxa"/>
              <w:right w:w="0" w:type="dxa"/>
            </w:tcMar>
            <w:vAlign w:val="center"/>
          </w:tcPr>
          <w:p w14:paraId="588E1CD7" w14:textId="77777777" w:rsidR="006E2D47" w:rsidRDefault="0009672F">
            <w:pPr>
              <w:spacing w:before="40" w:after="40"/>
              <w:ind w:left="100" w:right="100"/>
              <w:jc w:val="right"/>
            </w:pPr>
            <w:r>
              <w:rPr>
                <w:rFonts w:ascii="Roboto" w:eastAsia="Roboto" w:hAnsi="Roboto" w:cs="Roboto"/>
                <w:color w:val="111111"/>
                <w:sz w:val="22"/>
                <w:szCs w:val="22"/>
              </w:rPr>
              <w:t>7</w:t>
            </w:r>
          </w:p>
        </w:tc>
        <w:tc>
          <w:tcPr>
            <w:tcW w:w="953" w:type="dxa"/>
            <w:shd w:val="clear" w:color="auto" w:fill="FFFFFF"/>
            <w:tcMar>
              <w:top w:w="0" w:type="dxa"/>
              <w:left w:w="0" w:type="dxa"/>
              <w:bottom w:w="0" w:type="dxa"/>
              <w:right w:w="0" w:type="dxa"/>
            </w:tcMar>
            <w:vAlign w:val="center"/>
          </w:tcPr>
          <w:p w14:paraId="5EF53720" w14:textId="77777777" w:rsidR="006E2D47" w:rsidRDefault="0009672F">
            <w:pPr>
              <w:spacing w:before="40" w:after="40"/>
              <w:ind w:left="100" w:right="100"/>
              <w:jc w:val="right"/>
            </w:pPr>
            <w:r>
              <w:rPr>
                <w:rFonts w:ascii="Roboto" w:eastAsia="Roboto" w:hAnsi="Roboto" w:cs="Roboto"/>
                <w:color w:val="111111"/>
                <w:sz w:val="22"/>
                <w:szCs w:val="22"/>
              </w:rPr>
              <w:t>0.9533</w:t>
            </w:r>
          </w:p>
        </w:tc>
        <w:tc>
          <w:tcPr>
            <w:tcW w:w="1125" w:type="dxa"/>
            <w:shd w:val="clear" w:color="auto" w:fill="FFFFFF"/>
            <w:tcMar>
              <w:top w:w="0" w:type="dxa"/>
              <w:left w:w="0" w:type="dxa"/>
              <w:bottom w:w="0" w:type="dxa"/>
              <w:right w:w="0" w:type="dxa"/>
            </w:tcMar>
            <w:vAlign w:val="center"/>
          </w:tcPr>
          <w:p w14:paraId="0050AA5C" w14:textId="77777777" w:rsidR="006E2D47" w:rsidRDefault="0009672F">
            <w:pPr>
              <w:spacing w:before="40" w:after="40"/>
              <w:ind w:left="100" w:right="100"/>
              <w:jc w:val="right"/>
            </w:pPr>
            <w:r>
              <w:rPr>
                <w:rFonts w:ascii="Roboto" w:eastAsia="Roboto" w:hAnsi="Roboto" w:cs="Roboto"/>
                <w:color w:val="111111"/>
                <w:sz w:val="22"/>
                <w:szCs w:val="22"/>
              </w:rPr>
              <w:t>0.9352</w:t>
            </w:r>
          </w:p>
        </w:tc>
        <w:tc>
          <w:tcPr>
            <w:tcW w:w="1020" w:type="dxa"/>
            <w:shd w:val="clear" w:color="auto" w:fill="FFFFFF"/>
            <w:tcMar>
              <w:top w:w="0" w:type="dxa"/>
              <w:left w:w="0" w:type="dxa"/>
              <w:bottom w:w="0" w:type="dxa"/>
              <w:right w:w="0" w:type="dxa"/>
            </w:tcMar>
            <w:vAlign w:val="center"/>
          </w:tcPr>
          <w:p w14:paraId="31A435D5" w14:textId="77777777" w:rsidR="006E2D47" w:rsidRDefault="0009672F">
            <w:pPr>
              <w:spacing w:before="40" w:after="40"/>
              <w:ind w:left="100" w:right="100"/>
              <w:jc w:val="right"/>
            </w:pPr>
            <w:r>
              <w:rPr>
                <w:rFonts w:ascii="Roboto" w:eastAsia="Roboto" w:hAnsi="Roboto" w:cs="Roboto"/>
                <w:color w:val="111111"/>
                <w:sz w:val="22"/>
                <w:szCs w:val="22"/>
              </w:rPr>
              <w:t>0.9288</w:t>
            </w:r>
          </w:p>
        </w:tc>
        <w:tc>
          <w:tcPr>
            <w:tcW w:w="953" w:type="dxa"/>
            <w:shd w:val="clear" w:color="auto" w:fill="FFFFFF"/>
            <w:tcMar>
              <w:top w:w="0" w:type="dxa"/>
              <w:left w:w="0" w:type="dxa"/>
              <w:bottom w:w="0" w:type="dxa"/>
              <w:right w:w="0" w:type="dxa"/>
            </w:tcMar>
            <w:vAlign w:val="center"/>
          </w:tcPr>
          <w:p w14:paraId="03B1FEE1" w14:textId="77777777" w:rsidR="006E2D47" w:rsidRDefault="0009672F">
            <w:pPr>
              <w:spacing w:before="40" w:after="40"/>
              <w:ind w:left="100" w:right="100"/>
              <w:jc w:val="right"/>
            </w:pPr>
            <w:r>
              <w:rPr>
                <w:rFonts w:ascii="Roboto" w:eastAsia="Roboto" w:hAnsi="Roboto" w:cs="Roboto"/>
                <w:color w:val="111111"/>
                <w:sz w:val="22"/>
                <w:szCs w:val="22"/>
              </w:rPr>
              <w:t>0.4146</w:t>
            </w:r>
          </w:p>
        </w:tc>
        <w:tc>
          <w:tcPr>
            <w:tcW w:w="1125" w:type="dxa"/>
            <w:shd w:val="clear" w:color="auto" w:fill="FFFFFF"/>
            <w:tcMar>
              <w:top w:w="0" w:type="dxa"/>
              <w:left w:w="0" w:type="dxa"/>
              <w:bottom w:w="0" w:type="dxa"/>
              <w:right w:w="0" w:type="dxa"/>
            </w:tcMar>
            <w:vAlign w:val="center"/>
          </w:tcPr>
          <w:p w14:paraId="5E8BBF13" w14:textId="77777777" w:rsidR="006E2D47" w:rsidRDefault="0009672F">
            <w:pPr>
              <w:spacing w:before="40" w:after="40"/>
              <w:ind w:left="100" w:right="100"/>
              <w:jc w:val="right"/>
            </w:pPr>
            <w:r>
              <w:rPr>
                <w:rFonts w:ascii="Roboto" w:eastAsia="Roboto" w:hAnsi="Roboto" w:cs="Roboto"/>
                <w:color w:val="111111"/>
                <w:sz w:val="22"/>
                <w:szCs w:val="22"/>
              </w:rPr>
              <w:t>0.4800</w:t>
            </w:r>
          </w:p>
        </w:tc>
        <w:tc>
          <w:tcPr>
            <w:tcW w:w="1020" w:type="dxa"/>
            <w:shd w:val="clear" w:color="auto" w:fill="FFFFFF"/>
            <w:tcMar>
              <w:top w:w="0" w:type="dxa"/>
              <w:left w:w="0" w:type="dxa"/>
              <w:bottom w:w="0" w:type="dxa"/>
              <w:right w:w="0" w:type="dxa"/>
            </w:tcMar>
            <w:vAlign w:val="center"/>
          </w:tcPr>
          <w:p w14:paraId="322E24BA" w14:textId="77777777" w:rsidR="006E2D47" w:rsidRDefault="0009672F">
            <w:pPr>
              <w:spacing w:before="40" w:after="40"/>
              <w:ind w:left="100" w:right="100"/>
              <w:jc w:val="right"/>
            </w:pPr>
            <w:r>
              <w:rPr>
                <w:rFonts w:ascii="Roboto" w:eastAsia="Roboto" w:hAnsi="Roboto" w:cs="Roboto"/>
                <w:color w:val="111111"/>
                <w:sz w:val="22"/>
                <w:szCs w:val="22"/>
              </w:rPr>
              <w:t>0.4993</w:t>
            </w:r>
          </w:p>
        </w:tc>
      </w:tr>
      <w:tr w:rsidR="006E2D47" w14:paraId="69DCCE34" w14:textId="77777777">
        <w:trPr>
          <w:cantSplit/>
          <w:trHeight w:val="411"/>
          <w:jc w:val="center"/>
        </w:trPr>
        <w:tc>
          <w:tcPr>
            <w:tcW w:w="642" w:type="dxa"/>
            <w:shd w:val="clear" w:color="auto" w:fill="FFFFFF"/>
            <w:tcMar>
              <w:top w:w="0" w:type="dxa"/>
              <w:left w:w="0" w:type="dxa"/>
              <w:bottom w:w="0" w:type="dxa"/>
              <w:right w:w="0" w:type="dxa"/>
            </w:tcMar>
            <w:vAlign w:val="center"/>
          </w:tcPr>
          <w:p w14:paraId="57D59F2F" w14:textId="77777777" w:rsidR="006E2D47" w:rsidRDefault="0009672F">
            <w:pPr>
              <w:spacing w:before="40" w:after="40"/>
              <w:ind w:left="100" w:right="100"/>
              <w:jc w:val="right"/>
            </w:pPr>
            <w:r>
              <w:rPr>
                <w:rFonts w:ascii="Roboto" w:eastAsia="Roboto" w:hAnsi="Roboto" w:cs="Roboto"/>
                <w:color w:val="111111"/>
                <w:sz w:val="22"/>
                <w:szCs w:val="22"/>
              </w:rPr>
              <w:t>17</w:t>
            </w:r>
          </w:p>
        </w:tc>
        <w:tc>
          <w:tcPr>
            <w:tcW w:w="522" w:type="dxa"/>
            <w:shd w:val="clear" w:color="auto" w:fill="FFFFFF"/>
            <w:tcMar>
              <w:top w:w="0" w:type="dxa"/>
              <w:left w:w="0" w:type="dxa"/>
              <w:bottom w:w="0" w:type="dxa"/>
              <w:right w:w="0" w:type="dxa"/>
            </w:tcMar>
            <w:vAlign w:val="center"/>
          </w:tcPr>
          <w:p w14:paraId="3948C0DD" w14:textId="77777777" w:rsidR="006E2D47" w:rsidRDefault="0009672F">
            <w:pPr>
              <w:spacing w:before="40" w:after="40"/>
              <w:ind w:left="100" w:right="100"/>
              <w:jc w:val="right"/>
            </w:pPr>
            <w:r>
              <w:rPr>
                <w:rFonts w:ascii="Roboto" w:eastAsia="Roboto" w:hAnsi="Roboto" w:cs="Roboto"/>
                <w:color w:val="111111"/>
                <w:sz w:val="22"/>
                <w:szCs w:val="22"/>
              </w:rPr>
              <w:t>5</w:t>
            </w:r>
          </w:p>
        </w:tc>
        <w:tc>
          <w:tcPr>
            <w:tcW w:w="517" w:type="dxa"/>
            <w:shd w:val="clear" w:color="auto" w:fill="FFFFFF"/>
            <w:tcMar>
              <w:top w:w="0" w:type="dxa"/>
              <w:left w:w="0" w:type="dxa"/>
              <w:bottom w:w="0" w:type="dxa"/>
              <w:right w:w="0" w:type="dxa"/>
            </w:tcMar>
            <w:vAlign w:val="center"/>
          </w:tcPr>
          <w:p w14:paraId="371BC29D" w14:textId="77777777" w:rsidR="006E2D47" w:rsidRDefault="0009672F">
            <w:pPr>
              <w:spacing w:before="40" w:after="40"/>
              <w:ind w:left="100" w:right="100"/>
              <w:jc w:val="right"/>
            </w:pPr>
            <w:r>
              <w:rPr>
                <w:rFonts w:ascii="Roboto" w:eastAsia="Roboto" w:hAnsi="Roboto" w:cs="Roboto"/>
                <w:color w:val="111111"/>
                <w:sz w:val="22"/>
                <w:szCs w:val="22"/>
              </w:rPr>
              <w:t>7</w:t>
            </w:r>
          </w:p>
        </w:tc>
        <w:tc>
          <w:tcPr>
            <w:tcW w:w="778" w:type="dxa"/>
            <w:shd w:val="clear" w:color="auto" w:fill="FFFFFF"/>
            <w:tcMar>
              <w:top w:w="0" w:type="dxa"/>
              <w:left w:w="0" w:type="dxa"/>
              <w:bottom w:w="0" w:type="dxa"/>
              <w:right w:w="0" w:type="dxa"/>
            </w:tcMar>
            <w:vAlign w:val="center"/>
          </w:tcPr>
          <w:p w14:paraId="3F05E331" w14:textId="77777777" w:rsidR="006E2D47" w:rsidRDefault="0009672F">
            <w:pPr>
              <w:spacing w:before="40" w:after="40"/>
              <w:ind w:left="100" w:right="100"/>
              <w:jc w:val="right"/>
            </w:pPr>
            <w:r>
              <w:rPr>
                <w:rFonts w:ascii="Roboto" w:eastAsia="Roboto" w:hAnsi="Roboto" w:cs="Roboto"/>
                <w:color w:val="111111"/>
                <w:sz w:val="22"/>
                <w:szCs w:val="22"/>
              </w:rPr>
              <w:t>5</w:t>
            </w:r>
          </w:p>
        </w:tc>
        <w:tc>
          <w:tcPr>
            <w:tcW w:w="517" w:type="dxa"/>
            <w:shd w:val="clear" w:color="auto" w:fill="FFFFFF"/>
            <w:tcMar>
              <w:top w:w="0" w:type="dxa"/>
              <w:left w:w="0" w:type="dxa"/>
              <w:bottom w:w="0" w:type="dxa"/>
              <w:right w:w="0" w:type="dxa"/>
            </w:tcMar>
            <w:vAlign w:val="center"/>
          </w:tcPr>
          <w:p w14:paraId="5FE9A6B1" w14:textId="77777777" w:rsidR="006E2D47" w:rsidRDefault="0009672F">
            <w:pPr>
              <w:spacing w:before="40" w:after="40"/>
              <w:ind w:left="100" w:right="100"/>
              <w:jc w:val="right"/>
            </w:pPr>
            <w:r>
              <w:rPr>
                <w:rFonts w:ascii="Roboto" w:eastAsia="Roboto" w:hAnsi="Roboto" w:cs="Roboto"/>
                <w:color w:val="111111"/>
                <w:sz w:val="22"/>
                <w:szCs w:val="22"/>
              </w:rPr>
              <w:t>7</w:t>
            </w:r>
          </w:p>
        </w:tc>
        <w:tc>
          <w:tcPr>
            <w:tcW w:w="861" w:type="dxa"/>
            <w:shd w:val="clear" w:color="auto" w:fill="FFFFFF"/>
            <w:tcMar>
              <w:top w:w="0" w:type="dxa"/>
              <w:left w:w="0" w:type="dxa"/>
              <w:bottom w:w="0" w:type="dxa"/>
              <w:right w:w="0" w:type="dxa"/>
            </w:tcMar>
            <w:vAlign w:val="center"/>
          </w:tcPr>
          <w:p w14:paraId="21ACB09D" w14:textId="77777777" w:rsidR="006E2D47" w:rsidRDefault="006E2D47">
            <w:pPr>
              <w:spacing w:before="40" w:after="40"/>
              <w:ind w:left="100" w:right="100"/>
              <w:jc w:val="right"/>
            </w:pPr>
          </w:p>
        </w:tc>
        <w:tc>
          <w:tcPr>
            <w:tcW w:w="836" w:type="dxa"/>
            <w:shd w:val="clear" w:color="auto" w:fill="FFFFFF"/>
            <w:tcMar>
              <w:top w:w="0" w:type="dxa"/>
              <w:left w:w="0" w:type="dxa"/>
              <w:bottom w:w="0" w:type="dxa"/>
              <w:right w:w="0" w:type="dxa"/>
            </w:tcMar>
            <w:vAlign w:val="center"/>
          </w:tcPr>
          <w:p w14:paraId="7900487B" w14:textId="77777777" w:rsidR="006E2D47" w:rsidRDefault="006E2D47">
            <w:pPr>
              <w:spacing w:before="40" w:after="40"/>
              <w:ind w:left="100" w:right="100"/>
              <w:jc w:val="right"/>
            </w:pPr>
          </w:p>
        </w:tc>
        <w:tc>
          <w:tcPr>
            <w:tcW w:w="953" w:type="dxa"/>
            <w:shd w:val="clear" w:color="auto" w:fill="FFFFFF"/>
            <w:tcMar>
              <w:top w:w="0" w:type="dxa"/>
              <w:left w:w="0" w:type="dxa"/>
              <w:bottom w:w="0" w:type="dxa"/>
              <w:right w:w="0" w:type="dxa"/>
            </w:tcMar>
            <w:vAlign w:val="center"/>
          </w:tcPr>
          <w:p w14:paraId="1AE98189" w14:textId="77777777" w:rsidR="006E2D47" w:rsidRDefault="0009672F">
            <w:pPr>
              <w:spacing w:before="40" w:after="40"/>
              <w:ind w:left="100" w:right="100"/>
              <w:jc w:val="right"/>
            </w:pPr>
            <w:r>
              <w:rPr>
                <w:rFonts w:ascii="Roboto" w:eastAsia="Roboto" w:hAnsi="Roboto" w:cs="Roboto"/>
                <w:color w:val="111111"/>
                <w:sz w:val="22"/>
                <w:szCs w:val="22"/>
              </w:rPr>
              <w:t>0.9353</w:t>
            </w:r>
          </w:p>
        </w:tc>
        <w:tc>
          <w:tcPr>
            <w:tcW w:w="1125" w:type="dxa"/>
            <w:shd w:val="clear" w:color="auto" w:fill="FFFFFF"/>
            <w:tcMar>
              <w:top w:w="0" w:type="dxa"/>
              <w:left w:w="0" w:type="dxa"/>
              <w:bottom w:w="0" w:type="dxa"/>
              <w:right w:w="0" w:type="dxa"/>
            </w:tcMar>
            <w:vAlign w:val="center"/>
          </w:tcPr>
          <w:p w14:paraId="0B1B1926" w14:textId="77777777" w:rsidR="006E2D47" w:rsidRDefault="0009672F">
            <w:pPr>
              <w:spacing w:before="40" w:after="40"/>
              <w:ind w:left="100" w:right="100"/>
              <w:jc w:val="right"/>
            </w:pPr>
            <w:r>
              <w:rPr>
                <w:rFonts w:ascii="Roboto" w:eastAsia="Roboto" w:hAnsi="Roboto" w:cs="Roboto"/>
                <w:color w:val="111111"/>
                <w:sz w:val="22"/>
                <w:szCs w:val="22"/>
              </w:rPr>
              <w:t>0.9353</w:t>
            </w:r>
          </w:p>
        </w:tc>
        <w:tc>
          <w:tcPr>
            <w:tcW w:w="1020" w:type="dxa"/>
            <w:shd w:val="clear" w:color="auto" w:fill="FFFFFF"/>
            <w:tcMar>
              <w:top w:w="0" w:type="dxa"/>
              <w:left w:w="0" w:type="dxa"/>
              <w:bottom w:w="0" w:type="dxa"/>
              <w:right w:w="0" w:type="dxa"/>
            </w:tcMar>
            <w:vAlign w:val="center"/>
          </w:tcPr>
          <w:p w14:paraId="29A07902" w14:textId="77777777" w:rsidR="006E2D47" w:rsidRDefault="0009672F">
            <w:pPr>
              <w:spacing w:before="40" w:after="40"/>
              <w:ind w:left="100" w:right="100"/>
              <w:jc w:val="right"/>
            </w:pPr>
            <w:r>
              <w:rPr>
                <w:rFonts w:ascii="Roboto" w:eastAsia="Roboto" w:hAnsi="Roboto" w:cs="Roboto"/>
                <w:color w:val="111111"/>
                <w:sz w:val="22"/>
                <w:szCs w:val="22"/>
              </w:rPr>
              <w:t>0.9353</w:t>
            </w:r>
          </w:p>
        </w:tc>
        <w:tc>
          <w:tcPr>
            <w:tcW w:w="953" w:type="dxa"/>
            <w:shd w:val="clear" w:color="auto" w:fill="FFFFFF"/>
            <w:tcMar>
              <w:top w:w="0" w:type="dxa"/>
              <w:left w:w="0" w:type="dxa"/>
              <w:bottom w:w="0" w:type="dxa"/>
              <w:right w:w="0" w:type="dxa"/>
            </w:tcMar>
            <w:vAlign w:val="center"/>
          </w:tcPr>
          <w:p w14:paraId="0C4F1008" w14:textId="77777777" w:rsidR="006E2D47" w:rsidRDefault="0009672F">
            <w:pPr>
              <w:spacing w:before="40" w:after="40"/>
              <w:ind w:left="100" w:right="100"/>
              <w:jc w:val="right"/>
            </w:pPr>
            <w:r>
              <w:rPr>
                <w:rFonts w:ascii="Roboto" w:eastAsia="Roboto" w:hAnsi="Roboto" w:cs="Roboto"/>
                <w:color w:val="111111"/>
                <w:sz w:val="22"/>
                <w:szCs w:val="22"/>
              </w:rPr>
              <w:t>0.5069</w:t>
            </w:r>
          </w:p>
        </w:tc>
        <w:tc>
          <w:tcPr>
            <w:tcW w:w="1125" w:type="dxa"/>
            <w:shd w:val="clear" w:color="auto" w:fill="FFFFFF"/>
            <w:tcMar>
              <w:top w:w="0" w:type="dxa"/>
              <w:left w:w="0" w:type="dxa"/>
              <w:bottom w:w="0" w:type="dxa"/>
              <w:right w:w="0" w:type="dxa"/>
            </w:tcMar>
            <w:vAlign w:val="center"/>
          </w:tcPr>
          <w:p w14:paraId="5026AF43" w14:textId="77777777" w:rsidR="006E2D47" w:rsidRDefault="0009672F">
            <w:pPr>
              <w:spacing w:before="40" w:after="40"/>
              <w:ind w:left="100" w:right="100"/>
              <w:jc w:val="right"/>
            </w:pPr>
            <w:r>
              <w:rPr>
                <w:rFonts w:ascii="Roboto" w:eastAsia="Roboto" w:hAnsi="Roboto" w:cs="Roboto"/>
                <w:color w:val="111111"/>
                <w:sz w:val="22"/>
                <w:szCs w:val="22"/>
              </w:rPr>
              <w:t>0.5069</w:t>
            </w:r>
          </w:p>
        </w:tc>
        <w:tc>
          <w:tcPr>
            <w:tcW w:w="1020" w:type="dxa"/>
            <w:shd w:val="clear" w:color="auto" w:fill="FFFFFF"/>
            <w:tcMar>
              <w:top w:w="0" w:type="dxa"/>
              <w:left w:w="0" w:type="dxa"/>
              <w:bottom w:w="0" w:type="dxa"/>
              <w:right w:w="0" w:type="dxa"/>
            </w:tcMar>
            <w:vAlign w:val="center"/>
          </w:tcPr>
          <w:p w14:paraId="771E8B8E" w14:textId="77777777" w:rsidR="006E2D47" w:rsidRDefault="0009672F">
            <w:pPr>
              <w:spacing w:before="40" w:after="40"/>
              <w:ind w:left="100" w:right="100"/>
              <w:jc w:val="right"/>
            </w:pPr>
            <w:r>
              <w:rPr>
                <w:rFonts w:ascii="Roboto" w:eastAsia="Roboto" w:hAnsi="Roboto" w:cs="Roboto"/>
                <w:color w:val="111111"/>
                <w:sz w:val="22"/>
                <w:szCs w:val="22"/>
              </w:rPr>
              <w:t>0.5069</w:t>
            </w:r>
          </w:p>
        </w:tc>
      </w:tr>
      <w:tr w:rsidR="006E2D47" w14:paraId="717F4761" w14:textId="77777777">
        <w:trPr>
          <w:cantSplit/>
          <w:trHeight w:val="411"/>
          <w:jc w:val="center"/>
        </w:trPr>
        <w:tc>
          <w:tcPr>
            <w:tcW w:w="642" w:type="dxa"/>
            <w:shd w:val="clear" w:color="auto" w:fill="FFFFFF"/>
            <w:tcMar>
              <w:top w:w="0" w:type="dxa"/>
              <w:left w:w="0" w:type="dxa"/>
              <w:bottom w:w="0" w:type="dxa"/>
              <w:right w:w="0" w:type="dxa"/>
            </w:tcMar>
            <w:vAlign w:val="center"/>
          </w:tcPr>
          <w:p w14:paraId="56DF9866" w14:textId="77777777" w:rsidR="006E2D47" w:rsidRDefault="0009672F">
            <w:pPr>
              <w:spacing w:before="40" w:after="40"/>
              <w:ind w:left="100" w:right="100"/>
              <w:jc w:val="right"/>
            </w:pPr>
            <w:r>
              <w:rPr>
                <w:rFonts w:ascii="Roboto" w:eastAsia="Roboto" w:hAnsi="Roboto" w:cs="Roboto"/>
                <w:color w:val="111111"/>
                <w:sz w:val="22"/>
                <w:szCs w:val="22"/>
              </w:rPr>
              <w:t>18</w:t>
            </w:r>
          </w:p>
        </w:tc>
        <w:tc>
          <w:tcPr>
            <w:tcW w:w="522" w:type="dxa"/>
            <w:shd w:val="clear" w:color="auto" w:fill="FFFFFF"/>
            <w:tcMar>
              <w:top w:w="0" w:type="dxa"/>
              <w:left w:w="0" w:type="dxa"/>
              <w:bottom w:w="0" w:type="dxa"/>
              <w:right w:w="0" w:type="dxa"/>
            </w:tcMar>
            <w:vAlign w:val="center"/>
          </w:tcPr>
          <w:p w14:paraId="5AE67664" w14:textId="77777777" w:rsidR="006E2D47" w:rsidRDefault="0009672F">
            <w:pPr>
              <w:spacing w:before="40" w:after="40"/>
              <w:ind w:left="100" w:right="100"/>
              <w:jc w:val="right"/>
            </w:pPr>
            <w:r>
              <w:rPr>
                <w:rFonts w:ascii="Roboto" w:eastAsia="Roboto" w:hAnsi="Roboto" w:cs="Roboto"/>
                <w:color w:val="111111"/>
                <w:sz w:val="22"/>
                <w:szCs w:val="22"/>
              </w:rPr>
              <w:t>5</w:t>
            </w:r>
          </w:p>
        </w:tc>
        <w:tc>
          <w:tcPr>
            <w:tcW w:w="517" w:type="dxa"/>
            <w:shd w:val="clear" w:color="auto" w:fill="FFFFFF"/>
            <w:tcMar>
              <w:top w:w="0" w:type="dxa"/>
              <w:left w:w="0" w:type="dxa"/>
              <w:bottom w:w="0" w:type="dxa"/>
              <w:right w:w="0" w:type="dxa"/>
            </w:tcMar>
            <w:vAlign w:val="center"/>
          </w:tcPr>
          <w:p w14:paraId="5658C566" w14:textId="77777777" w:rsidR="006E2D47" w:rsidRDefault="0009672F">
            <w:pPr>
              <w:spacing w:before="40" w:after="40"/>
              <w:ind w:left="100" w:right="100"/>
              <w:jc w:val="right"/>
            </w:pPr>
            <w:r>
              <w:rPr>
                <w:rFonts w:ascii="Roboto" w:eastAsia="Roboto" w:hAnsi="Roboto" w:cs="Roboto"/>
                <w:color w:val="111111"/>
                <w:sz w:val="22"/>
                <w:szCs w:val="22"/>
              </w:rPr>
              <w:t>7</w:t>
            </w:r>
          </w:p>
        </w:tc>
        <w:tc>
          <w:tcPr>
            <w:tcW w:w="778" w:type="dxa"/>
            <w:shd w:val="clear" w:color="auto" w:fill="FFFFFF"/>
            <w:tcMar>
              <w:top w:w="0" w:type="dxa"/>
              <w:left w:w="0" w:type="dxa"/>
              <w:bottom w:w="0" w:type="dxa"/>
              <w:right w:w="0" w:type="dxa"/>
            </w:tcMar>
            <w:vAlign w:val="center"/>
          </w:tcPr>
          <w:p w14:paraId="2699C98D" w14:textId="77777777" w:rsidR="006E2D47" w:rsidRDefault="0009672F">
            <w:pPr>
              <w:spacing w:before="40" w:after="40"/>
              <w:ind w:left="100" w:right="100"/>
              <w:jc w:val="right"/>
            </w:pPr>
            <w:r>
              <w:rPr>
                <w:rFonts w:ascii="Roboto" w:eastAsia="Roboto" w:hAnsi="Roboto" w:cs="Roboto"/>
                <w:color w:val="111111"/>
                <w:sz w:val="22"/>
                <w:szCs w:val="22"/>
              </w:rPr>
              <w:t>5</w:t>
            </w:r>
          </w:p>
        </w:tc>
        <w:tc>
          <w:tcPr>
            <w:tcW w:w="517" w:type="dxa"/>
            <w:shd w:val="clear" w:color="auto" w:fill="FFFFFF"/>
            <w:tcMar>
              <w:top w:w="0" w:type="dxa"/>
              <w:left w:w="0" w:type="dxa"/>
              <w:bottom w:w="0" w:type="dxa"/>
              <w:right w:w="0" w:type="dxa"/>
            </w:tcMar>
            <w:vAlign w:val="center"/>
          </w:tcPr>
          <w:p w14:paraId="74D5E47C" w14:textId="77777777" w:rsidR="006E2D47" w:rsidRDefault="0009672F">
            <w:pPr>
              <w:spacing w:before="40" w:after="40"/>
              <w:ind w:left="100" w:right="100"/>
              <w:jc w:val="right"/>
            </w:pPr>
            <w:r>
              <w:rPr>
                <w:rFonts w:ascii="Roboto" w:eastAsia="Roboto" w:hAnsi="Roboto" w:cs="Roboto"/>
                <w:color w:val="111111"/>
                <w:sz w:val="22"/>
                <w:szCs w:val="22"/>
              </w:rPr>
              <w:t>7</w:t>
            </w:r>
          </w:p>
        </w:tc>
        <w:tc>
          <w:tcPr>
            <w:tcW w:w="861" w:type="dxa"/>
            <w:shd w:val="clear" w:color="auto" w:fill="FFFFFF"/>
            <w:tcMar>
              <w:top w:w="0" w:type="dxa"/>
              <w:left w:w="0" w:type="dxa"/>
              <w:bottom w:w="0" w:type="dxa"/>
              <w:right w:w="0" w:type="dxa"/>
            </w:tcMar>
            <w:vAlign w:val="center"/>
          </w:tcPr>
          <w:p w14:paraId="4CAB6713" w14:textId="77777777" w:rsidR="006E2D47" w:rsidRDefault="0009672F">
            <w:pPr>
              <w:spacing w:before="40" w:after="40"/>
              <w:ind w:left="100" w:right="100"/>
              <w:jc w:val="right"/>
            </w:pPr>
            <w:r>
              <w:rPr>
                <w:rFonts w:ascii="Roboto" w:eastAsia="Roboto" w:hAnsi="Roboto" w:cs="Roboto"/>
                <w:color w:val="111111"/>
                <w:sz w:val="22"/>
                <w:szCs w:val="22"/>
              </w:rPr>
              <w:t>6</w:t>
            </w:r>
          </w:p>
        </w:tc>
        <w:tc>
          <w:tcPr>
            <w:tcW w:w="836" w:type="dxa"/>
            <w:shd w:val="clear" w:color="auto" w:fill="FFFFFF"/>
            <w:tcMar>
              <w:top w:w="0" w:type="dxa"/>
              <w:left w:w="0" w:type="dxa"/>
              <w:bottom w:w="0" w:type="dxa"/>
              <w:right w:w="0" w:type="dxa"/>
            </w:tcMar>
            <w:vAlign w:val="center"/>
          </w:tcPr>
          <w:p w14:paraId="669E31D2" w14:textId="77777777" w:rsidR="006E2D47" w:rsidRDefault="0009672F">
            <w:pPr>
              <w:spacing w:before="40" w:after="40"/>
              <w:ind w:left="100" w:right="100"/>
              <w:jc w:val="right"/>
            </w:pPr>
            <w:r>
              <w:rPr>
                <w:rFonts w:ascii="Roboto" w:eastAsia="Roboto" w:hAnsi="Roboto" w:cs="Roboto"/>
                <w:color w:val="111111"/>
                <w:sz w:val="22"/>
                <w:szCs w:val="22"/>
              </w:rPr>
              <w:t>6</w:t>
            </w:r>
          </w:p>
        </w:tc>
        <w:tc>
          <w:tcPr>
            <w:tcW w:w="953" w:type="dxa"/>
            <w:shd w:val="clear" w:color="auto" w:fill="FFFFFF"/>
            <w:tcMar>
              <w:top w:w="0" w:type="dxa"/>
              <w:left w:w="0" w:type="dxa"/>
              <w:bottom w:w="0" w:type="dxa"/>
              <w:right w:w="0" w:type="dxa"/>
            </w:tcMar>
            <w:vAlign w:val="center"/>
          </w:tcPr>
          <w:p w14:paraId="5DEA3109" w14:textId="77777777" w:rsidR="006E2D47" w:rsidRDefault="0009672F">
            <w:pPr>
              <w:spacing w:before="40" w:after="40"/>
              <w:ind w:left="100" w:right="100"/>
              <w:jc w:val="right"/>
            </w:pPr>
            <w:r>
              <w:rPr>
                <w:rFonts w:ascii="Roboto" w:eastAsia="Roboto" w:hAnsi="Roboto" w:cs="Roboto"/>
                <w:color w:val="111111"/>
                <w:sz w:val="22"/>
                <w:szCs w:val="22"/>
              </w:rPr>
              <w:t>0.9415</w:t>
            </w:r>
          </w:p>
        </w:tc>
        <w:tc>
          <w:tcPr>
            <w:tcW w:w="1125" w:type="dxa"/>
            <w:shd w:val="clear" w:color="auto" w:fill="FFFFFF"/>
            <w:tcMar>
              <w:top w:w="0" w:type="dxa"/>
              <w:left w:w="0" w:type="dxa"/>
              <w:bottom w:w="0" w:type="dxa"/>
              <w:right w:w="0" w:type="dxa"/>
            </w:tcMar>
            <w:vAlign w:val="center"/>
          </w:tcPr>
          <w:p w14:paraId="7C6807BF" w14:textId="77777777" w:rsidR="006E2D47" w:rsidRDefault="0009672F">
            <w:pPr>
              <w:spacing w:before="40" w:after="40"/>
              <w:ind w:left="100" w:right="100"/>
              <w:jc w:val="right"/>
            </w:pPr>
            <w:r>
              <w:rPr>
                <w:rFonts w:ascii="Roboto" w:eastAsia="Roboto" w:hAnsi="Roboto" w:cs="Roboto"/>
                <w:color w:val="111111"/>
                <w:sz w:val="22"/>
                <w:szCs w:val="22"/>
              </w:rPr>
              <w:t>0.9415</w:t>
            </w:r>
          </w:p>
        </w:tc>
        <w:tc>
          <w:tcPr>
            <w:tcW w:w="1020" w:type="dxa"/>
            <w:shd w:val="clear" w:color="auto" w:fill="FFFFFF"/>
            <w:tcMar>
              <w:top w:w="0" w:type="dxa"/>
              <w:left w:w="0" w:type="dxa"/>
              <w:bottom w:w="0" w:type="dxa"/>
              <w:right w:w="0" w:type="dxa"/>
            </w:tcMar>
            <w:vAlign w:val="center"/>
          </w:tcPr>
          <w:p w14:paraId="3DFE36A7" w14:textId="77777777" w:rsidR="006E2D47" w:rsidRDefault="0009672F">
            <w:pPr>
              <w:spacing w:before="40" w:after="40"/>
              <w:ind w:left="100" w:right="100"/>
              <w:jc w:val="right"/>
            </w:pPr>
            <w:r>
              <w:rPr>
                <w:rFonts w:ascii="Roboto" w:eastAsia="Roboto" w:hAnsi="Roboto" w:cs="Roboto"/>
                <w:color w:val="111111"/>
                <w:sz w:val="22"/>
                <w:szCs w:val="22"/>
              </w:rPr>
              <w:t>0.9320</w:t>
            </w:r>
          </w:p>
        </w:tc>
        <w:tc>
          <w:tcPr>
            <w:tcW w:w="953" w:type="dxa"/>
            <w:shd w:val="clear" w:color="auto" w:fill="FFFFFF"/>
            <w:tcMar>
              <w:top w:w="0" w:type="dxa"/>
              <w:left w:w="0" w:type="dxa"/>
              <w:bottom w:w="0" w:type="dxa"/>
              <w:right w:w="0" w:type="dxa"/>
            </w:tcMar>
            <w:vAlign w:val="center"/>
          </w:tcPr>
          <w:p w14:paraId="5C837FB4" w14:textId="77777777" w:rsidR="006E2D47" w:rsidRDefault="0009672F">
            <w:pPr>
              <w:spacing w:before="40" w:after="40"/>
              <w:ind w:left="100" w:right="100"/>
              <w:jc w:val="right"/>
            </w:pPr>
            <w:r>
              <w:rPr>
                <w:rFonts w:ascii="Roboto" w:eastAsia="Roboto" w:hAnsi="Roboto" w:cs="Roboto"/>
                <w:color w:val="111111"/>
                <w:sz w:val="22"/>
                <w:szCs w:val="22"/>
              </w:rPr>
              <w:t>0.5030</w:t>
            </w:r>
          </w:p>
        </w:tc>
        <w:tc>
          <w:tcPr>
            <w:tcW w:w="1125" w:type="dxa"/>
            <w:shd w:val="clear" w:color="auto" w:fill="FFFFFF"/>
            <w:tcMar>
              <w:top w:w="0" w:type="dxa"/>
              <w:left w:w="0" w:type="dxa"/>
              <w:bottom w:w="0" w:type="dxa"/>
              <w:right w:w="0" w:type="dxa"/>
            </w:tcMar>
            <w:vAlign w:val="center"/>
          </w:tcPr>
          <w:p w14:paraId="3BC710D4" w14:textId="77777777" w:rsidR="006E2D47" w:rsidRDefault="0009672F">
            <w:pPr>
              <w:spacing w:before="40" w:after="40"/>
              <w:ind w:left="100" w:right="100"/>
              <w:jc w:val="right"/>
            </w:pPr>
            <w:r>
              <w:rPr>
                <w:rFonts w:ascii="Roboto" w:eastAsia="Roboto" w:hAnsi="Roboto" w:cs="Roboto"/>
                <w:color w:val="111111"/>
                <w:sz w:val="22"/>
                <w:szCs w:val="22"/>
              </w:rPr>
              <w:t>0.5030</w:t>
            </w:r>
          </w:p>
        </w:tc>
        <w:tc>
          <w:tcPr>
            <w:tcW w:w="1020" w:type="dxa"/>
            <w:shd w:val="clear" w:color="auto" w:fill="FFFFFF"/>
            <w:tcMar>
              <w:top w:w="0" w:type="dxa"/>
              <w:left w:w="0" w:type="dxa"/>
              <w:bottom w:w="0" w:type="dxa"/>
              <w:right w:w="0" w:type="dxa"/>
            </w:tcMar>
            <w:vAlign w:val="center"/>
          </w:tcPr>
          <w:p w14:paraId="5EDD7931" w14:textId="77777777" w:rsidR="006E2D47" w:rsidRDefault="0009672F">
            <w:pPr>
              <w:spacing w:before="40" w:after="40"/>
              <w:ind w:left="100" w:right="100"/>
              <w:jc w:val="right"/>
            </w:pPr>
            <w:r>
              <w:rPr>
                <w:rFonts w:ascii="Roboto" w:eastAsia="Roboto" w:hAnsi="Roboto" w:cs="Roboto"/>
                <w:color w:val="111111"/>
                <w:sz w:val="22"/>
                <w:szCs w:val="22"/>
              </w:rPr>
              <w:t>0.5256</w:t>
            </w:r>
          </w:p>
        </w:tc>
      </w:tr>
      <w:tr w:rsidR="006E2D47" w14:paraId="6FBEE6C3" w14:textId="77777777">
        <w:trPr>
          <w:cantSplit/>
          <w:trHeight w:val="411"/>
          <w:jc w:val="center"/>
        </w:trPr>
        <w:tc>
          <w:tcPr>
            <w:tcW w:w="642" w:type="dxa"/>
            <w:shd w:val="clear" w:color="auto" w:fill="FFFFFF"/>
            <w:tcMar>
              <w:top w:w="0" w:type="dxa"/>
              <w:left w:w="0" w:type="dxa"/>
              <w:bottom w:w="0" w:type="dxa"/>
              <w:right w:w="0" w:type="dxa"/>
            </w:tcMar>
            <w:vAlign w:val="center"/>
          </w:tcPr>
          <w:p w14:paraId="3AE25ABC" w14:textId="77777777" w:rsidR="006E2D47" w:rsidRDefault="0009672F">
            <w:pPr>
              <w:spacing w:before="40" w:after="40"/>
              <w:ind w:left="100" w:right="100"/>
              <w:jc w:val="right"/>
            </w:pPr>
            <w:r>
              <w:rPr>
                <w:rFonts w:ascii="Roboto" w:eastAsia="Roboto" w:hAnsi="Roboto" w:cs="Roboto"/>
                <w:color w:val="111111"/>
                <w:sz w:val="22"/>
                <w:szCs w:val="22"/>
              </w:rPr>
              <w:t>19</w:t>
            </w:r>
          </w:p>
        </w:tc>
        <w:tc>
          <w:tcPr>
            <w:tcW w:w="522" w:type="dxa"/>
            <w:shd w:val="clear" w:color="auto" w:fill="FFFFFF"/>
            <w:tcMar>
              <w:top w:w="0" w:type="dxa"/>
              <w:left w:w="0" w:type="dxa"/>
              <w:bottom w:w="0" w:type="dxa"/>
              <w:right w:w="0" w:type="dxa"/>
            </w:tcMar>
            <w:vAlign w:val="center"/>
          </w:tcPr>
          <w:p w14:paraId="18BFB9F0" w14:textId="77777777" w:rsidR="006E2D47" w:rsidRDefault="0009672F">
            <w:pPr>
              <w:spacing w:before="40" w:after="40"/>
              <w:ind w:left="100" w:right="100"/>
              <w:jc w:val="right"/>
            </w:pPr>
            <w:r>
              <w:rPr>
                <w:rFonts w:ascii="Roboto" w:eastAsia="Roboto" w:hAnsi="Roboto" w:cs="Roboto"/>
                <w:color w:val="111111"/>
                <w:sz w:val="22"/>
                <w:szCs w:val="22"/>
              </w:rPr>
              <w:t>6</w:t>
            </w:r>
          </w:p>
        </w:tc>
        <w:tc>
          <w:tcPr>
            <w:tcW w:w="517" w:type="dxa"/>
            <w:shd w:val="clear" w:color="auto" w:fill="FFFFFF"/>
            <w:tcMar>
              <w:top w:w="0" w:type="dxa"/>
              <w:left w:w="0" w:type="dxa"/>
              <w:bottom w:w="0" w:type="dxa"/>
              <w:right w:w="0" w:type="dxa"/>
            </w:tcMar>
            <w:vAlign w:val="center"/>
          </w:tcPr>
          <w:p w14:paraId="0E4CE549" w14:textId="77777777" w:rsidR="006E2D47" w:rsidRDefault="0009672F">
            <w:pPr>
              <w:spacing w:before="40" w:after="40"/>
              <w:ind w:left="100" w:right="100"/>
              <w:jc w:val="right"/>
            </w:pPr>
            <w:r>
              <w:rPr>
                <w:rFonts w:ascii="Roboto" w:eastAsia="Roboto" w:hAnsi="Roboto" w:cs="Roboto"/>
                <w:color w:val="111111"/>
                <w:sz w:val="22"/>
                <w:szCs w:val="22"/>
              </w:rPr>
              <w:t>7</w:t>
            </w:r>
          </w:p>
        </w:tc>
        <w:tc>
          <w:tcPr>
            <w:tcW w:w="778" w:type="dxa"/>
            <w:shd w:val="clear" w:color="auto" w:fill="FFFFFF"/>
            <w:tcMar>
              <w:top w:w="0" w:type="dxa"/>
              <w:left w:w="0" w:type="dxa"/>
              <w:bottom w:w="0" w:type="dxa"/>
              <w:right w:w="0" w:type="dxa"/>
            </w:tcMar>
            <w:vAlign w:val="center"/>
          </w:tcPr>
          <w:p w14:paraId="3704E4BB" w14:textId="77777777" w:rsidR="006E2D47" w:rsidRDefault="0009672F">
            <w:pPr>
              <w:spacing w:before="40" w:after="40"/>
              <w:ind w:left="100" w:right="100"/>
              <w:jc w:val="right"/>
            </w:pPr>
            <w:r>
              <w:rPr>
                <w:rFonts w:ascii="Roboto" w:eastAsia="Roboto" w:hAnsi="Roboto" w:cs="Roboto"/>
                <w:color w:val="111111"/>
                <w:sz w:val="22"/>
                <w:szCs w:val="22"/>
              </w:rPr>
              <w:t>5</w:t>
            </w:r>
          </w:p>
        </w:tc>
        <w:tc>
          <w:tcPr>
            <w:tcW w:w="517" w:type="dxa"/>
            <w:shd w:val="clear" w:color="auto" w:fill="FFFFFF"/>
            <w:tcMar>
              <w:top w:w="0" w:type="dxa"/>
              <w:left w:w="0" w:type="dxa"/>
              <w:bottom w:w="0" w:type="dxa"/>
              <w:right w:w="0" w:type="dxa"/>
            </w:tcMar>
            <w:vAlign w:val="center"/>
          </w:tcPr>
          <w:p w14:paraId="51C7B126" w14:textId="77777777" w:rsidR="006E2D47" w:rsidRDefault="0009672F">
            <w:pPr>
              <w:spacing w:before="40" w:after="40"/>
              <w:ind w:left="100" w:right="100"/>
              <w:jc w:val="right"/>
            </w:pPr>
            <w:r>
              <w:rPr>
                <w:rFonts w:ascii="Roboto" w:eastAsia="Roboto" w:hAnsi="Roboto" w:cs="Roboto"/>
                <w:color w:val="111111"/>
                <w:sz w:val="22"/>
                <w:szCs w:val="22"/>
              </w:rPr>
              <w:t>7</w:t>
            </w:r>
          </w:p>
        </w:tc>
        <w:tc>
          <w:tcPr>
            <w:tcW w:w="861" w:type="dxa"/>
            <w:shd w:val="clear" w:color="auto" w:fill="FFFFFF"/>
            <w:tcMar>
              <w:top w:w="0" w:type="dxa"/>
              <w:left w:w="0" w:type="dxa"/>
              <w:bottom w:w="0" w:type="dxa"/>
              <w:right w:w="0" w:type="dxa"/>
            </w:tcMar>
            <w:vAlign w:val="center"/>
          </w:tcPr>
          <w:p w14:paraId="74E3E920" w14:textId="77777777" w:rsidR="006E2D47" w:rsidRDefault="0009672F">
            <w:pPr>
              <w:spacing w:before="40" w:after="40"/>
              <w:ind w:left="100" w:right="100"/>
              <w:jc w:val="right"/>
            </w:pPr>
            <w:r>
              <w:rPr>
                <w:rFonts w:ascii="Roboto" w:eastAsia="Roboto" w:hAnsi="Roboto" w:cs="Roboto"/>
                <w:color w:val="111111"/>
                <w:sz w:val="22"/>
                <w:szCs w:val="22"/>
              </w:rPr>
              <w:t>6</w:t>
            </w:r>
          </w:p>
        </w:tc>
        <w:tc>
          <w:tcPr>
            <w:tcW w:w="836" w:type="dxa"/>
            <w:shd w:val="clear" w:color="auto" w:fill="FFFFFF"/>
            <w:tcMar>
              <w:top w:w="0" w:type="dxa"/>
              <w:left w:w="0" w:type="dxa"/>
              <w:bottom w:w="0" w:type="dxa"/>
              <w:right w:w="0" w:type="dxa"/>
            </w:tcMar>
            <w:vAlign w:val="center"/>
          </w:tcPr>
          <w:p w14:paraId="66736729" w14:textId="77777777" w:rsidR="006E2D47" w:rsidRDefault="0009672F">
            <w:pPr>
              <w:spacing w:before="40" w:after="40"/>
              <w:ind w:left="100" w:right="100"/>
              <w:jc w:val="right"/>
            </w:pPr>
            <w:r>
              <w:rPr>
                <w:rFonts w:ascii="Roboto" w:eastAsia="Roboto" w:hAnsi="Roboto" w:cs="Roboto"/>
                <w:color w:val="111111"/>
                <w:sz w:val="22"/>
                <w:szCs w:val="22"/>
              </w:rPr>
              <w:t>5</w:t>
            </w:r>
          </w:p>
        </w:tc>
        <w:tc>
          <w:tcPr>
            <w:tcW w:w="953" w:type="dxa"/>
            <w:shd w:val="clear" w:color="auto" w:fill="FFFFFF"/>
            <w:tcMar>
              <w:top w:w="0" w:type="dxa"/>
              <w:left w:w="0" w:type="dxa"/>
              <w:bottom w:w="0" w:type="dxa"/>
              <w:right w:w="0" w:type="dxa"/>
            </w:tcMar>
            <w:vAlign w:val="center"/>
          </w:tcPr>
          <w:p w14:paraId="74497784" w14:textId="77777777" w:rsidR="006E2D47" w:rsidRDefault="0009672F">
            <w:pPr>
              <w:spacing w:before="40" w:after="40"/>
              <w:ind w:left="100" w:right="100"/>
              <w:jc w:val="right"/>
            </w:pPr>
            <w:r>
              <w:rPr>
                <w:rFonts w:ascii="Roboto" w:eastAsia="Roboto" w:hAnsi="Roboto" w:cs="Roboto"/>
                <w:color w:val="111111"/>
                <w:sz w:val="22"/>
                <w:szCs w:val="22"/>
              </w:rPr>
              <w:t>0.9212</w:t>
            </w:r>
          </w:p>
        </w:tc>
        <w:tc>
          <w:tcPr>
            <w:tcW w:w="1125" w:type="dxa"/>
            <w:shd w:val="clear" w:color="auto" w:fill="FFFFFF"/>
            <w:tcMar>
              <w:top w:w="0" w:type="dxa"/>
              <w:left w:w="0" w:type="dxa"/>
              <w:bottom w:w="0" w:type="dxa"/>
              <w:right w:w="0" w:type="dxa"/>
            </w:tcMar>
            <w:vAlign w:val="center"/>
          </w:tcPr>
          <w:p w14:paraId="417B0B2C" w14:textId="77777777" w:rsidR="006E2D47" w:rsidRDefault="0009672F">
            <w:pPr>
              <w:spacing w:before="40" w:after="40"/>
              <w:ind w:left="100" w:right="100"/>
              <w:jc w:val="right"/>
            </w:pPr>
            <w:r>
              <w:rPr>
                <w:rFonts w:ascii="Roboto" w:eastAsia="Roboto" w:hAnsi="Roboto" w:cs="Roboto"/>
                <w:color w:val="111111"/>
                <w:sz w:val="22"/>
                <w:szCs w:val="22"/>
              </w:rPr>
              <w:t>0.9433</w:t>
            </w:r>
          </w:p>
        </w:tc>
        <w:tc>
          <w:tcPr>
            <w:tcW w:w="1020" w:type="dxa"/>
            <w:shd w:val="clear" w:color="auto" w:fill="FFFFFF"/>
            <w:tcMar>
              <w:top w:w="0" w:type="dxa"/>
              <w:left w:w="0" w:type="dxa"/>
              <w:bottom w:w="0" w:type="dxa"/>
              <w:right w:w="0" w:type="dxa"/>
            </w:tcMar>
            <w:vAlign w:val="center"/>
          </w:tcPr>
          <w:p w14:paraId="28687984" w14:textId="77777777" w:rsidR="006E2D47" w:rsidRDefault="0009672F">
            <w:pPr>
              <w:spacing w:before="40" w:after="40"/>
              <w:ind w:left="100" w:right="100"/>
              <w:jc w:val="right"/>
            </w:pPr>
            <w:r>
              <w:rPr>
                <w:rFonts w:ascii="Roboto" w:eastAsia="Roboto" w:hAnsi="Roboto" w:cs="Roboto"/>
                <w:color w:val="111111"/>
                <w:sz w:val="22"/>
                <w:szCs w:val="22"/>
              </w:rPr>
              <w:t>0.9276</w:t>
            </w:r>
          </w:p>
        </w:tc>
        <w:tc>
          <w:tcPr>
            <w:tcW w:w="953" w:type="dxa"/>
            <w:shd w:val="clear" w:color="auto" w:fill="FFFFFF"/>
            <w:tcMar>
              <w:top w:w="0" w:type="dxa"/>
              <w:left w:w="0" w:type="dxa"/>
              <w:bottom w:w="0" w:type="dxa"/>
              <w:right w:w="0" w:type="dxa"/>
            </w:tcMar>
            <w:vAlign w:val="center"/>
          </w:tcPr>
          <w:p w14:paraId="4B0A9152" w14:textId="77777777" w:rsidR="006E2D47" w:rsidRDefault="0009672F">
            <w:pPr>
              <w:spacing w:before="40" w:after="40"/>
              <w:ind w:left="100" w:right="100"/>
              <w:jc w:val="right"/>
            </w:pPr>
            <w:r>
              <w:rPr>
                <w:rFonts w:ascii="Roboto" w:eastAsia="Roboto" w:hAnsi="Roboto" w:cs="Roboto"/>
                <w:color w:val="111111"/>
                <w:sz w:val="22"/>
                <w:szCs w:val="22"/>
              </w:rPr>
              <w:t>0.5370</w:t>
            </w:r>
          </w:p>
        </w:tc>
        <w:tc>
          <w:tcPr>
            <w:tcW w:w="1125" w:type="dxa"/>
            <w:shd w:val="clear" w:color="auto" w:fill="FFFFFF"/>
            <w:tcMar>
              <w:top w:w="0" w:type="dxa"/>
              <w:left w:w="0" w:type="dxa"/>
              <w:bottom w:w="0" w:type="dxa"/>
              <w:right w:w="0" w:type="dxa"/>
            </w:tcMar>
            <w:vAlign w:val="center"/>
          </w:tcPr>
          <w:p w14:paraId="6F75E4DB" w14:textId="77777777" w:rsidR="006E2D47" w:rsidRDefault="0009672F">
            <w:pPr>
              <w:spacing w:before="40" w:after="40"/>
              <w:ind w:left="100" w:right="100"/>
              <w:jc w:val="right"/>
            </w:pPr>
            <w:r>
              <w:rPr>
                <w:rFonts w:ascii="Roboto" w:eastAsia="Roboto" w:hAnsi="Roboto" w:cs="Roboto"/>
                <w:color w:val="111111"/>
                <w:sz w:val="22"/>
                <w:szCs w:val="22"/>
              </w:rPr>
              <w:t>0.5078</w:t>
            </w:r>
          </w:p>
        </w:tc>
        <w:tc>
          <w:tcPr>
            <w:tcW w:w="1020" w:type="dxa"/>
            <w:shd w:val="clear" w:color="auto" w:fill="FFFFFF"/>
            <w:tcMar>
              <w:top w:w="0" w:type="dxa"/>
              <w:left w:w="0" w:type="dxa"/>
              <w:bottom w:w="0" w:type="dxa"/>
              <w:right w:w="0" w:type="dxa"/>
            </w:tcMar>
            <w:vAlign w:val="center"/>
          </w:tcPr>
          <w:p w14:paraId="18D99F3F" w14:textId="77777777" w:rsidR="006E2D47" w:rsidRDefault="0009672F">
            <w:pPr>
              <w:spacing w:before="40" w:after="40"/>
              <w:ind w:left="100" w:right="100"/>
              <w:jc w:val="right"/>
            </w:pPr>
            <w:r>
              <w:rPr>
                <w:rFonts w:ascii="Roboto" w:eastAsia="Roboto" w:hAnsi="Roboto" w:cs="Roboto"/>
                <w:color w:val="111111"/>
                <w:sz w:val="22"/>
                <w:szCs w:val="22"/>
              </w:rPr>
              <w:t>0.5351</w:t>
            </w:r>
          </w:p>
        </w:tc>
      </w:tr>
      <w:tr w:rsidR="006E2D47" w14:paraId="7B4BA916" w14:textId="77777777">
        <w:trPr>
          <w:cantSplit/>
          <w:trHeight w:val="411"/>
          <w:jc w:val="center"/>
        </w:trPr>
        <w:tc>
          <w:tcPr>
            <w:tcW w:w="642" w:type="dxa"/>
            <w:shd w:val="clear" w:color="auto" w:fill="FFFFFF"/>
            <w:tcMar>
              <w:top w:w="0" w:type="dxa"/>
              <w:left w:w="0" w:type="dxa"/>
              <w:bottom w:w="0" w:type="dxa"/>
              <w:right w:w="0" w:type="dxa"/>
            </w:tcMar>
            <w:vAlign w:val="center"/>
          </w:tcPr>
          <w:p w14:paraId="09A7AD7F" w14:textId="77777777" w:rsidR="006E2D47" w:rsidRDefault="0009672F">
            <w:pPr>
              <w:spacing w:before="40" w:after="40"/>
              <w:ind w:left="100" w:right="100"/>
              <w:jc w:val="right"/>
            </w:pPr>
            <w:r>
              <w:rPr>
                <w:rFonts w:ascii="Roboto" w:eastAsia="Roboto" w:hAnsi="Roboto" w:cs="Roboto"/>
                <w:color w:val="111111"/>
                <w:sz w:val="22"/>
                <w:szCs w:val="22"/>
              </w:rPr>
              <w:t>20</w:t>
            </w:r>
          </w:p>
        </w:tc>
        <w:tc>
          <w:tcPr>
            <w:tcW w:w="522" w:type="dxa"/>
            <w:shd w:val="clear" w:color="auto" w:fill="FFFFFF"/>
            <w:tcMar>
              <w:top w:w="0" w:type="dxa"/>
              <w:left w:w="0" w:type="dxa"/>
              <w:bottom w:w="0" w:type="dxa"/>
              <w:right w:w="0" w:type="dxa"/>
            </w:tcMar>
            <w:vAlign w:val="center"/>
          </w:tcPr>
          <w:p w14:paraId="00B78EEC" w14:textId="77777777" w:rsidR="006E2D47" w:rsidRDefault="0009672F">
            <w:pPr>
              <w:spacing w:before="40" w:after="40"/>
              <w:ind w:left="100" w:right="100"/>
              <w:jc w:val="right"/>
            </w:pPr>
            <w:r>
              <w:rPr>
                <w:rFonts w:ascii="Roboto" w:eastAsia="Roboto" w:hAnsi="Roboto" w:cs="Roboto"/>
                <w:color w:val="111111"/>
                <w:sz w:val="22"/>
                <w:szCs w:val="22"/>
              </w:rPr>
              <w:t>6</w:t>
            </w:r>
          </w:p>
        </w:tc>
        <w:tc>
          <w:tcPr>
            <w:tcW w:w="517" w:type="dxa"/>
            <w:shd w:val="clear" w:color="auto" w:fill="FFFFFF"/>
            <w:tcMar>
              <w:top w:w="0" w:type="dxa"/>
              <w:left w:w="0" w:type="dxa"/>
              <w:bottom w:w="0" w:type="dxa"/>
              <w:right w:w="0" w:type="dxa"/>
            </w:tcMar>
            <w:vAlign w:val="center"/>
          </w:tcPr>
          <w:p w14:paraId="1CF2A68A" w14:textId="77777777" w:rsidR="006E2D47" w:rsidRDefault="0009672F">
            <w:pPr>
              <w:spacing w:before="40" w:after="40"/>
              <w:ind w:left="100" w:right="100"/>
              <w:jc w:val="right"/>
            </w:pPr>
            <w:r>
              <w:rPr>
                <w:rFonts w:ascii="Roboto" w:eastAsia="Roboto" w:hAnsi="Roboto" w:cs="Roboto"/>
                <w:color w:val="111111"/>
                <w:sz w:val="22"/>
                <w:szCs w:val="22"/>
              </w:rPr>
              <w:t>7</w:t>
            </w:r>
          </w:p>
        </w:tc>
        <w:tc>
          <w:tcPr>
            <w:tcW w:w="778" w:type="dxa"/>
            <w:shd w:val="clear" w:color="auto" w:fill="FFFFFF"/>
            <w:tcMar>
              <w:top w:w="0" w:type="dxa"/>
              <w:left w:w="0" w:type="dxa"/>
              <w:bottom w:w="0" w:type="dxa"/>
              <w:right w:w="0" w:type="dxa"/>
            </w:tcMar>
            <w:vAlign w:val="center"/>
          </w:tcPr>
          <w:p w14:paraId="23EBB575" w14:textId="77777777" w:rsidR="006E2D47" w:rsidRDefault="0009672F">
            <w:pPr>
              <w:spacing w:before="40" w:after="40"/>
              <w:ind w:left="100" w:right="100"/>
              <w:jc w:val="right"/>
            </w:pPr>
            <w:r>
              <w:rPr>
                <w:rFonts w:ascii="Roboto" w:eastAsia="Roboto" w:hAnsi="Roboto" w:cs="Roboto"/>
                <w:color w:val="111111"/>
                <w:sz w:val="22"/>
                <w:szCs w:val="22"/>
              </w:rPr>
              <w:t>6</w:t>
            </w:r>
          </w:p>
        </w:tc>
        <w:tc>
          <w:tcPr>
            <w:tcW w:w="517" w:type="dxa"/>
            <w:shd w:val="clear" w:color="auto" w:fill="FFFFFF"/>
            <w:tcMar>
              <w:top w:w="0" w:type="dxa"/>
              <w:left w:w="0" w:type="dxa"/>
              <w:bottom w:w="0" w:type="dxa"/>
              <w:right w:w="0" w:type="dxa"/>
            </w:tcMar>
            <w:vAlign w:val="center"/>
          </w:tcPr>
          <w:p w14:paraId="249D06C3" w14:textId="77777777" w:rsidR="006E2D47" w:rsidRDefault="0009672F">
            <w:pPr>
              <w:spacing w:before="40" w:after="40"/>
              <w:ind w:left="100" w:right="100"/>
              <w:jc w:val="right"/>
            </w:pPr>
            <w:r>
              <w:rPr>
                <w:rFonts w:ascii="Roboto" w:eastAsia="Roboto" w:hAnsi="Roboto" w:cs="Roboto"/>
                <w:color w:val="111111"/>
                <w:sz w:val="22"/>
                <w:szCs w:val="22"/>
              </w:rPr>
              <w:t>7</w:t>
            </w:r>
          </w:p>
        </w:tc>
        <w:tc>
          <w:tcPr>
            <w:tcW w:w="861" w:type="dxa"/>
            <w:shd w:val="clear" w:color="auto" w:fill="FFFFFF"/>
            <w:tcMar>
              <w:top w:w="0" w:type="dxa"/>
              <w:left w:w="0" w:type="dxa"/>
              <w:bottom w:w="0" w:type="dxa"/>
              <w:right w:w="0" w:type="dxa"/>
            </w:tcMar>
            <w:vAlign w:val="center"/>
          </w:tcPr>
          <w:p w14:paraId="371919FB" w14:textId="77777777" w:rsidR="006E2D47" w:rsidRDefault="006E2D47">
            <w:pPr>
              <w:spacing w:before="40" w:after="40"/>
              <w:ind w:left="100" w:right="100"/>
              <w:jc w:val="right"/>
            </w:pPr>
          </w:p>
        </w:tc>
        <w:tc>
          <w:tcPr>
            <w:tcW w:w="836" w:type="dxa"/>
            <w:shd w:val="clear" w:color="auto" w:fill="FFFFFF"/>
            <w:tcMar>
              <w:top w:w="0" w:type="dxa"/>
              <w:left w:w="0" w:type="dxa"/>
              <w:bottom w:w="0" w:type="dxa"/>
              <w:right w:w="0" w:type="dxa"/>
            </w:tcMar>
            <w:vAlign w:val="center"/>
          </w:tcPr>
          <w:p w14:paraId="590677AE" w14:textId="77777777" w:rsidR="006E2D47" w:rsidRDefault="006E2D47">
            <w:pPr>
              <w:spacing w:before="40" w:after="40"/>
              <w:ind w:left="100" w:right="100"/>
              <w:jc w:val="right"/>
            </w:pPr>
          </w:p>
        </w:tc>
        <w:tc>
          <w:tcPr>
            <w:tcW w:w="953" w:type="dxa"/>
            <w:shd w:val="clear" w:color="auto" w:fill="FFFFFF"/>
            <w:tcMar>
              <w:top w:w="0" w:type="dxa"/>
              <w:left w:w="0" w:type="dxa"/>
              <w:bottom w:w="0" w:type="dxa"/>
              <w:right w:w="0" w:type="dxa"/>
            </w:tcMar>
            <w:vAlign w:val="center"/>
          </w:tcPr>
          <w:p w14:paraId="682A26ED" w14:textId="77777777" w:rsidR="006E2D47" w:rsidRDefault="0009672F">
            <w:pPr>
              <w:spacing w:before="40" w:after="40"/>
              <w:ind w:left="100" w:right="100"/>
              <w:jc w:val="right"/>
            </w:pPr>
            <w:r>
              <w:rPr>
                <w:rFonts w:ascii="Roboto" w:eastAsia="Roboto" w:hAnsi="Roboto" w:cs="Roboto"/>
                <w:color w:val="111111"/>
                <w:sz w:val="22"/>
                <w:szCs w:val="22"/>
              </w:rPr>
              <w:t>0.9294</w:t>
            </w:r>
          </w:p>
        </w:tc>
        <w:tc>
          <w:tcPr>
            <w:tcW w:w="1125" w:type="dxa"/>
            <w:shd w:val="clear" w:color="auto" w:fill="FFFFFF"/>
            <w:tcMar>
              <w:top w:w="0" w:type="dxa"/>
              <w:left w:w="0" w:type="dxa"/>
              <w:bottom w:w="0" w:type="dxa"/>
              <w:right w:w="0" w:type="dxa"/>
            </w:tcMar>
            <w:vAlign w:val="center"/>
          </w:tcPr>
          <w:p w14:paraId="34242E56" w14:textId="77777777" w:rsidR="006E2D47" w:rsidRDefault="0009672F">
            <w:pPr>
              <w:spacing w:before="40" w:after="40"/>
              <w:ind w:left="100" w:right="100"/>
              <w:jc w:val="right"/>
            </w:pPr>
            <w:r>
              <w:rPr>
                <w:rFonts w:ascii="Roboto" w:eastAsia="Roboto" w:hAnsi="Roboto" w:cs="Roboto"/>
                <w:color w:val="111111"/>
                <w:sz w:val="22"/>
                <w:szCs w:val="22"/>
              </w:rPr>
              <w:t>0.9294</w:t>
            </w:r>
          </w:p>
        </w:tc>
        <w:tc>
          <w:tcPr>
            <w:tcW w:w="1020" w:type="dxa"/>
            <w:shd w:val="clear" w:color="auto" w:fill="FFFFFF"/>
            <w:tcMar>
              <w:top w:w="0" w:type="dxa"/>
              <w:left w:w="0" w:type="dxa"/>
              <w:bottom w:w="0" w:type="dxa"/>
              <w:right w:w="0" w:type="dxa"/>
            </w:tcMar>
            <w:vAlign w:val="center"/>
          </w:tcPr>
          <w:p w14:paraId="6B1263B8" w14:textId="77777777" w:rsidR="006E2D47" w:rsidRDefault="0009672F">
            <w:pPr>
              <w:spacing w:before="40" w:after="40"/>
              <w:ind w:left="100" w:right="100"/>
              <w:jc w:val="right"/>
            </w:pPr>
            <w:r>
              <w:rPr>
                <w:rFonts w:ascii="Roboto" w:eastAsia="Roboto" w:hAnsi="Roboto" w:cs="Roboto"/>
                <w:color w:val="111111"/>
                <w:sz w:val="22"/>
                <w:szCs w:val="22"/>
              </w:rPr>
              <w:t>0.9294</w:t>
            </w:r>
          </w:p>
        </w:tc>
        <w:tc>
          <w:tcPr>
            <w:tcW w:w="953" w:type="dxa"/>
            <w:shd w:val="clear" w:color="auto" w:fill="FFFFFF"/>
            <w:tcMar>
              <w:top w:w="0" w:type="dxa"/>
              <w:left w:w="0" w:type="dxa"/>
              <w:bottom w:w="0" w:type="dxa"/>
              <w:right w:w="0" w:type="dxa"/>
            </w:tcMar>
            <w:vAlign w:val="center"/>
          </w:tcPr>
          <w:p w14:paraId="3B8878D0" w14:textId="77777777" w:rsidR="006E2D47" w:rsidRDefault="0009672F">
            <w:pPr>
              <w:spacing w:before="40" w:after="40"/>
              <w:ind w:left="100" w:right="100"/>
              <w:jc w:val="right"/>
            </w:pPr>
            <w:r>
              <w:rPr>
                <w:rFonts w:ascii="Roboto" w:eastAsia="Roboto" w:hAnsi="Roboto" w:cs="Roboto"/>
                <w:color w:val="111111"/>
                <w:sz w:val="22"/>
                <w:szCs w:val="22"/>
              </w:rPr>
              <w:t>0.5372</w:t>
            </w:r>
          </w:p>
        </w:tc>
        <w:tc>
          <w:tcPr>
            <w:tcW w:w="1125" w:type="dxa"/>
            <w:shd w:val="clear" w:color="auto" w:fill="FFFFFF"/>
            <w:tcMar>
              <w:top w:w="0" w:type="dxa"/>
              <w:left w:w="0" w:type="dxa"/>
              <w:bottom w:w="0" w:type="dxa"/>
              <w:right w:w="0" w:type="dxa"/>
            </w:tcMar>
            <w:vAlign w:val="center"/>
          </w:tcPr>
          <w:p w14:paraId="7D8F9DD9" w14:textId="77777777" w:rsidR="006E2D47" w:rsidRDefault="0009672F">
            <w:pPr>
              <w:spacing w:before="40" w:after="40"/>
              <w:ind w:left="100" w:right="100"/>
              <w:jc w:val="right"/>
            </w:pPr>
            <w:r>
              <w:rPr>
                <w:rFonts w:ascii="Roboto" w:eastAsia="Roboto" w:hAnsi="Roboto" w:cs="Roboto"/>
                <w:color w:val="111111"/>
                <w:sz w:val="22"/>
                <w:szCs w:val="22"/>
              </w:rPr>
              <w:t>0.5372</w:t>
            </w:r>
          </w:p>
        </w:tc>
        <w:tc>
          <w:tcPr>
            <w:tcW w:w="1020" w:type="dxa"/>
            <w:shd w:val="clear" w:color="auto" w:fill="FFFFFF"/>
            <w:tcMar>
              <w:top w:w="0" w:type="dxa"/>
              <w:left w:w="0" w:type="dxa"/>
              <w:bottom w:w="0" w:type="dxa"/>
              <w:right w:w="0" w:type="dxa"/>
            </w:tcMar>
            <w:vAlign w:val="center"/>
          </w:tcPr>
          <w:p w14:paraId="09A78951" w14:textId="77777777" w:rsidR="006E2D47" w:rsidRDefault="0009672F">
            <w:pPr>
              <w:spacing w:before="40" w:after="40"/>
              <w:ind w:left="100" w:right="100"/>
              <w:jc w:val="right"/>
            </w:pPr>
            <w:r>
              <w:rPr>
                <w:rFonts w:ascii="Roboto" w:eastAsia="Roboto" w:hAnsi="Roboto" w:cs="Roboto"/>
                <w:color w:val="111111"/>
                <w:sz w:val="22"/>
                <w:szCs w:val="22"/>
              </w:rPr>
              <w:t>0.5372</w:t>
            </w:r>
          </w:p>
        </w:tc>
      </w:tr>
      <w:tr w:rsidR="006E2D47" w14:paraId="34BB26FE" w14:textId="77777777">
        <w:trPr>
          <w:cantSplit/>
          <w:trHeight w:val="411"/>
          <w:jc w:val="center"/>
        </w:trPr>
        <w:tc>
          <w:tcPr>
            <w:tcW w:w="642" w:type="dxa"/>
            <w:shd w:val="clear" w:color="auto" w:fill="FFFFFF"/>
            <w:tcMar>
              <w:top w:w="0" w:type="dxa"/>
              <w:left w:w="0" w:type="dxa"/>
              <w:bottom w:w="0" w:type="dxa"/>
              <w:right w:w="0" w:type="dxa"/>
            </w:tcMar>
            <w:vAlign w:val="center"/>
          </w:tcPr>
          <w:p w14:paraId="20A2A7D5" w14:textId="77777777" w:rsidR="006E2D47" w:rsidRDefault="0009672F">
            <w:pPr>
              <w:spacing w:before="40" w:after="40"/>
              <w:ind w:left="100" w:right="100"/>
              <w:jc w:val="right"/>
            </w:pPr>
            <w:r>
              <w:rPr>
                <w:rFonts w:ascii="Roboto" w:eastAsia="Roboto" w:hAnsi="Roboto" w:cs="Roboto"/>
                <w:color w:val="111111"/>
                <w:sz w:val="22"/>
                <w:szCs w:val="22"/>
              </w:rPr>
              <w:t>21</w:t>
            </w:r>
          </w:p>
        </w:tc>
        <w:tc>
          <w:tcPr>
            <w:tcW w:w="522" w:type="dxa"/>
            <w:shd w:val="clear" w:color="auto" w:fill="FFFFFF"/>
            <w:tcMar>
              <w:top w:w="0" w:type="dxa"/>
              <w:left w:w="0" w:type="dxa"/>
              <w:bottom w:w="0" w:type="dxa"/>
              <w:right w:w="0" w:type="dxa"/>
            </w:tcMar>
            <w:vAlign w:val="center"/>
          </w:tcPr>
          <w:p w14:paraId="1B0D4D27" w14:textId="77777777" w:rsidR="006E2D47" w:rsidRDefault="0009672F">
            <w:pPr>
              <w:spacing w:before="40" w:after="40"/>
              <w:ind w:left="100" w:right="100"/>
              <w:jc w:val="right"/>
            </w:pPr>
            <w:r>
              <w:rPr>
                <w:rFonts w:ascii="Roboto" w:eastAsia="Roboto" w:hAnsi="Roboto" w:cs="Roboto"/>
                <w:color w:val="111111"/>
                <w:sz w:val="22"/>
                <w:szCs w:val="22"/>
              </w:rPr>
              <w:t>6</w:t>
            </w:r>
          </w:p>
        </w:tc>
        <w:tc>
          <w:tcPr>
            <w:tcW w:w="517" w:type="dxa"/>
            <w:shd w:val="clear" w:color="auto" w:fill="FFFFFF"/>
            <w:tcMar>
              <w:top w:w="0" w:type="dxa"/>
              <w:left w:w="0" w:type="dxa"/>
              <w:bottom w:w="0" w:type="dxa"/>
              <w:right w:w="0" w:type="dxa"/>
            </w:tcMar>
            <w:vAlign w:val="center"/>
          </w:tcPr>
          <w:p w14:paraId="6855A28A" w14:textId="77777777" w:rsidR="006E2D47" w:rsidRDefault="0009672F">
            <w:pPr>
              <w:spacing w:before="40" w:after="40"/>
              <w:ind w:left="100" w:right="100"/>
              <w:jc w:val="right"/>
            </w:pPr>
            <w:r>
              <w:rPr>
                <w:rFonts w:ascii="Roboto" w:eastAsia="Roboto" w:hAnsi="Roboto" w:cs="Roboto"/>
                <w:color w:val="111111"/>
                <w:sz w:val="22"/>
                <w:szCs w:val="22"/>
              </w:rPr>
              <w:t>7</w:t>
            </w:r>
          </w:p>
        </w:tc>
        <w:tc>
          <w:tcPr>
            <w:tcW w:w="778" w:type="dxa"/>
            <w:shd w:val="clear" w:color="auto" w:fill="FFFFFF"/>
            <w:tcMar>
              <w:top w:w="0" w:type="dxa"/>
              <w:left w:w="0" w:type="dxa"/>
              <w:bottom w:w="0" w:type="dxa"/>
              <w:right w:w="0" w:type="dxa"/>
            </w:tcMar>
            <w:vAlign w:val="center"/>
          </w:tcPr>
          <w:p w14:paraId="38496C03" w14:textId="77777777" w:rsidR="006E2D47" w:rsidRDefault="0009672F">
            <w:pPr>
              <w:spacing w:before="40" w:after="40"/>
              <w:ind w:left="100" w:right="100"/>
              <w:jc w:val="right"/>
            </w:pPr>
            <w:r>
              <w:rPr>
                <w:rFonts w:ascii="Roboto" w:eastAsia="Roboto" w:hAnsi="Roboto" w:cs="Roboto"/>
                <w:color w:val="111111"/>
                <w:sz w:val="22"/>
                <w:szCs w:val="22"/>
              </w:rPr>
              <w:t>7</w:t>
            </w:r>
          </w:p>
        </w:tc>
        <w:tc>
          <w:tcPr>
            <w:tcW w:w="517" w:type="dxa"/>
            <w:shd w:val="clear" w:color="auto" w:fill="FFFFFF"/>
            <w:tcMar>
              <w:top w:w="0" w:type="dxa"/>
              <w:left w:w="0" w:type="dxa"/>
              <w:bottom w:w="0" w:type="dxa"/>
              <w:right w:w="0" w:type="dxa"/>
            </w:tcMar>
            <w:vAlign w:val="center"/>
          </w:tcPr>
          <w:p w14:paraId="73C18DCC" w14:textId="77777777" w:rsidR="006E2D47" w:rsidRDefault="0009672F">
            <w:pPr>
              <w:spacing w:before="40" w:after="40"/>
              <w:ind w:left="100" w:right="100"/>
              <w:jc w:val="right"/>
            </w:pPr>
            <w:r>
              <w:rPr>
                <w:rFonts w:ascii="Roboto" w:eastAsia="Roboto" w:hAnsi="Roboto" w:cs="Roboto"/>
                <w:color w:val="111111"/>
                <w:sz w:val="22"/>
                <w:szCs w:val="22"/>
              </w:rPr>
              <w:t>8</w:t>
            </w:r>
          </w:p>
        </w:tc>
        <w:tc>
          <w:tcPr>
            <w:tcW w:w="861" w:type="dxa"/>
            <w:shd w:val="clear" w:color="auto" w:fill="FFFFFF"/>
            <w:tcMar>
              <w:top w:w="0" w:type="dxa"/>
              <w:left w:w="0" w:type="dxa"/>
              <w:bottom w:w="0" w:type="dxa"/>
              <w:right w:w="0" w:type="dxa"/>
            </w:tcMar>
            <w:vAlign w:val="center"/>
          </w:tcPr>
          <w:p w14:paraId="6369BBBA" w14:textId="77777777" w:rsidR="006E2D47" w:rsidRDefault="006E2D47">
            <w:pPr>
              <w:spacing w:before="40" w:after="40"/>
              <w:ind w:left="100" w:right="100"/>
              <w:jc w:val="right"/>
            </w:pPr>
          </w:p>
        </w:tc>
        <w:tc>
          <w:tcPr>
            <w:tcW w:w="836" w:type="dxa"/>
            <w:shd w:val="clear" w:color="auto" w:fill="FFFFFF"/>
            <w:tcMar>
              <w:top w:w="0" w:type="dxa"/>
              <w:left w:w="0" w:type="dxa"/>
              <w:bottom w:w="0" w:type="dxa"/>
              <w:right w:w="0" w:type="dxa"/>
            </w:tcMar>
            <w:vAlign w:val="center"/>
          </w:tcPr>
          <w:p w14:paraId="6A53A8B5" w14:textId="77777777" w:rsidR="006E2D47" w:rsidRDefault="006E2D47">
            <w:pPr>
              <w:spacing w:before="40" w:after="40"/>
              <w:ind w:left="100" w:right="100"/>
              <w:jc w:val="right"/>
            </w:pPr>
          </w:p>
        </w:tc>
        <w:tc>
          <w:tcPr>
            <w:tcW w:w="953" w:type="dxa"/>
            <w:shd w:val="clear" w:color="auto" w:fill="FFFFFF"/>
            <w:tcMar>
              <w:top w:w="0" w:type="dxa"/>
              <w:left w:w="0" w:type="dxa"/>
              <w:bottom w:w="0" w:type="dxa"/>
              <w:right w:w="0" w:type="dxa"/>
            </w:tcMar>
            <w:vAlign w:val="center"/>
          </w:tcPr>
          <w:p w14:paraId="267C154D" w14:textId="77777777" w:rsidR="006E2D47" w:rsidRDefault="0009672F">
            <w:pPr>
              <w:spacing w:before="40" w:after="40"/>
              <w:ind w:left="100" w:right="100"/>
              <w:jc w:val="right"/>
            </w:pPr>
            <w:r>
              <w:rPr>
                <w:rFonts w:ascii="Roboto" w:eastAsia="Roboto" w:hAnsi="Roboto" w:cs="Roboto"/>
                <w:color w:val="111111"/>
                <w:sz w:val="22"/>
                <w:szCs w:val="22"/>
              </w:rPr>
              <w:t>0.9328</w:t>
            </w:r>
          </w:p>
        </w:tc>
        <w:tc>
          <w:tcPr>
            <w:tcW w:w="1125" w:type="dxa"/>
            <w:shd w:val="clear" w:color="auto" w:fill="FFFFFF"/>
            <w:tcMar>
              <w:top w:w="0" w:type="dxa"/>
              <w:left w:w="0" w:type="dxa"/>
              <w:bottom w:w="0" w:type="dxa"/>
              <w:right w:w="0" w:type="dxa"/>
            </w:tcMar>
            <w:vAlign w:val="center"/>
          </w:tcPr>
          <w:p w14:paraId="0149F3E2" w14:textId="77777777" w:rsidR="006E2D47" w:rsidRDefault="0009672F">
            <w:pPr>
              <w:spacing w:before="40" w:after="40"/>
              <w:ind w:left="100" w:right="100"/>
              <w:jc w:val="right"/>
            </w:pPr>
            <w:r>
              <w:rPr>
                <w:rFonts w:ascii="Roboto" w:eastAsia="Roboto" w:hAnsi="Roboto" w:cs="Roboto"/>
                <w:color w:val="111111"/>
                <w:sz w:val="22"/>
                <w:szCs w:val="22"/>
              </w:rPr>
              <w:t>0.9291</w:t>
            </w:r>
          </w:p>
        </w:tc>
        <w:tc>
          <w:tcPr>
            <w:tcW w:w="1020" w:type="dxa"/>
            <w:shd w:val="clear" w:color="auto" w:fill="FFFFFF"/>
            <w:tcMar>
              <w:top w:w="0" w:type="dxa"/>
              <w:left w:w="0" w:type="dxa"/>
              <w:bottom w:w="0" w:type="dxa"/>
              <w:right w:w="0" w:type="dxa"/>
            </w:tcMar>
            <w:vAlign w:val="center"/>
          </w:tcPr>
          <w:p w14:paraId="0D1DCE77" w14:textId="77777777" w:rsidR="006E2D47" w:rsidRDefault="0009672F">
            <w:pPr>
              <w:spacing w:before="40" w:after="40"/>
              <w:ind w:left="100" w:right="100"/>
              <w:jc w:val="right"/>
            </w:pPr>
            <w:r>
              <w:rPr>
                <w:rFonts w:ascii="Roboto" w:eastAsia="Roboto" w:hAnsi="Roboto" w:cs="Roboto"/>
                <w:color w:val="111111"/>
                <w:sz w:val="22"/>
                <w:szCs w:val="22"/>
              </w:rPr>
              <w:t>0.9291</w:t>
            </w:r>
          </w:p>
        </w:tc>
        <w:tc>
          <w:tcPr>
            <w:tcW w:w="953" w:type="dxa"/>
            <w:shd w:val="clear" w:color="auto" w:fill="FFFFFF"/>
            <w:tcMar>
              <w:top w:w="0" w:type="dxa"/>
              <w:left w:w="0" w:type="dxa"/>
              <w:bottom w:w="0" w:type="dxa"/>
              <w:right w:w="0" w:type="dxa"/>
            </w:tcMar>
            <w:vAlign w:val="center"/>
          </w:tcPr>
          <w:p w14:paraId="4B8668E6" w14:textId="77777777" w:rsidR="006E2D47" w:rsidRDefault="0009672F">
            <w:pPr>
              <w:spacing w:before="40" w:after="40"/>
              <w:ind w:left="100" w:right="100"/>
              <w:jc w:val="right"/>
            </w:pPr>
            <w:r>
              <w:rPr>
                <w:rFonts w:ascii="Roboto" w:eastAsia="Roboto" w:hAnsi="Roboto" w:cs="Roboto"/>
                <w:color w:val="111111"/>
                <w:sz w:val="22"/>
                <w:szCs w:val="22"/>
              </w:rPr>
              <w:t>0.5447</w:t>
            </w:r>
          </w:p>
        </w:tc>
        <w:tc>
          <w:tcPr>
            <w:tcW w:w="1125" w:type="dxa"/>
            <w:shd w:val="clear" w:color="auto" w:fill="FFFFFF"/>
            <w:tcMar>
              <w:top w:w="0" w:type="dxa"/>
              <w:left w:w="0" w:type="dxa"/>
              <w:bottom w:w="0" w:type="dxa"/>
              <w:right w:w="0" w:type="dxa"/>
            </w:tcMar>
            <w:vAlign w:val="center"/>
          </w:tcPr>
          <w:p w14:paraId="7E731156" w14:textId="77777777" w:rsidR="006E2D47" w:rsidRDefault="0009672F">
            <w:pPr>
              <w:spacing w:before="40" w:after="40"/>
              <w:ind w:left="100" w:right="100"/>
              <w:jc w:val="right"/>
            </w:pPr>
            <w:r>
              <w:rPr>
                <w:rFonts w:ascii="Roboto" w:eastAsia="Roboto" w:hAnsi="Roboto" w:cs="Roboto"/>
                <w:color w:val="111111"/>
                <w:sz w:val="22"/>
                <w:szCs w:val="22"/>
              </w:rPr>
              <w:t>0.5672</w:t>
            </w:r>
          </w:p>
        </w:tc>
        <w:tc>
          <w:tcPr>
            <w:tcW w:w="1020" w:type="dxa"/>
            <w:shd w:val="clear" w:color="auto" w:fill="FFFFFF"/>
            <w:tcMar>
              <w:top w:w="0" w:type="dxa"/>
              <w:left w:w="0" w:type="dxa"/>
              <w:bottom w:w="0" w:type="dxa"/>
              <w:right w:w="0" w:type="dxa"/>
            </w:tcMar>
            <w:vAlign w:val="center"/>
          </w:tcPr>
          <w:p w14:paraId="1F6D073B" w14:textId="77777777" w:rsidR="006E2D47" w:rsidRDefault="0009672F">
            <w:pPr>
              <w:spacing w:before="40" w:after="40"/>
              <w:ind w:left="100" w:right="100"/>
              <w:jc w:val="right"/>
            </w:pPr>
            <w:r>
              <w:rPr>
                <w:rFonts w:ascii="Roboto" w:eastAsia="Roboto" w:hAnsi="Roboto" w:cs="Roboto"/>
                <w:color w:val="111111"/>
                <w:sz w:val="22"/>
                <w:szCs w:val="22"/>
              </w:rPr>
              <w:t>0.5672</w:t>
            </w:r>
          </w:p>
        </w:tc>
      </w:tr>
      <w:tr w:rsidR="006E2D47" w14:paraId="57CB72B0" w14:textId="77777777">
        <w:trPr>
          <w:cantSplit/>
          <w:trHeight w:val="411"/>
          <w:jc w:val="center"/>
        </w:trPr>
        <w:tc>
          <w:tcPr>
            <w:tcW w:w="642" w:type="dxa"/>
            <w:shd w:val="clear" w:color="auto" w:fill="FFFFFF"/>
            <w:tcMar>
              <w:top w:w="0" w:type="dxa"/>
              <w:left w:w="0" w:type="dxa"/>
              <w:bottom w:w="0" w:type="dxa"/>
              <w:right w:w="0" w:type="dxa"/>
            </w:tcMar>
            <w:vAlign w:val="center"/>
          </w:tcPr>
          <w:p w14:paraId="0AD3BFD5" w14:textId="77777777" w:rsidR="006E2D47" w:rsidRDefault="0009672F">
            <w:pPr>
              <w:spacing w:before="40" w:after="40"/>
              <w:ind w:left="100" w:right="100"/>
              <w:jc w:val="right"/>
            </w:pPr>
            <w:r>
              <w:rPr>
                <w:rFonts w:ascii="Roboto" w:eastAsia="Roboto" w:hAnsi="Roboto" w:cs="Roboto"/>
                <w:color w:val="111111"/>
                <w:sz w:val="22"/>
                <w:szCs w:val="22"/>
              </w:rPr>
              <w:t>22</w:t>
            </w:r>
          </w:p>
        </w:tc>
        <w:tc>
          <w:tcPr>
            <w:tcW w:w="522" w:type="dxa"/>
            <w:shd w:val="clear" w:color="auto" w:fill="FFFFFF"/>
            <w:tcMar>
              <w:top w:w="0" w:type="dxa"/>
              <w:left w:w="0" w:type="dxa"/>
              <w:bottom w:w="0" w:type="dxa"/>
              <w:right w:w="0" w:type="dxa"/>
            </w:tcMar>
            <w:vAlign w:val="center"/>
          </w:tcPr>
          <w:p w14:paraId="787314E2" w14:textId="77777777" w:rsidR="006E2D47" w:rsidRDefault="0009672F">
            <w:pPr>
              <w:spacing w:before="40" w:after="40"/>
              <w:ind w:left="100" w:right="100"/>
              <w:jc w:val="right"/>
            </w:pPr>
            <w:r>
              <w:rPr>
                <w:rFonts w:ascii="Roboto" w:eastAsia="Roboto" w:hAnsi="Roboto" w:cs="Roboto"/>
                <w:color w:val="111111"/>
                <w:sz w:val="22"/>
                <w:szCs w:val="22"/>
              </w:rPr>
              <w:t>7</w:t>
            </w:r>
          </w:p>
        </w:tc>
        <w:tc>
          <w:tcPr>
            <w:tcW w:w="517" w:type="dxa"/>
            <w:shd w:val="clear" w:color="auto" w:fill="FFFFFF"/>
            <w:tcMar>
              <w:top w:w="0" w:type="dxa"/>
              <w:left w:w="0" w:type="dxa"/>
              <w:bottom w:w="0" w:type="dxa"/>
              <w:right w:w="0" w:type="dxa"/>
            </w:tcMar>
            <w:vAlign w:val="center"/>
          </w:tcPr>
          <w:p w14:paraId="71F51F61" w14:textId="77777777" w:rsidR="006E2D47" w:rsidRDefault="0009672F">
            <w:pPr>
              <w:spacing w:before="40" w:after="40"/>
              <w:ind w:left="100" w:right="100"/>
              <w:jc w:val="right"/>
            </w:pPr>
            <w:r>
              <w:rPr>
                <w:rFonts w:ascii="Roboto" w:eastAsia="Roboto" w:hAnsi="Roboto" w:cs="Roboto"/>
                <w:color w:val="111111"/>
                <w:sz w:val="22"/>
                <w:szCs w:val="22"/>
              </w:rPr>
              <w:t>7</w:t>
            </w:r>
          </w:p>
        </w:tc>
        <w:tc>
          <w:tcPr>
            <w:tcW w:w="778" w:type="dxa"/>
            <w:shd w:val="clear" w:color="auto" w:fill="FFFFFF"/>
            <w:tcMar>
              <w:top w:w="0" w:type="dxa"/>
              <w:left w:w="0" w:type="dxa"/>
              <w:bottom w:w="0" w:type="dxa"/>
              <w:right w:w="0" w:type="dxa"/>
            </w:tcMar>
            <w:vAlign w:val="center"/>
          </w:tcPr>
          <w:p w14:paraId="63C1C10D" w14:textId="77777777" w:rsidR="006E2D47" w:rsidRDefault="0009672F">
            <w:pPr>
              <w:spacing w:before="40" w:after="40"/>
              <w:ind w:left="100" w:right="100"/>
              <w:jc w:val="right"/>
            </w:pPr>
            <w:r>
              <w:rPr>
                <w:rFonts w:ascii="Roboto" w:eastAsia="Roboto" w:hAnsi="Roboto" w:cs="Roboto"/>
                <w:color w:val="111111"/>
                <w:sz w:val="22"/>
                <w:szCs w:val="22"/>
              </w:rPr>
              <w:t>6</w:t>
            </w:r>
          </w:p>
        </w:tc>
        <w:tc>
          <w:tcPr>
            <w:tcW w:w="517" w:type="dxa"/>
            <w:shd w:val="clear" w:color="auto" w:fill="FFFFFF"/>
            <w:tcMar>
              <w:top w:w="0" w:type="dxa"/>
              <w:left w:w="0" w:type="dxa"/>
              <w:bottom w:w="0" w:type="dxa"/>
              <w:right w:w="0" w:type="dxa"/>
            </w:tcMar>
            <w:vAlign w:val="center"/>
          </w:tcPr>
          <w:p w14:paraId="1B17F075" w14:textId="77777777" w:rsidR="006E2D47" w:rsidRDefault="0009672F">
            <w:pPr>
              <w:spacing w:before="40" w:after="40"/>
              <w:ind w:left="100" w:right="100"/>
              <w:jc w:val="right"/>
            </w:pPr>
            <w:r>
              <w:rPr>
                <w:rFonts w:ascii="Roboto" w:eastAsia="Roboto" w:hAnsi="Roboto" w:cs="Roboto"/>
                <w:color w:val="111111"/>
                <w:sz w:val="22"/>
                <w:szCs w:val="22"/>
              </w:rPr>
              <w:t>7</w:t>
            </w:r>
          </w:p>
        </w:tc>
        <w:tc>
          <w:tcPr>
            <w:tcW w:w="861" w:type="dxa"/>
            <w:shd w:val="clear" w:color="auto" w:fill="FFFFFF"/>
            <w:tcMar>
              <w:top w:w="0" w:type="dxa"/>
              <w:left w:w="0" w:type="dxa"/>
              <w:bottom w:w="0" w:type="dxa"/>
              <w:right w:w="0" w:type="dxa"/>
            </w:tcMar>
            <w:vAlign w:val="center"/>
          </w:tcPr>
          <w:p w14:paraId="00707F17" w14:textId="77777777" w:rsidR="006E2D47" w:rsidRDefault="0009672F">
            <w:pPr>
              <w:spacing w:before="40" w:after="40"/>
              <w:ind w:left="100" w:right="100"/>
              <w:jc w:val="right"/>
            </w:pPr>
            <w:r>
              <w:rPr>
                <w:rFonts w:ascii="Roboto" w:eastAsia="Roboto" w:hAnsi="Roboto" w:cs="Roboto"/>
                <w:color w:val="111111"/>
                <w:sz w:val="22"/>
                <w:szCs w:val="22"/>
              </w:rPr>
              <w:t>7</w:t>
            </w:r>
          </w:p>
        </w:tc>
        <w:tc>
          <w:tcPr>
            <w:tcW w:w="836" w:type="dxa"/>
            <w:shd w:val="clear" w:color="auto" w:fill="FFFFFF"/>
            <w:tcMar>
              <w:top w:w="0" w:type="dxa"/>
              <w:left w:w="0" w:type="dxa"/>
              <w:bottom w:w="0" w:type="dxa"/>
              <w:right w:w="0" w:type="dxa"/>
            </w:tcMar>
            <w:vAlign w:val="center"/>
          </w:tcPr>
          <w:p w14:paraId="76C84CE0" w14:textId="77777777" w:rsidR="006E2D47" w:rsidRDefault="0009672F">
            <w:pPr>
              <w:spacing w:before="40" w:after="40"/>
              <w:ind w:left="100" w:right="100"/>
              <w:jc w:val="right"/>
            </w:pPr>
            <w:r>
              <w:rPr>
                <w:rFonts w:ascii="Roboto" w:eastAsia="Roboto" w:hAnsi="Roboto" w:cs="Roboto"/>
                <w:color w:val="111111"/>
                <w:sz w:val="22"/>
                <w:szCs w:val="22"/>
              </w:rPr>
              <w:t>6</w:t>
            </w:r>
          </w:p>
        </w:tc>
        <w:tc>
          <w:tcPr>
            <w:tcW w:w="953" w:type="dxa"/>
            <w:shd w:val="clear" w:color="auto" w:fill="FFFFFF"/>
            <w:tcMar>
              <w:top w:w="0" w:type="dxa"/>
              <w:left w:w="0" w:type="dxa"/>
              <w:bottom w:w="0" w:type="dxa"/>
              <w:right w:w="0" w:type="dxa"/>
            </w:tcMar>
            <w:vAlign w:val="center"/>
          </w:tcPr>
          <w:p w14:paraId="7D3A1E11" w14:textId="77777777" w:rsidR="006E2D47" w:rsidRDefault="0009672F">
            <w:pPr>
              <w:spacing w:before="40" w:after="40"/>
              <w:ind w:left="100" w:right="100"/>
              <w:jc w:val="right"/>
            </w:pPr>
            <w:r>
              <w:rPr>
                <w:rFonts w:ascii="Roboto" w:eastAsia="Roboto" w:hAnsi="Roboto" w:cs="Roboto"/>
                <w:color w:val="111111"/>
                <w:sz w:val="22"/>
                <w:szCs w:val="22"/>
              </w:rPr>
              <w:t>0.9173</w:t>
            </w:r>
          </w:p>
        </w:tc>
        <w:tc>
          <w:tcPr>
            <w:tcW w:w="1125" w:type="dxa"/>
            <w:shd w:val="clear" w:color="auto" w:fill="FFFFFF"/>
            <w:tcMar>
              <w:top w:w="0" w:type="dxa"/>
              <w:left w:w="0" w:type="dxa"/>
              <w:bottom w:w="0" w:type="dxa"/>
              <w:right w:w="0" w:type="dxa"/>
            </w:tcMar>
            <w:vAlign w:val="center"/>
          </w:tcPr>
          <w:p w14:paraId="39A05EBF" w14:textId="77777777" w:rsidR="006E2D47" w:rsidRDefault="0009672F">
            <w:pPr>
              <w:spacing w:before="40" w:after="40"/>
              <w:ind w:left="100" w:right="100"/>
              <w:jc w:val="right"/>
            </w:pPr>
            <w:r>
              <w:rPr>
                <w:rFonts w:ascii="Roboto" w:eastAsia="Roboto" w:hAnsi="Roboto" w:cs="Roboto"/>
                <w:color w:val="111111"/>
                <w:sz w:val="22"/>
                <w:szCs w:val="22"/>
              </w:rPr>
              <w:t>0.9332</w:t>
            </w:r>
          </w:p>
        </w:tc>
        <w:tc>
          <w:tcPr>
            <w:tcW w:w="1020" w:type="dxa"/>
            <w:shd w:val="clear" w:color="auto" w:fill="FFFFFF"/>
            <w:tcMar>
              <w:top w:w="0" w:type="dxa"/>
              <w:left w:w="0" w:type="dxa"/>
              <w:bottom w:w="0" w:type="dxa"/>
              <w:right w:w="0" w:type="dxa"/>
            </w:tcMar>
            <w:vAlign w:val="center"/>
          </w:tcPr>
          <w:p w14:paraId="585FA6DE" w14:textId="77777777" w:rsidR="006E2D47" w:rsidRDefault="0009672F">
            <w:pPr>
              <w:spacing w:before="40" w:after="40"/>
              <w:ind w:left="100" w:right="100"/>
              <w:jc w:val="right"/>
            </w:pPr>
            <w:r>
              <w:rPr>
                <w:rFonts w:ascii="Roboto" w:eastAsia="Roboto" w:hAnsi="Roboto" w:cs="Roboto"/>
                <w:color w:val="111111"/>
                <w:sz w:val="22"/>
                <w:szCs w:val="22"/>
              </w:rPr>
              <w:t>0.9273</w:t>
            </w:r>
          </w:p>
        </w:tc>
        <w:tc>
          <w:tcPr>
            <w:tcW w:w="953" w:type="dxa"/>
            <w:shd w:val="clear" w:color="auto" w:fill="FFFFFF"/>
            <w:tcMar>
              <w:top w:w="0" w:type="dxa"/>
              <w:left w:w="0" w:type="dxa"/>
              <w:bottom w:w="0" w:type="dxa"/>
              <w:right w:w="0" w:type="dxa"/>
            </w:tcMar>
            <w:vAlign w:val="center"/>
          </w:tcPr>
          <w:p w14:paraId="6891788C" w14:textId="77777777" w:rsidR="006E2D47" w:rsidRDefault="0009672F">
            <w:pPr>
              <w:spacing w:before="40" w:after="40"/>
              <w:ind w:left="100" w:right="100"/>
              <w:jc w:val="right"/>
            </w:pPr>
            <w:r>
              <w:rPr>
                <w:rFonts w:ascii="Roboto" w:eastAsia="Roboto" w:hAnsi="Roboto" w:cs="Roboto"/>
                <w:color w:val="111111"/>
                <w:sz w:val="22"/>
                <w:szCs w:val="22"/>
              </w:rPr>
              <w:t>0.6121</w:t>
            </w:r>
          </w:p>
        </w:tc>
        <w:tc>
          <w:tcPr>
            <w:tcW w:w="1125" w:type="dxa"/>
            <w:shd w:val="clear" w:color="auto" w:fill="FFFFFF"/>
            <w:tcMar>
              <w:top w:w="0" w:type="dxa"/>
              <w:left w:w="0" w:type="dxa"/>
              <w:bottom w:w="0" w:type="dxa"/>
              <w:right w:w="0" w:type="dxa"/>
            </w:tcMar>
            <w:vAlign w:val="center"/>
          </w:tcPr>
          <w:p w14:paraId="2FCA9443" w14:textId="77777777" w:rsidR="006E2D47" w:rsidRDefault="0009672F">
            <w:pPr>
              <w:spacing w:before="40" w:after="40"/>
              <w:ind w:left="100" w:right="100"/>
              <w:jc w:val="right"/>
            </w:pPr>
            <w:r>
              <w:rPr>
                <w:rFonts w:ascii="Roboto" w:eastAsia="Roboto" w:hAnsi="Roboto" w:cs="Roboto"/>
                <w:color w:val="111111"/>
                <w:sz w:val="22"/>
                <w:szCs w:val="22"/>
              </w:rPr>
              <w:t>0.5573</w:t>
            </w:r>
          </w:p>
        </w:tc>
        <w:tc>
          <w:tcPr>
            <w:tcW w:w="1020" w:type="dxa"/>
            <w:shd w:val="clear" w:color="auto" w:fill="FFFFFF"/>
            <w:tcMar>
              <w:top w:w="0" w:type="dxa"/>
              <w:left w:w="0" w:type="dxa"/>
              <w:bottom w:w="0" w:type="dxa"/>
              <w:right w:w="0" w:type="dxa"/>
            </w:tcMar>
            <w:vAlign w:val="center"/>
          </w:tcPr>
          <w:p w14:paraId="09A69C6B" w14:textId="77777777" w:rsidR="006E2D47" w:rsidRDefault="0009672F">
            <w:pPr>
              <w:spacing w:before="40" w:after="40"/>
              <w:ind w:left="100" w:right="100"/>
              <w:jc w:val="right"/>
            </w:pPr>
            <w:r>
              <w:rPr>
                <w:rFonts w:ascii="Roboto" w:eastAsia="Roboto" w:hAnsi="Roboto" w:cs="Roboto"/>
                <w:color w:val="111111"/>
                <w:sz w:val="22"/>
                <w:szCs w:val="22"/>
              </w:rPr>
              <w:t>0.5902</w:t>
            </w:r>
          </w:p>
        </w:tc>
      </w:tr>
      <w:tr w:rsidR="006E2D47" w14:paraId="03314441" w14:textId="77777777">
        <w:trPr>
          <w:cantSplit/>
          <w:trHeight w:val="411"/>
          <w:jc w:val="center"/>
        </w:trPr>
        <w:tc>
          <w:tcPr>
            <w:tcW w:w="642" w:type="dxa"/>
            <w:shd w:val="clear" w:color="auto" w:fill="FFFFFF"/>
            <w:tcMar>
              <w:top w:w="0" w:type="dxa"/>
              <w:left w:w="0" w:type="dxa"/>
              <w:bottom w:w="0" w:type="dxa"/>
              <w:right w:w="0" w:type="dxa"/>
            </w:tcMar>
            <w:vAlign w:val="center"/>
          </w:tcPr>
          <w:p w14:paraId="32FB9E28" w14:textId="77777777" w:rsidR="006E2D47" w:rsidRDefault="0009672F">
            <w:pPr>
              <w:spacing w:before="40" w:after="40"/>
              <w:ind w:left="100" w:right="100"/>
              <w:jc w:val="right"/>
            </w:pPr>
            <w:r>
              <w:rPr>
                <w:rFonts w:ascii="Roboto" w:eastAsia="Roboto" w:hAnsi="Roboto" w:cs="Roboto"/>
                <w:color w:val="111111"/>
                <w:sz w:val="22"/>
                <w:szCs w:val="22"/>
              </w:rPr>
              <w:t>23</w:t>
            </w:r>
          </w:p>
        </w:tc>
        <w:tc>
          <w:tcPr>
            <w:tcW w:w="522" w:type="dxa"/>
            <w:shd w:val="clear" w:color="auto" w:fill="FFFFFF"/>
            <w:tcMar>
              <w:top w:w="0" w:type="dxa"/>
              <w:left w:w="0" w:type="dxa"/>
              <w:bottom w:w="0" w:type="dxa"/>
              <w:right w:w="0" w:type="dxa"/>
            </w:tcMar>
            <w:vAlign w:val="center"/>
          </w:tcPr>
          <w:p w14:paraId="79EF44A9" w14:textId="77777777" w:rsidR="006E2D47" w:rsidRDefault="0009672F">
            <w:pPr>
              <w:spacing w:before="40" w:after="40"/>
              <w:ind w:left="100" w:right="100"/>
              <w:jc w:val="right"/>
            </w:pPr>
            <w:r>
              <w:rPr>
                <w:rFonts w:ascii="Roboto" w:eastAsia="Roboto" w:hAnsi="Roboto" w:cs="Roboto"/>
                <w:color w:val="111111"/>
                <w:sz w:val="22"/>
                <w:szCs w:val="22"/>
              </w:rPr>
              <w:t>7</w:t>
            </w:r>
          </w:p>
        </w:tc>
        <w:tc>
          <w:tcPr>
            <w:tcW w:w="517" w:type="dxa"/>
            <w:shd w:val="clear" w:color="auto" w:fill="FFFFFF"/>
            <w:tcMar>
              <w:top w:w="0" w:type="dxa"/>
              <w:left w:w="0" w:type="dxa"/>
              <w:bottom w:w="0" w:type="dxa"/>
              <w:right w:w="0" w:type="dxa"/>
            </w:tcMar>
            <w:vAlign w:val="center"/>
          </w:tcPr>
          <w:p w14:paraId="6B2A0951" w14:textId="77777777" w:rsidR="006E2D47" w:rsidRDefault="0009672F">
            <w:pPr>
              <w:spacing w:before="40" w:after="40"/>
              <w:ind w:left="100" w:right="100"/>
              <w:jc w:val="right"/>
            </w:pPr>
            <w:r>
              <w:rPr>
                <w:rFonts w:ascii="Roboto" w:eastAsia="Roboto" w:hAnsi="Roboto" w:cs="Roboto"/>
                <w:color w:val="111111"/>
                <w:sz w:val="22"/>
                <w:szCs w:val="22"/>
              </w:rPr>
              <w:t>8</w:t>
            </w:r>
          </w:p>
        </w:tc>
        <w:tc>
          <w:tcPr>
            <w:tcW w:w="778" w:type="dxa"/>
            <w:shd w:val="clear" w:color="auto" w:fill="FFFFFF"/>
            <w:tcMar>
              <w:top w:w="0" w:type="dxa"/>
              <w:left w:w="0" w:type="dxa"/>
              <w:bottom w:w="0" w:type="dxa"/>
              <w:right w:w="0" w:type="dxa"/>
            </w:tcMar>
            <w:vAlign w:val="center"/>
          </w:tcPr>
          <w:p w14:paraId="46B4676E" w14:textId="77777777" w:rsidR="006E2D47" w:rsidRDefault="0009672F">
            <w:pPr>
              <w:spacing w:before="40" w:after="40"/>
              <w:ind w:left="100" w:right="100"/>
              <w:jc w:val="right"/>
            </w:pPr>
            <w:r>
              <w:rPr>
                <w:rFonts w:ascii="Roboto" w:eastAsia="Roboto" w:hAnsi="Roboto" w:cs="Roboto"/>
                <w:color w:val="111111"/>
                <w:sz w:val="22"/>
                <w:szCs w:val="22"/>
              </w:rPr>
              <w:t>6</w:t>
            </w:r>
          </w:p>
        </w:tc>
        <w:tc>
          <w:tcPr>
            <w:tcW w:w="517" w:type="dxa"/>
            <w:shd w:val="clear" w:color="auto" w:fill="FFFFFF"/>
            <w:tcMar>
              <w:top w:w="0" w:type="dxa"/>
              <w:left w:w="0" w:type="dxa"/>
              <w:bottom w:w="0" w:type="dxa"/>
              <w:right w:w="0" w:type="dxa"/>
            </w:tcMar>
            <w:vAlign w:val="center"/>
          </w:tcPr>
          <w:p w14:paraId="11F0BC4F" w14:textId="77777777" w:rsidR="006E2D47" w:rsidRDefault="0009672F">
            <w:pPr>
              <w:spacing w:before="40" w:after="40"/>
              <w:ind w:left="100" w:right="100"/>
              <w:jc w:val="right"/>
            </w:pPr>
            <w:r>
              <w:rPr>
                <w:rFonts w:ascii="Roboto" w:eastAsia="Roboto" w:hAnsi="Roboto" w:cs="Roboto"/>
                <w:color w:val="111111"/>
                <w:sz w:val="22"/>
                <w:szCs w:val="22"/>
              </w:rPr>
              <w:t>7</w:t>
            </w:r>
          </w:p>
        </w:tc>
        <w:tc>
          <w:tcPr>
            <w:tcW w:w="861" w:type="dxa"/>
            <w:shd w:val="clear" w:color="auto" w:fill="FFFFFF"/>
            <w:tcMar>
              <w:top w:w="0" w:type="dxa"/>
              <w:left w:w="0" w:type="dxa"/>
              <w:bottom w:w="0" w:type="dxa"/>
              <w:right w:w="0" w:type="dxa"/>
            </w:tcMar>
            <w:vAlign w:val="center"/>
          </w:tcPr>
          <w:p w14:paraId="5B74D1E7" w14:textId="77777777" w:rsidR="006E2D47" w:rsidRDefault="0009672F">
            <w:pPr>
              <w:spacing w:before="40" w:after="40"/>
              <w:ind w:left="100" w:right="100"/>
              <w:jc w:val="right"/>
            </w:pPr>
            <w:r>
              <w:rPr>
                <w:rFonts w:ascii="Roboto" w:eastAsia="Roboto" w:hAnsi="Roboto" w:cs="Roboto"/>
                <w:color w:val="111111"/>
                <w:sz w:val="22"/>
                <w:szCs w:val="22"/>
              </w:rPr>
              <w:t>7</w:t>
            </w:r>
          </w:p>
        </w:tc>
        <w:tc>
          <w:tcPr>
            <w:tcW w:w="836" w:type="dxa"/>
            <w:shd w:val="clear" w:color="auto" w:fill="FFFFFF"/>
            <w:tcMar>
              <w:top w:w="0" w:type="dxa"/>
              <w:left w:w="0" w:type="dxa"/>
              <w:bottom w:w="0" w:type="dxa"/>
              <w:right w:w="0" w:type="dxa"/>
            </w:tcMar>
            <w:vAlign w:val="center"/>
          </w:tcPr>
          <w:p w14:paraId="2BA57565" w14:textId="77777777" w:rsidR="006E2D47" w:rsidRDefault="0009672F">
            <w:pPr>
              <w:spacing w:before="40" w:after="40"/>
              <w:ind w:left="100" w:right="100"/>
              <w:jc w:val="right"/>
            </w:pPr>
            <w:r>
              <w:rPr>
                <w:rFonts w:ascii="Roboto" w:eastAsia="Roboto" w:hAnsi="Roboto" w:cs="Roboto"/>
                <w:color w:val="111111"/>
                <w:sz w:val="22"/>
                <w:szCs w:val="22"/>
              </w:rPr>
              <w:t>6</w:t>
            </w:r>
          </w:p>
        </w:tc>
        <w:tc>
          <w:tcPr>
            <w:tcW w:w="953" w:type="dxa"/>
            <w:shd w:val="clear" w:color="auto" w:fill="FFFFFF"/>
            <w:tcMar>
              <w:top w:w="0" w:type="dxa"/>
              <w:left w:w="0" w:type="dxa"/>
              <w:bottom w:w="0" w:type="dxa"/>
              <w:right w:w="0" w:type="dxa"/>
            </w:tcMar>
            <w:vAlign w:val="center"/>
          </w:tcPr>
          <w:p w14:paraId="05955B71" w14:textId="77777777" w:rsidR="006E2D47" w:rsidRDefault="0009672F">
            <w:pPr>
              <w:spacing w:before="40" w:after="40"/>
              <w:ind w:left="100" w:right="100"/>
              <w:jc w:val="right"/>
            </w:pPr>
            <w:r>
              <w:rPr>
                <w:rFonts w:ascii="Roboto" w:eastAsia="Roboto" w:hAnsi="Roboto" w:cs="Roboto"/>
                <w:color w:val="111111"/>
                <w:sz w:val="22"/>
                <w:szCs w:val="22"/>
              </w:rPr>
              <w:t>0.9520</w:t>
            </w:r>
          </w:p>
        </w:tc>
        <w:tc>
          <w:tcPr>
            <w:tcW w:w="1125" w:type="dxa"/>
            <w:shd w:val="clear" w:color="auto" w:fill="FFFFFF"/>
            <w:tcMar>
              <w:top w:w="0" w:type="dxa"/>
              <w:left w:w="0" w:type="dxa"/>
              <w:bottom w:w="0" w:type="dxa"/>
              <w:right w:w="0" w:type="dxa"/>
            </w:tcMar>
            <w:vAlign w:val="center"/>
          </w:tcPr>
          <w:p w14:paraId="4DE1B6EC" w14:textId="77777777" w:rsidR="006E2D47" w:rsidRDefault="0009672F">
            <w:pPr>
              <w:spacing w:before="40" w:after="40"/>
              <w:ind w:left="100" w:right="100"/>
              <w:jc w:val="right"/>
            </w:pPr>
            <w:r>
              <w:rPr>
                <w:rFonts w:ascii="Roboto" w:eastAsia="Roboto" w:hAnsi="Roboto" w:cs="Roboto"/>
                <w:color w:val="111111"/>
                <w:sz w:val="22"/>
                <w:szCs w:val="22"/>
              </w:rPr>
              <w:t>0.9318</w:t>
            </w:r>
          </w:p>
        </w:tc>
        <w:tc>
          <w:tcPr>
            <w:tcW w:w="1020" w:type="dxa"/>
            <w:shd w:val="clear" w:color="auto" w:fill="FFFFFF"/>
            <w:tcMar>
              <w:top w:w="0" w:type="dxa"/>
              <w:left w:w="0" w:type="dxa"/>
              <w:bottom w:w="0" w:type="dxa"/>
              <w:right w:w="0" w:type="dxa"/>
            </w:tcMar>
            <w:vAlign w:val="center"/>
          </w:tcPr>
          <w:p w14:paraId="67335067" w14:textId="77777777" w:rsidR="006E2D47" w:rsidRDefault="0009672F">
            <w:pPr>
              <w:spacing w:before="40" w:after="40"/>
              <w:ind w:left="100" w:right="100"/>
              <w:jc w:val="right"/>
            </w:pPr>
            <w:r>
              <w:rPr>
                <w:rFonts w:ascii="Roboto" w:eastAsia="Roboto" w:hAnsi="Roboto" w:cs="Roboto"/>
                <w:color w:val="111111"/>
                <w:sz w:val="22"/>
                <w:szCs w:val="22"/>
              </w:rPr>
              <w:t>0.9277</w:t>
            </w:r>
          </w:p>
        </w:tc>
        <w:tc>
          <w:tcPr>
            <w:tcW w:w="953" w:type="dxa"/>
            <w:shd w:val="clear" w:color="auto" w:fill="FFFFFF"/>
            <w:tcMar>
              <w:top w:w="0" w:type="dxa"/>
              <w:left w:w="0" w:type="dxa"/>
              <w:bottom w:w="0" w:type="dxa"/>
              <w:right w:w="0" w:type="dxa"/>
            </w:tcMar>
            <w:vAlign w:val="center"/>
          </w:tcPr>
          <w:p w14:paraId="36A06300" w14:textId="77777777" w:rsidR="006E2D47" w:rsidRDefault="0009672F">
            <w:pPr>
              <w:spacing w:before="40" w:after="40"/>
              <w:ind w:left="100" w:right="100"/>
              <w:jc w:val="right"/>
            </w:pPr>
            <w:r>
              <w:rPr>
                <w:rFonts w:ascii="Roboto" w:eastAsia="Roboto" w:hAnsi="Roboto" w:cs="Roboto"/>
                <w:color w:val="111111"/>
                <w:sz w:val="22"/>
                <w:szCs w:val="22"/>
              </w:rPr>
              <w:t>0.5322</w:t>
            </w:r>
          </w:p>
        </w:tc>
        <w:tc>
          <w:tcPr>
            <w:tcW w:w="1125" w:type="dxa"/>
            <w:shd w:val="clear" w:color="auto" w:fill="FFFFFF"/>
            <w:tcMar>
              <w:top w:w="0" w:type="dxa"/>
              <w:left w:w="0" w:type="dxa"/>
              <w:bottom w:w="0" w:type="dxa"/>
              <w:right w:w="0" w:type="dxa"/>
            </w:tcMar>
            <w:vAlign w:val="center"/>
          </w:tcPr>
          <w:p w14:paraId="4202B9D6" w14:textId="77777777" w:rsidR="006E2D47" w:rsidRDefault="0009672F">
            <w:pPr>
              <w:spacing w:before="40" w:after="40"/>
              <w:ind w:left="100" w:right="100"/>
              <w:jc w:val="right"/>
            </w:pPr>
            <w:r>
              <w:rPr>
                <w:rFonts w:ascii="Roboto" w:eastAsia="Roboto" w:hAnsi="Roboto" w:cs="Roboto"/>
                <w:color w:val="111111"/>
                <w:sz w:val="22"/>
                <w:szCs w:val="22"/>
              </w:rPr>
              <w:t>0.5728</w:t>
            </w:r>
          </w:p>
        </w:tc>
        <w:tc>
          <w:tcPr>
            <w:tcW w:w="1020" w:type="dxa"/>
            <w:shd w:val="clear" w:color="auto" w:fill="FFFFFF"/>
            <w:tcMar>
              <w:top w:w="0" w:type="dxa"/>
              <w:left w:w="0" w:type="dxa"/>
              <w:bottom w:w="0" w:type="dxa"/>
              <w:right w:w="0" w:type="dxa"/>
            </w:tcMar>
            <w:vAlign w:val="center"/>
          </w:tcPr>
          <w:p w14:paraId="7DA0217A" w14:textId="77777777" w:rsidR="006E2D47" w:rsidRDefault="0009672F">
            <w:pPr>
              <w:spacing w:before="40" w:after="40"/>
              <w:ind w:left="100" w:right="100"/>
              <w:jc w:val="right"/>
            </w:pPr>
            <w:r>
              <w:rPr>
                <w:rFonts w:ascii="Roboto" w:eastAsia="Roboto" w:hAnsi="Roboto" w:cs="Roboto"/>
                <w:color w:val="111111"/>
                <w:sz w:val="22"/>
                <w:szCs w:val="22"/>
              </w:rPr>
              <w:t>0.5983</w:t>
            </w:r>
          </w:p>
        </w:tc>
      </w:tr>
      <w:tr w:rsidR="006E2D47" w14:paraId="7ED2A473" w14:textId="77777777">
        <w:trPr>
          <w:cantSplit/>
          <w:trHeight w:val="411"/>
          <w:jc w:val="center"/>
        </w:trPr>
        <w:tc>
          <w:tcPr>
            <w:tcW w:w="642" w:type="dxa"/>
            <w:shd w:val="clear" w:color="auto" w:fill="FFFFFF"/>
            <w:tcMar>
              <w:top w:w="0" w:type="dxa"/>
              <w:left w:w="0" w:type="dxa"/>
              <w:bottom w:w="0" w:type="dxa"/>
              <w:right w:w="0" w:type="dxa"/>
            </w:tcMar>
            <w:vAlign w:val="center"/>
          </w:tcPr>
          <w:p w14:paraId="141419B4" w14:textId="77777777" w:rsidR="006E2D47" w:rsidRDefault="0009672F">
            <w:pPr>
              <w:spacing w:before="40" w:after="40"/>
              <w:ind w:left="100" w:right="100"/>
              <w:jc w:val="right"/>
            </w:pPr>
            <w:r>
              <w:rPr>
                <w:rFonts w:ascii="Roboto" w:eastAsia="Roboto" w:hAnsi="Roboto" w:cs="Roboto"/>
                <w:color w:val="111111"/>
                <w:sz w:val="22"/>
                <w:szCs w:val="22"/>
              </w:rPr>
              <w:t>24</w:t>
            </w:r>
          </w:p>
        </w:tc>
        <w:tc>
          <w:tcPr>
            <w:tcW w:w="522" w:type="dxa"/>
            <w:shd w:val="clear" w:color="auto" w:fill="FFFFFF"/>
            <w:tcMar>
              <w:top w:w="0" w:type="dxa"/>
              <w:left w:w="0" w:type="dxa"/>
              <w:bottom w:w="0" w:type="dxa"/>
              <w:right w:w="0" w:type="dxa"/>
            </w:tcMar>
            <w:vAlign w:val="center"/>
          </w:tcPr>
          <w:p w14:paraId="622AC8AF" w14:textId="77777777" w:rsidR="006E2D47" w:rsidRDefault="0009672F">
            <w:pPr>
              <w:spacing w:before="40" w:after="40"/>
              <w:ind w:left="100" w:right="100"/>
              <w:jc w:val="right"/>
            </w:pPr>
            <w:r>
              <w:rPr>
                <w:rFonts w:ascii="Roboto" w:eastAsia="Roboto" w:hAnsi="Roboto" w:cs="Roboto"/>
                <w:color w:val="111111"/>
                <w:sz w:val="22"/>
                <w:szCs w:val="22"/>
              </w:rPr>
              <w:t>8</w:t>
            </w:r>
          </w:p>
        </w:tc>
        <w:tc>
          <w:tcPr>
            <w:tcW w:w="517" w:type="dxa"/>
            <w:shd w:val="clear" w:color="auto" w:fill="FFFFFF"/>
            <w:tcMar>
              <w:top w:w="0" w:type="dxa"/>
              <w:left w:w="0" w:type="dxa"/>
              <w:bottom w:w="0" w:type="dxa"/>
              <w:right w:w="0" w:type="dxa"/>
            </w:tcMar>
            <w:vAlign w:val="center"/>
          </w:tcPr>
          <w:p w14:paraId="1E61DE8F" w14:textId="77777777" w:rsidR="006E2D47" w:rsidRDefault="0009672F">
            <w:pPr>
              <w:spacing w:before="40" w:after="40"/>
              <w:ind w:left="100" w:right="100"/>
              <w:jc w:val="right"/>
            </w:pPr>
            <w:r>
              <w:rPr>
                <w:rFonts w:ascii="Roboto" w:eastAsia="Roboto" w:hAnsi="Roboto" w:cs="Roboto"/>
                <w:color w:val="111111"/>
                <w:sz w:val="22"/>
                <w:szCs w:val="22"/>
              </w:rPr>
              <w:t>8</w:t>
            </w:r>
          </w:p>
        </w:tc>
        <w:tc>
          <w:tcPr>
            <w:tcW w:w="778" w:type="dxa"/>
            <w:shd w:val="clear" w:color="auto" w:fill="FFFFFF"/>
            <w:tcMar>
              <w:top w:w="0" w:type="dxa"/>
              <w:left w:w="0" w:type="dxa"/>
              <w:bottom w:w="0" w:type="dxa"/>
              <w:right w:w="0" w:type="dxa"/>
            </w:tcMar>
            <w:vAlign w:val="center"/>
          </w:tcPr>
          <w:p w14:paraId="2BA3C687" w14:textId="77777777" w:rsidR="006E2D47" w:rsidRDefault="0009672F">
            <w:pPr>
              <w:spacing w:before="40" w:after="40"/>
              <w:ind w:left="100" w:right="100"/>
              <w:jc w:val="right"/>
            </w:pPr>
            <w:r>
              <w:rPr>
                <w:rFonts w:ascii="Roboto" w:eastAsia="Roboto" w:hAnsi="Roboto" w:cs="Roboto"/>
                <w:color w:val="111111"/>
                <w:sz w:val="22"/>
                <w:szCs w:val="22"/>
              </w:rPr>
              <w:t>6</w:t>
            </w:r>
          </w:p>
        </w:tc>
        <w:tc>
          <w:tcPr>
            <w:tcW w:w="517" w:type="dxa"/>
            <w:shd w:val="clear" w:color="auto" w:fill="FFFFFF"/>
            <w:tcMar>
              <w:top w:w="0" w:type="dxa"/>
              <w:left w:w="0" w:type="dxa"/>
              <w:bottom w:w="0" w:type="dxa"/>
              <w:right w:w="0" w:type="dxa"/>
            </w:tcMar>
            <w:vAlign w:val="center"/>
          </w:tcPr>
          <w:p w14:paraId="4503F3D2" w14:textId="77777777" w:rsidR="006E2D47" w:rsidRDefault="0009672F">
            <w:pPr>
              <w:spacing w:before="40" w:after="40"/>
              <w:ind w:left="100" w:right="100"/>
              <w:jc w:val="right"/>
            </w:pPr>
            <w:r>
              <w:rPr>
                <w:rFonts w:ascii="Roboto" w:eastAsia="Roboto" w:hAnsi="Roboto" w:cs="Roboto"/>
                <w:color w:val="111111"/>
                <w:sz w:val="22"/>
                <w:szCs w:val="22"/>
              </w:rPr>
              <w:t>7</w:t>
            </w:r>
          </w:p>
        </w:tc>
        <w:tc>
          <w:tcPr>
            <w:tcW w:w="861" w:type="dxa"/>
            <w:shd w:val="clear" w:color="auto" w:fill="FFFFFF"/>
            <w:tcMar>
              <w:top w:w="0" w:type="dxa"/>
              <w:left w:w="0" w:type="dxa"/>
              <w:bottom w:w="0" w:type="dxa"/>
              <w:right w:w="0" w:type="dxa"/>
            </w:tcMar>
            <w:vAlign w:val="center"/>
          </w:tcPr>
          <w:p w14:paraId="43ADA3C5" w14:textId="77777777" w:rsidR="006E2D47" w:rsidRDefault="0009672F">
            <w:pPr>
              <w:spacing w:before="40" w:after="40"/>
              <w:ind w:left="100" w:right="100"/>
              <w:jc w:val="right"/>
            </w:pPr>
            <w:r>
              <w:rPr>
                <w:rFonts w:ascii="Roboto" w:eastAsia="Roboto" w:hAnsi="Roboto" w:cs="Roboto"/>
                <w:color w:val="111111"/>
                <w:sz w:val="22"/>
                <w:szCs w:val="22"/>
              </w:rPr>
              <w:t>7</w:t>
            </w:r>
          </w:p>
        </w:tc>
        <w:tc>
          <w:tcPr>
            <w:tcW w:w="836" w:type="dxa"/>
            <w:shd w:val="clear" w:color="auto" w:fill="FFFFFF"/>
            <w:tcMar>
              <w:top w:w="0" w:type="dxa"/>
              <w:left w:w="0" w:type="dxa"/>
              <w:bottom w:w="0" w:type="dxa"/>
              <w:right w:w="0" w:type="dxa"/>
            </w:tcMar>
            <w:vAlign w:val="center"/>
          </w:tcPr>
          <w:p w14:paraId="7770864B" w14:textId="77777777" w:rsidR="006E2D47" w:rsidRDefault="0009672F">
            <w:pPr>
              <w:spacing w:before="40" w:after="40"/>
              <w:ind w:left="100" w:right="100"/>
              <w:jc w:val="right"/>
            </w:pPr>
            <w:r>
              <w:rPr>
                <w:rFonts w:ascii="Roboto" w:eastAsia="Roboto" w:hAnsi="Roboto" w:cs="Roboto"/>
                <w:color w:val="111111"/>
                <w:sz w:val="22"/>
                <w:szCs w:val="22"/>
              </w:rPr>
              <w:t>6</w:t>
            </w:r>
          </w:p>
        </w:tc>
        <w:tc>
          <w:tcPr>
            <w:tcW w:w="953" w:type="dxa"/>
            <w:shd w:val="clear" w:color="auto" w:fill="FFFFFF"/>
            <w:tcMar>
              <w:top w:w="0" w:type="dxa"/>
              <w:left w:w="0" w:type="dxa"/>
              <w:bottom w:w="0" w:type="dxa"/>
              <w:right w:w="0" w:type="dxa"/>
            </w:tcMar>
            <w:vAlign w:val="center"/>
          </w:tcPr>
          <w:p w14:paraId="32DCE142" w14:textId="77777777" w:rsidR="006E2D47" w:rsidRDefault="0009672F">
            <w:pPr>
              <w:spacing w:before="40" w:after="40"/>
              <w:ind w:left="100" w:right="100"/>
              <w:jc w:val="right"/>
            </w:pPr>
            <w:r>
              <w:rPr>
                <w:rFonts w:ascii="Roboto" w:eastAsia="Roboto" w:hAnsi="Roboto" w:cs="Roboto"/>
                <w:color w:val="111111"/>
                <w:sz w:val="22"/>
                <w:szCs w:val="22"/>
              </w:rPr>
              <w:t>0.9338</w:t>
            </w:r>
          </w:p>
        </w:tc>
        <w:tc>
          <w:tcPr>
            <w:tcW w:w="1125" w:type="dxa"/>
            <w:shd w:val="clear" w:color="auto" w:fill="FFFFFF"/>
            <w:tcMar>
              <w:top w:w="0" w:type="dxa"/>
              <w:left w:w="0" w:type="dxa"/>
              <w:bottom w:w="0" w:type="dxa"/>
              <w:right w:w="0" w:type="dxa"/>
            </w:tcMar>
            <w:vAlign w:val="center"/>
          </w:tcPr>
          <w:p w14:paraId="5EBA7E1C" w14:textId="77777777" w:rsidR="006E2D47" w:rsidRDefault="0009672F">
            <w:pPr>
              <w:spacing w:before="40" w:after="40"/>
              <w:ind w:left="100" w:right="100"/>
              <w:jc w:val="right"/>
            </w:pPr>
            <w:r>
              <w:rPr>
                <w:rFonts w:ascii="Roboto" w:eastAsia="Roboto" w:hAnsi="Roboto" w:cs="Roboto"/>
                <w:color w:val="111111"/>
                <w:sz w:val="22"/>
                <w:szCs w:val="22"/>
              </w:rPr>
              <w:t>0.9293</w:t>
            </w:r>
          </w:p>
        </w:tc>
        <w:tc>
          <w:tcPr>
            <w:tcW w:w="1020" w:type="dxa"/>
            <w:shd w:val="clear" w:color="auto" w:fill="FFFFFF"/>
            <w:tcMar>
              <w:top w:w="0" w:type="dxa"/>
              <w:left w:w="0" w:type="dxa"/>
              <w:bottom w:w="0" w:type="dxa"/>
              <w:right w:w="0" w:type="dxa"/>
            </w:tcMar>
            <w:vAlign w:val="center"/>
          </w:tcPr>
          <w:p w14:paraId="3384EFE9" w14:textId="77777777" w:rsidR="006E2D47" w:rsidRDefault="0009672F">
            <w:pPr>
              <w:spacing w:before="40" w:after="40"/>
              <w:ind w:left="100" w:right="100"/>
              <w:jc w:val="right"/>
            </w:pPr>
            <w:r>
              <w:rPr>
                <w:rFonts w:ascii="Roboto" w:eastAsia="Roboto" w:hAnsi="Roboto" w:cs="Roboto"/>
                <w:color w:val="111111"/>
                <w:sz w:val="22"/>
                <w:szCs w:val="22"/>
              </w:rPr>
              <w:t>0.9266</w:t>
            </w:r>
          </w:p>
        </w:tc>
        <w:tc>
          <w:tcPr>
            <w:tcW w:w="953" w:type="dxa"/>
            <w:shd w:val="clear" w:color="auto" w:fill="FFFFFF"/>
            <w:tcMar>
              <w:top w:w="0" w:type="dxa"/>
              <w:left w:w="0" w:type="dxa"/>
              <w:bottom w:w="0" w:type="dxa"/>
              <w:right w:w="0" w:type="dxa"/>
            </w:tcMar>
            <w:vAlign w:val="center"/>
          </w:tcPr>
          <w:p w14:paraId="0DF47B2A" w14:textId="77777777" w:rsidR="006E2D47" w:rsidRDefault="0009672F">
            <w:pPr>
              <w:spacing w:before="40" w:after="40"/>
              <w:ind w:left="100" w:right="100"/>
              <w:jc w:val="right"/>
            </w:pPr>
            <w:r>
              <w:rPr>
                <w:rFonts w:ascii="Roboto" w:eastAsia="Roboto" w:hAnsi="Roboto" w:cs="Roboto"/>
                <w:color w:val="111111"/>
                <w:sz w:val="22"/>
                <w:szCs w:val="22"/>
              </w:rPr>
              <w:t>0.5646</w:t>
            </w:r>
          </w:p>
        </w:tc>
        <w:tc>
          <w:tcPr>
            <w:tcW w:w="1125" w:type="dxa"/>
            <w:shd w:val="clear" w:color="auto" w:fill="FFFFFF"/>
            <w:tcMar>
              <w:top w:w="0" w:type="dxa"/>
              <w:left w:w="0" w:type="dxa"/>
              <w:bottom w:w="0" w:type="dxa"/>
              <w:right w:w="0" w:type="dxa"/>
            </w:tcMar>
            <w:vAlign w:val="center"/>
          </w:tcPr>
          <w:p w14:paraId="7725B29A" w14:textId="77777777" w:rsidR="006E2D47" w:rsidRDefault="0009672F">
            <w:pPr>
              <w:spacing w:before="40" w:after="40"/>
              <w:ind w:left="100" w:right="100"/>
              <w:jc w:val="right"/>
            </w:pPr>
            <w:r>
              <w:rPr>
                <w:rFonts w:ascii="Roboto" w:eastAsia="Roboto" w:hAnsi="Roboto" w:cs="Roboto"/>
                <w:color w:val="111111"/>
                <w:sz w:val="22"/>
                <w:szCs w:val="22"/>
              </w:rPr>
              <w:t>0.5900</w:t>
            </w:r>
          </w:p>
        </w:tc>
        <w:tc>
          <w:tcPr>
            <w:tcW w:w="1020" w:type="dxa"/>
            <w:shd w:val="clear" w:color="auto" w:fill="FFFFFF"/>
            <w:tcMar>
              <w:top w:w="0" w:type="dxa"/>
              <w:left w:w="0" w:type="dxa"/>
              <w:bottom w:w="0" w:type="dxa"/>
              <w:right w:w="0" w:type="dxa"/>
            </w:tcMar>
            <w:vAlign w:val="center"/>
          </w:tcPr>
          <w:p w14:paraId="7C41AE8F" w14:textId="77777777" w:rsidR="006E2D47" w:rsidRDefault="0009672F">
            <w:pPr>
              <w:spacing w:before="40" w:after="40"/>
              <w:ind w:left="100" w:right="100"/>
              <w:jc w:val="right"/>
            </w:pPr>
            <w:r>
              <w:rPr>
                <w:rFonts w:ascii="Roboto" w:eastAsia="Roboto" w:hAnsi="Roboto" w:cs="Roboto"/>
                <w:color w:val="111111"/>
                <w:sz w:val="22"/>
                <w:szCs w:val="22"/>
              </w:rPr>
              <w:t>0.6084</w:t>
            </w:r>
          </w:p>
        </w:tc>
      </w:tr>
      <w:tr w:rsidR="006E2D47" w14:paraId="77A17CA1" w14:textId="77777777">
        <w:trPr>
          <w:cantSplit/>
          <w:trHeight w:val="411"/>
          <w:jc w:val="center"/>
        </w:trPr>
        <w:tc>
          <w:tcPr>
            <w:tcW w:w="642" w:type="dxa"/>
            <w:shd w:val="clear" w:color="auto" w:fill="FFFFFF"/>
            <w:tcMar>
              <w:top w:w="0" w:type="dxa"/>
              <w:left w:w="0" w:type="dxa"/>
              <w:bottom w:w="0" w:type="dxa"/>
              <w:right w:w="0" w:type="dxa"/>
            </w:tcMar>
            <w:vAlign w:val="center"/>
          </w:tcPr>
          <w:p w14:paraId="71FBBD65" w14:textId="77777777" w:rsidR="006E2D47" w:rsidRDefault="0009672F">
            <w:pPr>
              <w:spacing w:before="40" w:after="40"/>
              <w:ind w:left="100" w:right="100"/>
              <w:jc w:val="right"/>
            </w:pPr>
            <w:r>
              <w:rPr>
                <w:rFonts w:ascii="Roboto" w:eastAsia="Roboto" w:hAnsi="Roboto" w:cs="Roboto"/>
                <w:color w:val="111111"/>
                <w:sz w:val="22"/>
                <w:szCs w:val="22"/>
              </w:rPr>
              <w:t>25</w:t>
            </w:r>
          </w:p>
        </w:tc>
        <w:tc>
          <w:tcPr>
            <w:tcW w:w="522" w:type="dxa"/>
            <w:shd w:val="clear" w:color="auto" w:fill="FFFFFF"/>
            <w:tcMar>
              <w:top w:w="0" w:type="dxa"/>
              <w:left w:w="0" w:type="dxa"/>
              <w:bottom w:w="0" w:type="dxa"/>
              <w:right w:w="0" w:type="dxa"/>
            </w:tcMar>
            <w:vAlign w:val="center"/>
          </w:tcPr>
          <w:p w14:paraId="619DC200" w14:textId="77777777" w:rsidR="006E2D47" w:rsidRDefault="0009672F">
            <w:pPr>
              <w:spacing w:before="40" w:after="40"/>
              <w:ind w:left="100" w:right="100"/>
              <w:jc w:val="right"/>
            </w:pPr>
            <w:r>
              <w:rPr>
                <w:rFonts w:ascii="Roboto" w:eastAsia="Roboto" w:hAnsi="Roboto" w:cs="Roboto"/>
                <w:color w:val="111111"/>
                <w:sz w:val="22"/>
                <w:szCs w:val="22"/>
              </w:rPr>
              <w:t>8</w:t>
            </w:r>
          </w:p>
        </w:tc>
        <w:tc>
          <w:tcPr>
            <w:tcW w:w="517" w:type="dxa"/>
            <w:shd w:val="clear" w:color="auto" w:fill="FFFFFF"/>
            <w:tcMar>
              <w:top w:w="0" w:type="dxa"/>
              <w:left w:w="0" w:type="dxa"/>
              <w:bottom w:w="0" w:type="dxa"/>
              <w:right w:w="0" w:type="dxa"/>
            </w:tcMar>
            <w:vAlign w:val="center"/>
          </w:tcPr>
          <w:p w14:paraId="7C287301" w14:textId="77777777" w:rsidR="006E2D47" w:rsidRDefault="0009672F">
            <w:pPr>
              <w:spacing w:before="40" w:after="40"/>
              <w:ind w:left="100" w:right="100"/>
              <w:jc w:val="right"/>
            </w:pPr>
            <w:r>
              <w:rPr>
                <w:rFonts w:ascii="Roboto" w:eastAsia="Roboto" w:hAnsi="Roboto" w:cs="Roboto"/>
                <w:color w:val="111111"/>
                <w:sz w:val="22"/>
                <w:szCs w:val="22"/>
              </w:rPr>
              <w:t>8</w:t>
            </w:r>
          </w:p>
        </w:tc>
        <w:tc>
          <w:tcPr>
            <w:tcW w:w="778" w:type="dxa"/>
            <w:shd w:val="clear" w:color="auto" w:fill="FFFFFF"/>
            <w:tcMar>
              <w:top w:w="0" w:type="dxa"/>
              <w:left w:w="0" w:type="dxa"/>
              <w:bottom w:w="0" w:type="dxa"/>
              <w:right w:w="0" w:type="dxa"/>
            </w:tcMar>
            <w:vAlign w:val="center"/>
          </w:tcPr>
          <w:p w14:paraId="36D0FAFB" w14:textId="77777777" w:rsidR="006E2D47" w:rsidRDefault="0009672F">
            <w:pPr>
              <w:spacing w:before="40" w:after="40"/>
              <w:ind w:left="100" w:right="100"/>
              <w:jc w:val="right"/>
            </w:pPr>
            <w:r>
              <w:rPr>
                <w:rFonts w:ascii="Roboto" w:eastAsia="Roboto" w:hAnsi="Roboto" w:cs="Roboto"/>
                <w:color w:val="111111"/>
                <w:sz w:val="22"/>
                <w:szCs w:val="22"/>
              </w:rPr>
              <w:t>6</w:t>
            </w:r>
          </w:p>
        </w:tc>
        <w:tc>
          <w:tcPr>
            <w:tcW w:w="517" w:type="dxa"/>
            <w:shd w:val="clear" w:color="auto" w:fill="FFFFFF"/>
            <w:tcMar>
              <w:top w:w="0" w:type="dxa"/>
              <w:left w:w="0" w:type="dxa"/>
              <w:bottom w:w="0" w:type="dxa"/>
              <w:right w:w="0" w:type="dxa"/>
            </w:tcMar>
            <w:vAlign w:val="center"/>
          </w:tcPr>
          <w:p w14:paraId="0A392E5A" w14:textId="77777777" w:rsidR="006E2D47" w:rsidRDefault="0009672F">
            <w:pPr>
              <w:spacing w:before="40" w:after="40"/>
              <w:ind w:left="100" w:right="100"/>
              <w:jc w:val="right"/>
            </w:pPr>
            <w:r>
              <w:rPr>
                <w:rFonts w:ascii="Roboto" w:eastAsia="Roboto" w:hAnsi="Roboto" w:cs="Roboto"/>
                <w:color w:val="111111"/>
                <w:sz w:val="22"/>
                <w:szCs w:val="22"/>
              </w:rPr>
              <w:t>7</w:t>
            </w:r>
          </w:p>
        </w:tc>
        <w:tc>
          <w:tcPr>
            <w:tcW w:w="861" w:type="dxa"/>
            <w:shd w:val="clear" w:color="auto" w:fill="FFFFFF"/>
            <w:tcMar>
              <w:top w:w="0" w:type="dxa"/>
              <w:left w:w="0" w:type="dxa"/>
              <w:bottom w:w="0" w:type="dxa"/>
              <w:right w:w="0" w:type="dxa"/>
            </w:tcMar>
            <w:vAlign w:val="center"/>
          </w:tcPr>
          <w:p w14:paraId="4EB3EAE4" w14:textId="77777777" w:rsidR="006E2D47" w:rsidRDefault="006E2D47">
            <w:pPr>
              <w:spacing w:before="40" w:after="40"/>
              <w:ind w:left="100" w:right="100"/>
              <w:jc w:val="right"/>
            </w:pPr>
          </w:p>
        </w:tc>
        <w:tc>
          <w:tcPr>
            <w:tcW w:w="836" w:type="dxa"/>
            <w:shd w:val="clear" w:color="auto" w:fill="FFFFFF"/>
            <w:tcMar>
              <w:top w:w="0" w:type="dxa"/>
              <w:left w:w="0" w:type="dxa"/>
              <w:bottom w:w="0" w:type="dxa"/>
              <w:right w:w="0" w:type="dxa"/>
            </w:tcMar>
            <w:vAlign w:val="center"/>
          </w:tcPr>
          <w:p w14:paraId="67470F82" w14:textId="77777777" w:rsidR="006E2D47" w:rsidRDefault="006E2D47">
            <w:pPr>
              <w:spacing w:before="40" w:after="40"/>
              <w:ind w:left="100" w:right="100"/>
              <w:jc w:val="right"/>
            </w:pPr>
          </w:p>
        </w:tc>
        <w:tc>
          <w:tcPr>
            <w:tcW w:w="953" w:type="dxa"/>
            <w:shd w:val="clear" w:color="auto" w:fill="FFFFFF"/>
            <w:tcMar>
              <w:top w:w="0" w:type="dxa"/>
              <w:left w:w="0" w:type="dxa"/>
              <w:bottom w:w="0" w:type="dxa"/>
              <w:right w:w="0" w:type="dxa"/>
            </w:tcMar>
            <w:vAlign w:val="center"/>
          </w:tcPr>
          <w:p w14:paraId="2C2AD089" w14:textId="77777777" w:rsidR="006E2D47" w:rsidRDefault="0009672F">
            <w:pPr>
              <w:spacing w:before="40" w:after="40"/>
              <w:ind w:left="100" w:right="100"/>
              <w:jc w:val="right"/>
            </w:pPr>
            <w:r>
              <w:rPr>
                <w:rFonts w:ascii="Roboto" w:eastAsia="Roboto" w:hAnsi="Roboto" w:cs="Roboto"/>
                <w:color w:val="111111"/>
                <w:sz w:val="22"/>
                <w:szCs w:val="22"/>
              </w:rPr>
              <w:t>0.9439</w:t>
            </w:r>
          </w:p>
        </w:tc>
        <w:tc>
          <w:tcPr>
            <w:tcW w:w="1125" w:type="dxa"/>
            <w:shd w:val="clear" w:color="auto" w:fill="FFFFFF"/>
            <w:tcMar>
              <w:top w:w="0" w:type="dxa"/>
              <w:left w:w="0" w:type="dxa"/>
              <w:bottom w:w="0" w:type="dxa"/>
              <w:right w:w="0" w:type="dxa"/>
            </w:tcMar>
            <w:vAlign w:val="center"/>
          </w:tcPr>
          <w:p w14:paraId="018ED73D" w14:textId="77777777" w:rsidR="006E2D47" w:rsidRDefault="0009672F">
            <w:pPr>
              <w:spacing w:before="40" w:after="40"/>
              <w:ind w:left="100" w:right="100"/>
              <w:jc w:val="right"/>
            </w:pPr>
            <w:r>
              <w:rPr>
                <w:rFonts w:ascii="Roboto" w:eastAsia="Roboto" w:hAnsi="Roboto" w:cs="Roboto"/>
                <w:color w:val="111111"/>
                <w:sz w:val="22"/>
                <w:szCs w:val="22"/>
              </w:rPr>
              <w:t>0.9262</w:t>
            </w:r>
          </w:p>
        </w:tc>
        <w:tc>
          <w:tcPr>
            <w:tcW w:w="1020" w:type="dxa"/>
            <w:shd w:val="clear" w:color="auto" w:fill="FFFFFF"/>
            <w:tcMar>
              <w:top w:w="0" w:type="dxa"/>
              <w:left w:w="0" w:type="dxa"/>
              <w:bottom w:w="0" w:type="dxa"/>
              <w:right w:w="0" w:type="dxa"/>
            </w:tcMar>
            <w:vAlign w:val="center"/>
          </w:tcPr>
          <w:p w14:paraId="5FE3ECDD" w14:textId="77777777" w:rsidR="006E2D47" w:rsidRDefault="0009672F">
            <w:pPr>
              <w:spacing w:before="40" w:after="40"/>
              <w:ind w:left="100" w:right="100"/>
              <w:jc w:val="right"/>
            </w:pPr>
            <w:r>
              <w:rPr>
                <w:rFonts w:ascii="Roboto" w:eastAsia="Roboto" w:hAnsi="Roboto" w:cs="Roboto"/>
                <w:color w:val="111111"/>
                <w:sz w:val="22"/>
                <w:szCs w:val="22"/>
              </w:rPr>
              <w:t>0.9262</w:t>
            </w:r>
          </w:p>
        </w:tc>
        <w:tc>
          <w:tcPr>
            <w:tcW w:w="953" w:type="dxa"/>
            <w:shd w:val="clear" w:color="auto" w:fill="FFFFFF"/>
            <w:tcMar>
              <w:top w:w="0" w:type="dxa"/>
              <w:left w:w="0" w:type="dxa"/>
              <w:bottom w:w="0" w:type="dxa"/>
              <w:right w:w="0" w:type="dxa"/>
            </w:tcMar>
            <w:vAlign w:val="center"/>
          </w:tcPr>
          <w:p w14:paraId="4602D2D9" w14:textId="77777777" w:rsidR="006E2D47" w:rsidRDefault="0009672F">
            <w:pPr>
              <w:spacing w:before="40" w:after="40"/>
              <w:ind w:left="100" w:right="100"/>
              <w:jc w:val="right"/>
            </w:pPr>
            <w:r>
              <w:rPr>
                <w:rFonts w:ascii="Roboto" w:eastAsia="Roboto" w:hAnsi="Roboto" w:cs="Roboto"/>
                <w:color w:val="111111"/>
                <w:sz w:val="22"/>
                <w:szCs w:val="22"/>
              </w:rPr>
              <w:t>0.5536</w:t>
            </w:r>
          </w:p>
        </w:tc>
        <w:tc>
          <w:tcPr>
            <w:tcW w:w="1125" w:type="dxa"/>
            <w:shd w:val="clear" w:color="auto" w:fill="FFFFFF"/>
            <w:tcMar>
              <w:top w:w="0" w:type="dxa"/>
              <w:left w:w="0" w:type="dxa"/>
              <w:bottom w:w="0" w:type="dxa"/>
              <w:right w:w="0" w:type="dxa"/>
            </w:tcMar>
            <w:vAlign w:val="center"/>
          </w:tcPr>
          <w:p w14:paraId="755F97BC" w14:textId="77777777" w:rsidR="006E2D47" w:rsidRDefault="0009672F">
            <w:pPr>
              <w:spacing w:before="40" w:after="40"/>
              <w:ind w:left="100" w:right="100"/>
              <w:jc w:val="right"/>
            </w:pPr>
            <w:r>
              <w:rPr>
                <w:rFonts w:ascii="Roboto" w:eastAsia="Roboto" w:hAnsi="Roboto" w:cs="Roboto"/>
                <w:color w:val="111111"/>
                <w:sz w:val="22"/>
                <w:szCs w:val="22"/>
              </w:rPr>
              <w:t>0.6077</w:t>
            </w:r>
          </w:p>
        </w:tc>
        <w:tc>
          <w:tcPr>
            <w:tcW w:w="1020" w:type="dxa"/>
            <w:shd w:val="clear" w:color="auto" w:fill="FFFFFF"/>
            <w:tcMar>
              <w:top w:w="0" w:type="dxa"/>
              <w:left w:w="0" w:type="dxa"/>
              <w:bottom w:w="0" w:type="dxa"/>
              <w:right w:w="0" w:type="dxa"/>
            </w:tcMar>
            <w:vAlign w:val="center"/>
          </w:tcPr>
          <w:p w14:paraId="6F4CFD62" w14:textId="77777777" w:rsidR="006E2D47" w:rsidRDefault="0009672F">
            <w:pPr>
              <w:spacing w:before="40" w:after="40"/>
              <w:ind w:left="100" w:right="100"/>
              <w:jc w:val="right"/>
            </w:pPr>
            <w:r>
              <w:rPr>
                <w:rFonts w:ascii="Roboto" w:eastAsia="Roboto" w:hAnsi="Roboto" w:cs="Roboto"/>
                <w:color w:val="111111"/>
                <w:sz w:val="22"/>
                <w:szCs w:val="22"/>
              </w:rPr>
              <w:t>0.6077</w:t>
            </w:r>
          </w:p>
        </w:tc>
      </w:tr>
      <w:tr w:rsidR="006E2D47" w14:paraId="0FDBBD7A" w14:textId="77777777">
        <w:trPr>
          <w:cantSplit/>
          <w:trHeight w:val="411"/>
          <w:jc w:val="center"/>
        </w:trPr>
        <w:tc>
          <w:tcPr>
            <w:tcW w:w="642" w:type="dxa"/>
            <w:shd w:val="clear" w:color="auto" w:fill="FFFFFF"/>
            <w:tcMar>
              <w:top w:w="0" w:type="dxa"/>
              <w:left w:w="0" w:type="dxa"/>
              <w:bottom w:w="0" w:type="dxa"/>
              <w:right w:w="0" w:type="dxa"/>
            </w:tcMar>
            <w:vAlign w:val="center"/>
          </w:tcPr>
          <w:p w14:paraId="09371937" w14:textId="77777777" w:rsidR="006E2D47" w:rsidRDefault="0009672F">
            <w:pPr>
              <w:spacing w:before="40" w:after="40"/>
              <w:ind w:left="100" w:right="100"/>
              <w:jc w:val="right"/>
            </w:pPr>
            <w:r>
              <w:rPr>
                <w:rFonts w:ascii="Roboto" w:eastAsia="Roboto" w:hAnsi="Roboto" w:cs="Roboto"/>
                <w:color w:val="111111"/>
                <w:sz w:val="22"/>
                <w:szCs w:val="22"/>
              </w:rPr>
              <w:t>26</w:t>
            </w:r>
          </w:p>
        </w:tc>
        <w:tc>
          <w:tcPr>
            <w:tcW w:w="522" w:type="dxa"/>
            <w:shd w:val="clear" w:color="auto" w:fill="FFFFFF"/>
            <w:tcMar>
              <w:top w:w="0" w:type="dxa"/>
              <w:left w:w="0" w:type="dxa"/>
              <w:bottom w:w="0" w:type="dxa"/>
              <w:right w:w="0" w:type="dxa"/>
            </w:tcMar>
            <w:vAlign w:val="center"/>
          </w:tcPr>
          <w:p w14:paraId="21CEF5AD" w14:textId="77777777" w:rsidR="006E2D47" w:rsidRDefault="0009672F">
            <w:pPr>
              <w:spacing w:before="40" w:after="40"/>
              <w:ind w:left="100" w:right="100"/>
              <w:jc w:val="right"/>
            </w:pPr>
            <w:r>
              <w:rPr>
                <w:rFonts w:ascii="Roboto" w:eastAsia="Roboto" w:hAnsi="Roboto" w:cs="Roboto"/>
                <w:color w:val="111111"/>
                <w:sz w:val="22"/>
                <w:szCs w:val="22"/>
              </w:rPr>
              <w:t>8</w:t>
            </w:r>
          </w:p>
        </w:tc>
        <w:tc>
          <w:tcPr>
            <w:tcW w:w="517" w:type="dxa"/>
            <w:shd w:val="clear" w:color="auto" w:fill="FFFFFF"/>
            <w:tcMar>
              <w:top w:w="0" w:type="dxa"/>
              <w:left w:w="0" w:type="dxa"/>
              <w:bottom w:w="0" w:type="dxa"/>
              <w:right w:w="0" w:type="dxa"/>
            </w:tcMar>
            <w:vAlign w:val="center"/>
          </w:tcPr>
          <w:p w14:paraId="1BB3A526" w14:textId="77777777" w:rsidR="006E2D47" w:rsidRDefault="0009672F">
            <w:pPr>
              <w:spacing w:before="40" w:after="40"/>
              <w:ind w:left="100" w:right="100"/>
              <w:jc w:val="right"/>
            </w:pPr>
            <w:r>
              <w:rPr>
                <w:rFonts w:ascii="Roboto" w:eastAsia="Roboto" w:hAnsi="Roboto" w:cs="Roboto"/>
                <w:color w:val="111111"/>
                <w:sz w:val="22"/>
                <w:szCs w:val="22"/>
              </w:rPr>
              <w:t>8</w:t>
            </w:r>
          </w:p>
        </w:tc>
        <w:tc>
          <w:tcPr>
            <w:tcW w:w="778" w:type="dxa"/>
            <w:shd w:val="clear" w:color="auto" w:fill="FFFFFF"/>
            <w:tcMar>
              <w:top w:w="0" w:type="dxa"/>
              <w:left w:w="0" w:type="dxa"/>
              <w:bottom w:w="0" w:type="dxa"/>
              <w:right w:w="0" w:type="dxa"/>
            </w:tcMar>
            <w:vAlign w:val="center"/>
          </w:tcPr>
          <w:p w14:paraId="55D3583A" w14:textId="77777777" w:rsidR="006E2D47" w:rsidRDefault="0009672F">
            <w:pPr>
              <w:spacing w:before="40" w:after="40"/>
              <w:ind w:left="100" w:right="100"/>
              <w:jc w:val="right"/>
            </w:pPr>
            <w:r>
              <w:rPr>
                <w:rFonts w:ascii="Roboto" w:eastAsia="Roboto" w:hAnsi="Roboto" w:cs="Roboto"/>
                <w:color w:val="111111"/>
                <w:sz w:val="22"/>
                <w:szCs w:val="22"/>
              </w:rPr>
              <w:t>9</w:t>
            </w:r>
          </w:p>
        </w:tc>
        <w:tc>
          <w:tcPr>
            <w:tcW w:w="517" w:type="dxa"/>
            <w:shd w:val="clear" w:color="auto" w:fill="FFFFFF"/>
            <w:tcMar>
              <w:top w:w="0" w:type="dxa"/>
              <w:left w:w="0" w:type="dxa"/>
              <w:bottom w:w="0" w:type="dxa"/>
              <w:right w:w="0" w:type="dxa"/>
            </w:tcMar>
            <w:vAlign w:val="center"/>
          </w:tcPr>
          <w:p w14:paraId="27EC9678" w14:textId="77777777" w:rsidR="006E2D47" w:rsidRDefault="0009672F">
            <w:pPr>
              <w:spacing w:before="40" w:after="40"/>
              <w:ind w:left="100" w:right="100"/>
              <w:jc w:val="right"/>
            </w:pPr>
            <w:r>
              <w:rPr>
                <w:rFonts w:ascii="Roboto" w:eastAsia="Roboto" w:hAnsi="Roboto" w:cs="Roboto"/>
                <w:color w:val="111111"/>
                <w:sz w:val="22"/>
                <w:szCs w:val="22"/>
              </w:rPr>
              <w:t>9</w:t>
            </w:r>
          </w:p>
        </w:tc>
        <w:tc>
          <w:tcPr>
            <w:tcW w:w="861" w:type="dxa"/>
            <w:shd w:val="clear" w:color="auto" w:fill="FFFFFF"/>
            <w:tcMar>
              <w:top w:w="0" w:type="dxa"/>
              <w:left w:w="0" w:type="dxa"/>
              <w:bottom w:w="0" w:type="dxa"/>
              <w:right w:w="0" w:type="dxa"/>
            </w:tcMar>
            <w:vAlign w:val="center"/>
          </w:tcPr>
          <w:p w14:paraId="3A553490" w14:textId="77777777" w:rsidR="006E2D47" w:rsidRDefault="0009672F">
            <w:pPr>
              <w:spacing w:before="40" w:after="40"/>
              <w:ind w:left="100" w:right="100"/>
              <w:jc w:val="right"/>
            </w:pPr>
            <w:r>
              <w:rPr>
                <w:rFonts w:ascii="Roboto" w:eastAsia="Roboto" w:hAnsi="Roboto" w:cs="Roboto"/>
                <w:color w:val="111111"/>
                <w:sz w:val="22"/>
                <w:szCs w:val="22"/>
              </w:rPr>
              <w:t>10</w:t>
            </w:r>
          </w:p>
        </w:tc>
        <w:tc>
          <w:tcPr>
            <w:tcW w:w="836" w:type="dxa"/>
            <w:shd w:val="clear" w:color="auto" w:fill="FFFFFF"/>
            <w:tcMar>
              <w:top w:w="0" w:type="dxa"/>
              <w:left w:w="0" w:type="dxa"/>
              <w:bottom w:w="0" w:type="dxa"/>
              <w:right w:w="0" w:type="dxa"/>
            </w:tcMar>
            <w:vAlign w:val="center"/>
          </w:tcPr>
          <w:p w14:paraId="71CE5047" w14:textId="77777777" w:rsidR="006E2D47" w:rsidRDefault="0009672F">
            <w:pPr>
              <w:spacing w:before="40" w:after="40"/>
              <w:ind w:left="100" w:right="100"/>
              <w:jc w:val="right"/>
            </w:pPr>
            <w:r>
              <w:rPr>
                <w:rFonts w:ascii="Roboto" w:eastAsia="Roboto" w:hAnsi="Roboto" w:cs="Roboto"/>
                <w:color w:val="111111"/>
                <w:sz w:val="22"/>
                <w:szCs w:val="22"/>
              </w:rPr>
              <w:t>7</w:t>
            </w:r>
          </w:p>
        </w:tc>
        <w:tc>
          <w:tcPr>
            <w:tcW w:w="953" w:type="dxa"/>
            <w:shd w:val="clear" w:color="auto" w:fill="FFFFFF"/>
            <w:tcMar>
              <w:top w:w="0" w:type="dxa"/>
              <w:left w:w="0" w:type="dxa"/>
              <w:bottom w:w="0" w:type="dxa"/>
              <w:right w:w="0" w:type="dxa"/>
            </w:tcMar>
            <w:vAlign w:val="center"/>
          </w:tcPr>
          <w:p w14:paraId="12EA9713" w14:textId="77777777" w:rsidR="006E2D47" w:rsidRDefault="0009672F">
            <w:pPr>
              <w:spacing w:before="40" w:after="40"/>
              <w:ind w:left="100" w:right="100"/>
              <w:jc w:val="right"/>
            </w:pPr>
            <w:r>
              <w:rPr>
                <w:rFonts w:ascii="Roboto" w:eastAsia="Roboto" w:hAnsi="Roboto" w:cs="Roboto"/>
                <w:color w:val="111111"/>
                <w:sz w:val="22"/>
                <w:szCs w:val="22"/>
              </w:rPr>
              <w:t>0.9500</w:t>
            </w:r>
          </w:p>
        </w:tc>
        <w:tc>
          <w:tcPr>
            <w:tcW w:w="1125" w:type="dxa"/>
            <w:shd w:val="clear" w:color="auto" w:fill="FFFFFF"/>
            <w:tcMar>
              <w:top w:w="0" w:type="dxa"/>
              <w:left w:w="0" w:type="dxa"/>
              <w:bottom w:w="0" w:type="dxa"/>
              <w:right w:w="0" w:type="dxa"/>
            </w:tcMar>
            <w:vAlign w:val="center"/>
          </w:tcPr>
          <w:p w14:paraId="4CB2814E" w14:textId="77777777" w:rsidR="006E2D47" w:rsidRDefault="0009672F">
            <w:pPr>
              <w:spacing w:before="40" w:after="40"/>
              <w:ind w:left="100" w:right="100"/>
              <w:jc w:val="right"/>
            </w:pPr>
            <w:r>
              <w:rPr>
                <w:rFonts w:ascii="Roboto" w:eastAsia="Roboto" w:hAnsi="Roboto" w:cs="Roboto"/>
                <w:color w:val="111111"/>
                <w:sz w:val="22"/>
                <w:szCs w:val="22"/>
              </w:rPr>
              <w:t>0.9375</w:t>
            </w:r>
          </w:p>
        </w:tc>
        <w:tc>
          <w:tcPr>
            <w:tcW w:w="1020" w:type="dxa"/>
            <w:shd w:val="clear" w:color="auto" w:fill="FFFFFF"/>
            <w:tcMar>
              <w:top w:w="0" w:type="dxa"/>
              <w:left w:w="0" w:type="dxa"/>
              <w:bottom w:w="0" w:type="dxa"/>
              <w:right w:w="0" w:type="dxa"/>
            </w:tcMar>
            <w:vAlign w:val="center"/>
          </w:tcPr>
          <w:p w14:paraId="77175929" w14:textId="77777777" w:rsidR="006E2D47" w:rsidRDefault="0009672F">
            <w:pPr>
              <w:spacing w:before="40" w:after="40"/>
              <w:ind w:left="100" w:right="100"/>
              <w:jc w:val="right"/>
            </w:pPr>
            <w:r>
              <w:rPr>
                <w:rFonts w:ascii="Roboto" w:eastAsia="Roboto" w:hAnsi="Roboto" w:cs="Roboto"/>
                <w:color w:val="111111"/>
                <w:sz w:val="22"/>
                <w:szCs w:val="22"/>
              </w:rPr>
              <w:t>0.9265</w:t>
            </w:r>
          </w:p>
        </w:tc>
        <w:tc>
          <w:tcPr>
            <w:tcW w:w="953" w:type="dxa"/>
            <w:shd w:val="clear" w:color="auto" w:fill="FFFFFF"/>
            <w:tcMar>
              <w:top w:w="0" w:type="dxa"/>
              <w:left w:w="0" w:type="dxa"/>
              <w:bottom w:w="0" w:type="dxa"/>
              <w:right w:w="0" w:type="dxa"/>
            </w:tcMar>
            <w:vAlign w:val="center"/>
          </w:tcPr>
          <w:p w14:paraId="55C47334" w14:textId="77777777" w:rsidR="006E2D47" w:rsidRDefault="0009672F">
            <w:pPr>
              <w:spacing w:before="40" w:after="40"/>
              <w:ind w:left="100" w:right="100"/>
              <w:jc w:val="right"/>
            </w:pPr>
            <w:r>
              <w:rPr>
                <w:rFonts w:ascii="Roboto" w:eastAsia="Roboto" w:hAnsi="Roboto" w:cs="Roboto"/>
                <w:color w:val="111111"/>
                <w:sz w:val="22"/>
                <w:szCs w:val="22"/>
              </w:rPr>
              <w:t>0.5488</w:t>
            </w:r>
          </w:p>
        </w:tc>
        <w:tc>
          <w:tcPr>
            <w:tcW w:w="1125" w:type="dxa"/>
            <w:shd w:val="clear" w:color="auto" w:fill="FFFFFF"/>
            <w:tcMar>
              <w:top w:w="0" w:type="dxa"/>
              <w:left w:w="0" w:type="dxa"/>
              <w:bottom w:w="0" w:type="dxa"/>
              <w:right w:w="0" w:type="dxa"/>
            </w:tcMar>
            <w:vAlign w:val="center"/>
          </w:tcPr>
          <w:p w14:paraId="6C846EB9" w14:textId="77777777" w:rsidR="006E2D47" w:rsidRDefault="0009672F">
            <w:pPr>
              <w:spacing w:before="40" w:after="40"/>
              <w:ind w:left="100" w:right="100"/>
              <w:jc w:val="right"/>
            </w:pPr>
            <w:r>
              <w:rPr>
                <w:rFonts w:ascii="Roboto" w:eastAsia="Roboto" w:hAnsi="Roboto" w:cs="Roboto"/>
                <w:color w:val="111111"/>
                <w:sz w:val="22"/>
                <w:szCs w:val="22"/>
              </w:rPr>
              <w:t>0.5986</w:t>
            </w:r>
          </w:p>
        </w:tc>
        <w:tc>
          <w:tcPr>
            <w:tcW w:w="1020" w:type="dxa"/>
            <w:shd w:val="clear" w:color="auto" w:fill="FFFFFF"/>
            <w:tcMar>
              <w:top w:w="0" w:type="dxa"/>
              <w:left w:w="0" w:type="dxa"/>
              <w:bottom w:w="0" w:type="dxa"/>
              <w:right w:w="0" w:type="dxa"/>
            </w:tcMar>
            <w:vAlign w:val="center"/>
          </w:tcPr>
          <w:p w14:paraId="2F98B16F" w14:textId="77777777" w:rsidR="006E2D47" w:rsidRDefault="0009672F">
            <w:pPr>
              <w:spacing w:before="40" w:after="40"/>
              <w:ind w:left="100" w:right="100"/>
              <w:jc w:val="right"/>
            </w:pPr>
            <w:r>
              <w:rPr>
                <w:rFonts w:ascii="Roboto" w:eastAsia="Roboto" w:hAnsi="Roboto" w:cs="Roboto"/>
                <w:color w:val="111111"/>
                <w:sz w:val="22"/>
                <w:szCs w:val="22"/>
              </w:rPr>
              <w:t>0.6298</w:t>
            </w:r>
          </w:p>
        </w:tc>
      </w:tr>
      <w:tr w:rsidR="006E2D47" w14:paraId="583E6A88" w14:textId="77777777">
        <w:trPr>
          <w:cantSplit/>
          <w:trHeight w:val="411"/>
          <w:jc w:val="center"/>
        </w:trPr>
        <w:tc>
          <w:tcPr>
            <w:tcW w:w="642" w:type="dxa"/>
            <w:shd w:val="clear" w:color="auto" w:fill="FFFFFF"/>
            <w:tcMar>
              <w:top w:w="0" w:type="dxa"/>
              <w:left w:w="0" w:type="dxa"/>
              <w:bottom w:w="0" w:type="dxa"/>
              <w:right w:w="0" w:type="dxa"/>
            </w:tcMar>
            <w:vAlign w:val="center"/>
          </w:tcPr>
          <w:p w14:paraId="7C00B61A" w14:textId="77777777" w:rsidR="006E2D47" w:rsidRDefault="0009672F">
            <w:pPr>
              <w:spacing w:before="40" w:after="40"/>
              <w:ind w:left="100" w:right="100"/>
              <w:jc w:val="right"/>
            </w:pPr>
            <w:r>
              <w:rPr>
                <w:rFonts w:ascii="Roboto" w:eastAsia="Roboto" w:hAnsi="Roboto" w:cs="Roboto"/>
                <w:color w:val="111111"/>
                <w:sz w:val="22"/>
                <w:szCs w:val="22"/>
              </w:rPr>
              <w:t>27</w:t>
            </w:r>
          </w:p>
        </w:tc>
        <w:tc>
          <w:tcPr>
            <w:tcW w:w="522" w:type="dxa"/>
            <w:shd w:val="clear" w:color="auto" w:fill="FFFFFF"/>
            <w:tcMar>
              <w:top w:w="0" w:type="dxa"/>
              <w:left w:w="0" w:type="dxa"/>
              <w:bottom w:w="0" w:type="dxa"/>
              <w:right w:w="0" w:type="dxa"/>
            </w:tcMar>
            <w:vAlign w:val="center"/>
          </w:tcPr>
          <w:p w14:paraId="4256F9E8" w14:textId="77777777" w:rsidR="006E2D47" w:rsidRDefault="0009672F">
            <w:pPr>
              <w:spacing w:before="40" w:after="40"/>
              <w:ind w:left="100" w:right="100"/>
              <w:jc w:val="right"/>
            </w:pPr>
            <w:r>
              <w:rPr>
                <w:rFonts w:ascii="Roboto" w:eastAsia="Roboto" w:hAnsi="Roboto" w:cs="Roboto"/>
                <w:color w:val="111111"/>
                <w:sz w:val="22"/>
                <w:szCs w:val="22"/>
              </w:rPr>
              <w:t>9</w:t>
            </w:r>
          </w:p>
        </w:tc>
        <w:tc>
          <w:tcPr>
            <w:tcW w:w="517" w:type="dxa"/>
            <w:shd w:val="clear" w:color="auto" w:fill="FFFFFF"/>
            <w:tcMar>
              <w:top w:w="0" w:type="dxa"/>
              <w:left w:w="0" w:type="dxa"/>
              <w:bottom w:w="0" w:type="dxa"/>
              <w:right w:w="0" w:type="dxa"/>
            </w:tcMar>
            <w:vAlign w:val="center"/>
          </w:tcPr>
          <w:p w14:paraId="1DBE19DE" w14:textId="77777777" w:rsidR="006E2D47" w:rsidRDefault="0009672F">
            <w:pPr>
              <w:spacing w:before="40" w:after="40"/>
              <w:ind w:left="100" w:right="100"/>
              <w:jc w:val="right"/>
            </w:pPr>
            <w:r>
              <w:rPr>
                <w:rFonts w:ascii="Roboto" w:eastAsia="Roboto" w:hAnsi="Roboto" w:cs="Roboto"/>
                <w:color w:val="111111"/>
                <w:sz w:val="22"/>
                <w:szCs w:val="22"/>
              </w:rPr>
              <w:t>8</w:t>
            </w:r>
          </w:p>
        </w:tc>
        <w:tc>
          <w:tcPr>
            <w:tcW w:w="778" w:type="dxa"/>
            <w:shd w:val="clear" w:color="auto" w:fill="FFFFFF"/>
            <w:tcMar>
              <w:top w:w="0" w:type="dxa"/>
              <w:left w:w="0" w:type="dxa"/>
              <w:bottom w:w="0" w:type="dxa"/>
              <w:right w:w="0" w:type="dxa"/>
            </w:tcMar>
            <w:vAlign w:val="center"/>
          </w:tcPr>
          <w:p w14:paraId="20F3124C" w14:textId="77777777" w:rsidR="006E2D47" w:rsidRDefault="0009672F">
            <w:pPr>
              <w:spacing w:before="40" w:after="40"/>
              <w:ind w:left="100" w:right="100"/>
              <w:jc w:val="right"/>
            </w:pPr>
            <w:r>
              <w:rPr>
                <w:rFonts w:ascii="Roboto" w:eastAsia="Roboto" w:hAnsi="Roboto" w:cs="Roboto"/>
                <w:color w:val="111111"/>
                <w:sz w:val="22"/>
                <w:szCs w:val="22"/>
              </w:rPr>
              <w:t>9</w:t>
            </w:r>
          </w:p>
        </w:tc>
        <w:tc>
          <w:tcPr>
            <w:tcW w:w="517" w:type="dxa"/>
            <w:shd w:val="clear" w:color="auto" w:fill="FFFFFF"/>
            <w:tcMar>
              <w:top w:w="0" w:type="dxa"/>
              <w:left w:w="0" w:type="dxa"/>
              <w:bottom w:w="0" w:type="dxa"/>
              <w:right w:w="0" w:type="dxa"/>
            </w:tcMar>
            <w:vAlign w:val="center"/>
          </w:tcPr>
          <w:p w14:paraId="2811AD60" w14:textId="77777777" w:rsidR="006E2D47" w:rsidRDefault="0009672F">
            <w:pPr>
              <w:spacing w:before="40" w:after="40"/>
              <w:ind w:left="100" w:right="100"/>
              <w:jc w:val="right"/>
            </w:pPr>
            <w:r>
              <w:rPr>
                <w:rFonts w:ascii="Roboto" w:eastAsia="Roboto" w:hAnsi="Roboto" w:cs="Roboto"/>
                <w:color w:val="111111"/>
                <w:sz w:val="22"/>
                <w:szCs w:val="22"/>
              </w:rPr>
              <w:t>8</w:t>
            </w:r>
          </w:p>
        </w:tc>
        <w:tc>
          <w:tcPr>
            <w:tcW w:w="861" w:type="dxa"/>
            <w:shd w:val="clear" w:color="auto" w:fill="FFFFFF"/>
            <w:tcMar>
              <w:top w:w="0" w:type="dxa"/>
              <w:left w:w="0" w:type="dxa"/>
              <w:bottom w:w="0" w:type="dxa"/>
              <w:right w:w="0" w:type="dxa"/>
            </w:tcMar>
            <w:vAlign w:val="center"/>
          </w:tcPr>
          <w:p w14:paraId="49350574" w14:textId="77777777" w:rsidR="006E2D47" w:rsidRDefault="0009672F">
            <w:pPr>
              <w:spacing w:before="40" w:after="40"/>
              <w:ind w:left="100" w:right="100"/>
              <w:jc w:val="right"/>
            </w:pPr>
            <w:r>
              <w:rPr>
                <w:rFonts w:ascii="Roboto" w:eastAsia="Roboto" w:hAnsi="Roboto" w:cs="Roboto"/>
                <w:color w:val="111111"/>
                <w:sz w:val="22"/>
                <w:szCs w:val="22"/>
              </w:rPr>
              <w:t>10</w:t>
            </w:r>
          </w:p>
        </w:tc>
        <w:tc>
          <w:tcPr>
            <w:tcW w:w="836" w:type="dxa"/>
            <w:shd w:val="clear" w:color="auto" w:fill="FFFFFF"/>
            <w:tcMar>
              <w:top w:w="0" w:type="dxa"/>
              <w:left w:w="0" w:type="dxa"/>
              <w:bottom w:w="0" w:type="dxa"/>
              <w:right w:w="0" w:type="dxa"/>
            </w:tcMar>
            <w:vAlign w:val="center"/>
          </w:tcPr>
          <w:p w14:paraId="121F1B38" w14:textId="77777777" w:rsidR="006E2D47" w:rsidRDefault="0009672F">
            <w:pPr>
              <w:spacing w:before="40" w:after="40"/>
              <w:ind w:left="100" w:right="100"/>
              <w:jc w:val="right"/>
            </w:pPr>
            <w:r>
              <w:rPr>
                <w:rFonts w:ascii="Roboto" w:eastAsia="Roboto" w:hAnsi="Roboto" w:cs="Roboto"/>
                <w:color w:val="111111"/>
                <w:sz w:val="22"/>
                <w:szCs w:val="22"/>
              </w:rPr>
              <w:t>7</w:t>
            </w:r>
          </w:p>
        </w:tc>
        <w:tc>
          <w:tcPr>
            <w:tcW w:w="953" w:type="dxa"/>
            <w:shd w:val="clear" w:color="auto" w:fill="FFFFFF"/>
            <w:tcMar>
              <w:top w:w="0" w:type="dxa"/>
              <w:left w:w="0" w:type="dxa"/>
              <w:bottom w:w="0" w:type="dxa"/>
              <w:right w:w="0" w:type="dxa"/>
            </w:tcMar>
            <w:vAlign w:val="center"/>
          </w:tcPr>
          <w:p w14:paraId="4E63F248" w14:textId="77777777" w:rsidR="006E2D47" w:rsidRDefault="0009672F">
            <w:pPr>
              <w:spacing w:before="40" w:after="40"/>
              <w:ind w:left="100" w:right="100"/>
              <w:jc w:val="right"/>
            </w:pPr>
            <w:r>
              <w:rPr>
                <w:rFonts w:ascii="Roboto" w:eastAsia="Roboto" w:hAnsi="Roboto" w:cs="Roboto"/>
                <w:color w:val="111111"/>
                <w:sz w:val="22"/>
                <w:szCs w:val="22"/>
              </w:rPr>
              <w:t>0.9358</w:t>
            </w:r>
          </w:p>
        </w:tc>
        <w:tc>
          <w:tcPr>
            <w:tcW w:w="1125" w:type="dxa"/>
            <w:shd w:val="clear" w:color="auto" w:fill="FFFFFF"/>
            <w:tcMar>
              <w:top w:w="0" w:type="dxa"/>
              <w:left w:w="0" w:type="dxa"/>
              <w:bottom w:w="0" w:type="dxa"/>
              <w:right w:w="0" w:type="dxa"/>
            </w:tcMar>
            <w:vAlign w:val="center"/>
          </w:tcPr>
          <w:p w14:paraId="6B52A42C" w14:textId="77777777" w:rsidR="006E2D47" w:rsidRDefault="0009672F">
            <w:pPr>
              <w:spacing w:before="40" w:after="40"/>
              <w:ind w:left="100" w:right="100"/>
              <w:jc w:val="right"/>
            </w:pPr>
            <w:r>
              <w:rPr>
                <w:rFonts w:ascii="Roboto" w:eastAsia="Roboto" w:hAnsi="Roboto" w:cs="Roboto"/>
                <w:color w:val="111111"/>
                <w:sz w:val="22"/>
                <w:szCs w:val="22"/>
              </w:rPr>
              <w:t>0.9358</w:t>
            </w:r>
          </w:p>
        </w:tc>
        <w:tc>
          <w:tcPr>
            <w:tcW w:w="1020" w:type="dxa"/>
            <w:shd w:val="clear" w:color="auto" w:fill="FFFFFF"/>
            <w:tcMar>
              <w:top w:w="0" w:type="dxa"/>
              <w:left w:w="0" w:type="dxa"/>
              <w:bottom w:w="0" w:type="dxa"/>
              <w:right w:w="0" w:type="dxa"/>
            </w:tcMar>
            <w:vAlign w:val="center"/>
          </w:tcPr>
          <w:p w14:paraId="5C711B07" w14:textId="77777777" w:rsidR="006E2D47" w:rsidRDefault="0009672F">
            <w:pPr>
              <w:spacing w:before="40" w:after="40"/>
              <w:ind w:left="100" w:right="100"/>
              <w:jc w:val="right"/>
            </w:pPr>
            <w:r>
              <w:rPr>
                <w:rFonts w:ascii="Roboto" w:eastAsia="Roboto" w:hAnsi="Roboto" w:cs="Roboto"/>
                <w:color w:val="111111"/>
                <w:sz w:val="22"/>
                <w:szCs w:val="22"/>
              </w:rPr>
              <w:t>0.9295</w:t>
            </w:r>
          </w:p>
        </w:tc>
        <w:tc>
          <w:tcPr>
            <w:tcW w:w="953" w:type="dxa"/>
            <w:shd w:val="clear" w:color="auto" w:fill="FFFFFF"/>
            <w:tcMar>
              <w:top w:w="0" w:type="dxa"/>
              <w:left w:w="0" w:type="dxa"/>
              <w:bottom w:w="0" w:type="dxa"/>
              <w:right w:w="0" w:type="dxa"/>
            </w:tcMar>
            <w:vAlign w:val="center"/>
          </w:tcPr>
          <w:p w14:paraId="7A26BCDF" w14:textId="77777777" w:rsidR="006E2D47" w:rsidRDefault="0009672F">
            <w:pPr>
              <w:spacing w:before="40" w:after="40"/>
              <w:ind w:left="100" w:right="100"/>
              <w:jc w:val="right"/>
            </w:pPr>
            <w:r>
              <w:rPr>
                <w:rFonts w:ascii="Roboto" w:eastAsia="Roboto" w:hAnsi="Roboto" w:cs="Roboto"/>
                <w:color w:val="111111"/>
                <w:sz w:val="22"/>
                <w:szCs w:val="22"/>
              </w:rPr>
              <w:t>0.6221</w:t>
            </w:r>
          </w:p>
        </w:tc>
        <w:tc>
          <w:tcPr>
            <w:tcW w:w="1125" w:type="dxa"/>
            <w:shd w:val="clear" w:color="auto" w:fill="FFFFFF"/>
            <w:tcMar>
              <w:top w:w="0" w:type="dxa"/>
              <w:left w:w="0" w:type="dxa"/>
              <w:bottom w:w="0" w:type="dxa"/>
              <w:right w:w="0" w:type="dxa"/>
            </w:tcMar>
            <w:vAlign w:val="center"/>
          </w:tcPr>
          <w:p w14:paraId="3B28B557" w14:textId="77777777" w:rsidR="006E2D47" w:rsidRDefault="0009672F">
            <w:pPr>
              <w:spacing w:before="40" w:after="40"/>
              <w:ind w:left="100" w:right="100"/>
              <w:jc w:val="right"/>
            </w:pPr>
            <w:r>
              <w:rPr>
                <w:rFonts w:ascii="Roboto" w:eastAsia="Roboto" w:hAnsi="Roboto" w:cs="Roboto"/>
                <w:color w:val="111111"/>
                <w:sz w:val="22"/>
                <w:szCs w:val="22"/>
              </w:rPr>
              <w:t>0.6221</w:t>
            </w:r>
          </w:p>
        </w:tc>
        <w:tc>
          <w:tcPr>
            <w:tcW w:w="1020" w:type="dxa"/>
            <w:shd w:val="clear" w:color="auto" w:fill="FFFFFF"/>
            <w:tcMar>
              <w:top w:w="0" w:type="dxa"/>
              <w:left w:w="0" w:type="dxa"/>
              <w:bottom w:w="0" w:type="dxa"/>
              <w:right w:w="0" w:type="dxa"/>
            </w:tcMar>
            <w:vAlign w:val="center"/>
          </w:tcPr>
          <w:p w14:paraId="23C1AE0A" w14:textId="77777777" w:rsidR="006E2D47" w:rsidRDefault="0009672F">
            <w:pPr>
              <w:spacing w:before="40" w:after="40"/>
              <w:ind w:left="100" w:right="100"/>
              <w:jc w:val="right"/>
            </w:pPr>
            <w:r>
              <w:rPr>
                <w:rFonts w:ascii="Roboto" w:eastAsia="Roboto" w:hAnsi="Roboto" w:cs="Roboto"/>
                <w:color w:val="111111"/>
                <w:sz w:val="22"/>
                <w:szCs w:val="22"/>
              </w:rPr>
              <w:t>0.6397</w:t>
            </w:r>
          </w:p>
        </w:tc>
      </w:tr>
      <w:tr w:rsidR="006E2D47" w14:paraId="3676EF83" w14:textId="77777777">
        <w:trPr>
          <w:cantSplit/>
          <w:trHeight w:val="411"/>
          <w:jc w:val="center"/>
        </w:trPr>
        <w:tc>
          <w:tcPr>
            <w:tcW w:w="642" w:type="dxa"/>
            <w:shd w:val="clear" w:color="auto" w:fill="FFFFFF"/>
            <w:tcMar>
              <w:top w:w="0" w:type="dxa"/>
              <w:left w:w="0" w:type="dxa"/>
              <w:bottom w:w="0" w:type="dxa"/>
              <w:right w:w="0" w:type="dxa"/>
            </w:tcMar>
            <w:vAlign w:val="center"/>
          </w:tcPr>
          <w:p w14:paraId="6D89C662" w14:textId="77777777" w:rsidR="006E2D47" w:rsidRDefault="0009672F">
            <w:pPr>
              <w:spacing w:before="40" w:after="40"/>
              <w:ind w:left="100" w:right="100"/>
              <w:jc w:val="right"/>
            </w:pPr>
            <w:r>
              <w:rPr>
                <w:rFonts w:ascii="Roboto" w:eastAsia="Roboto" w:hAnsi="Roboto" w:cs="Roboto"/>
                <w:color w:val="111111"/>
                <w:sz w:val="22"/>
                <w:szCs w:val="22"/>
              </w:rPr>
              <w:t>28</w:t>
            </w:r>
          </w:p>
        </w:tc>
        <w:tc>
          <w:tcPr>
            <w:tcW w:w="522" w:type="dxa"/>
            <w:shd w:val="clear" w:color="auto" w:fill="FFFFFF"/>
            <w:tcMar>
              <w:top w:w="0" w:type="dxa"/>
              <w:left w:w="0" w:type="dxa"/>
              <w:bottom w:w="0" w:type="dxa"/>
              <w:right w:w="0" w:type="dxa"/>
            </w:tcMar>
            <w:vAlign w:val="center"/>
          </w:tcPr>
          <w:p w14:paraId="598C9BC8" w14:textId="77777777" w:rsidR="006E2D47" w:rsidRDefault="0009672F">
            <w:pPr>
              <w:spacing w:before="40" w:after="40"/>
              <w:ind w:left="100" w:right="100"/>
              <w:jc w:val="right"/>
            </w:pPr>
            <w:r>
              <w:rPr>
                <w:rFonts w:ascii="Roboto" w:eastAsia="Roboto" w:hAnsi="Roboto" w:cs="Roboto"/>
                <w:color w:val="111111"/>
                <w:sz w:val="22"/>
                <w:szCs w:val="22"/>
              </w:rPr>
              <w:t>9</w:t>
            </w:r>
          </w:p>
        </w:tc>
        <w:tc>
          <w:tcPr>
            <w:tcW w:w="517" w:type="dxa"/>
            <w:shd w:val="clear" w:color="auto" w:fill="FFFFFF"/>
            <w:tcMar>
              <w:top w:w="0" w:type="dxa"/>
              <w:left w:w="0" w:type="dxa"/>
              <w:bottom w:w="0" w:type="dxa"/>
              <w:right w:w="0" w:type="dxa"/>
            </w:tcMar>
            <w:vAlign w:val="center"/>
          </w:tcPr>
          <w:p w14:paraId="02411D01" w14:textId="77777777" w:rsidR="006E2D47" w:rsidRDefault="0009672F">
            <w:pPr>
              <w:spacing w:before="40" w:after="40"/>
              <w:ind w:left="100" w:right="100"/>
              <w:jc w:val="right"/>
            </w:pPr>
            <w:r>
              <w:rPr>
                <w:rFonts w:ascii="Roboto" w:eastAsia="Roboto" w:hAnsi="Roboto" w:cs="Roboto"/>
                <w:color w:val="111111"/>
                <w:sz w:val="22"/>
                <w:szCs w:val="22"/>
              </w:rPr>
              <w:t>8</w:t>
            </w:r>
          </w:p>
        </w:tc>
        <w:tc>
          <w:tcPr>
            <w:tcW w:w="778" w:type="dxa"/>
            <w:shd w:val="clear" w:color="auto" w:fill="FFFFFF"/>
            <w:tcMar>
              <w:top w:w="0" w:type="dxa"/>
              <w:left w:w="0" w:type="dxa"/>
              <w:bottom w:w="0" w:type="dxa"/>
              <w:right w:w="0" w:type="dxa"/>
            </w:tcMar>
            <w:vAlign w:val="center"/>
          </w:tcPr>
          <w:p w14:paraId="17025E92" w14:textId="77777777" w:rsidR="006E2D47" w:rsidRDefault="0009672F">
            <w:pPr>
              <w:spacing w:before="40" w:after="40"/>
              <w:ind w:left="100" w:right="100"/>
              <w:jc w:val="right"/>
            </w:pPr>
            <w:r>
              <w:rPr>
                <w:rFonts w:ascii="Roboto" w:eastAsia="Roboto" w:hAnsi="Roboto" w:cs="Roboto"/>
                <w:color w:val="111111"/>
                <w:sz w:val="22"/>
                <w:szCs w:val="22"/>
              </w:rPr>
              <w:t>9</w:t>
            </w:r>
          </w:p>
        </w:tc>
        <w:tc>
          <w:tcPr>
            <w:tcW w:w="517" w:type="dxa"/>
            <w:shd w:val="clear" w:color="auto" w:fill="FFFFFF"/>
            <w:tcMar>
              <w:top w:w="0" w:type="dxa"/>
              <w:left w:w="0" w:type="dxa"/>
              <w:bottom w:w="0" w:type="dxa"/>
              <w:right w:w="0" w:type="dxa"/>
            </w:tcMar>
            <w:vAlign w:val="center"/>
          </w:tcPr>
          <w:p w14:paraId="50F2CB27" w14:textId="77777777" w:rsidR="006E2D47" w:rsidRDefault="0009672F">
            <w:pPr>
              <w:spacing w:before="40" w:after="40"/>
              <w:ind w:left="100" w:right="100"/>
              <w:jc w:val="right"/>
            </w:pPr>
            <w:r>
              <w:rPr>
                <w:rFonts w:ascii="Roboto" w:eastAsia="Roboto" w:hAnsi="Roboto" w:cs="Roboto"/>
                <w:color w:val="111111"/>
                <w:sz w:val="22"/>
                <w:szCs w:val="22"/>
              </w:rPr>
              <w:t>8</w:t>
            </w:r>
          </w:p>
        </w:tc>
        <w:tc>
          <w:tcPr>
            <w:tcW w:w="861" w:type="dxa"/>
            <w:shd w:val="clear" w:color="auto" w:fill="FFFFFF"/>
            <w:tcMar>
              <w:top w:w="0" w:type="dxa"/>
              <w:left w:w="0" w:type="dxa"/>
              <w:bottom w:w="0" w:type="dxa"/>
              <w:right w:w="0" w:type="dxa"/>
            </w:tcMar>
            <w:vAlign w:val="center"/>
          </w:tcPr>
          <w:p w14:paraId="0D6865EC" w14:textId="77777777" w:rsidR="006E2D47" w:rsidRDefault="0009672F">
            <w:pPr>
              <w:spacing w:before="40" w:after="40"/>
              <w:ind w:left="100" w:right="100"/>
              <w:jc w:val="right"/>
            </w:pPr>
            <w:r>
              <w:rPr>
                <w:rFonts w:ascii="Roboto" w:eastAsia="Roboto" w:hAnsi="Roboto" w:cs="Roboto"/>
                <w:color w:val="111111"/>
                <w:sz w:val="22"/>
                <w:szCs w:val="22"/>
              </w:rPr>
              <w:t>11</w:t>
            </w:r>
          </w:p>
        </w:tc>
        <w:tc>
          <w:tcPr>
            <w:tcW w:w="836" w:type="dxa"/>
            <w:shd w:val="clear" w:color="auto" w:fill="FFFFFF"/>
            <w:tcMar>
              <w:top w:w="0" w:type="dxa"/>
              <w:left w:w="0" w:type="dxa"/>
              <w:bottom w:w="0" w:type="dxa"/>
              <w:right w:w="0" w:type="dxa"/>
            </w:tcMar>
            <w:vAlign w:val="center"/>
          </w:tcPr>
          <w:p w14:paraId="791ABE89" w14:textId="77777777" w:rsidR="006E2D47" w:rsidRDefault="0009672F">
            <w:pPr>
              <w:spacing w:before="40" w:after="40"/>
              <w:ind w:left="100" w:right="100"/>
              <w:jc w:val="right"/>
            </w:pPr>
            <w:r>
              <w:rPr>
                <w:rFonts w:ascii="Roboto" w:eastAsia="Roboto" w:hAnsi="Roboto" w:cs="Roboto"/>
                <w:color w:val="111111"/>
                <w:sz w:val="22"/>
                <w:szCs w:val="22"/>
              </w:rPr>
              <w:t>7</w:t>
            </w:r>
          </w:p>
        </w:tc>
        <w:tc>
          <w:tcPr>
            <w:tcW w:w="953" w:type="dxa"/>
            <w:shd w:val="clear" w:color="auto" w:fill="FFFFFF"/>
            <w:tcMar>
              <w:top w:w="0" w:type="dxa"/>
              <w:left w:w="0" w:type="dxa"/>
              <w:bottom w:w="0" w:type="dxa"/>
              <w:right w:w="0" w:type="dxa"/>
            </w:tcMar>
            <w:vAlign w:val="center"/>
          </w:tcPr>
          <w:p w14:paraId="120C89A1" w14:textId="77777777" w:rsidR="006E2D47" w:rsidRDefault="0009672F">
            <w:pPr>
              <w:spacing w:before="40" w:after="40"/>
              <w:ind w:left="100" w:right="100"/>
              <w:jc w:val="right"/>
            </w:pPr>
            <w:r>
              <w:rPr>
                <w:rFonts w:ascii="Roboto" w:eastAsia="Roboto" w:hAnsi="Roboto" w:cs="Roboto"/>
                <w:color w:val="111111"/>
                <w:sz w:val="22"/>
                <w:szCs w:val="22"/>
              </w:rPr>
              <w:t>0.9431</w:t>
            </w:r>
          </w:p>
        </w:tc>
        <w:tc>
          <w:tcPr>
            <w:tcW w:w="1125" w:type="dxa"/>
            <w:shd w:val="clear" w:color="auto" w:fill="FFFFFF"/>
            <w:tcMar>
              <w:top w:w="0" w:type="dxa"/>
              <w:left w:w="0" w:type="dxa"/>
              <w:bottom w:w="0" w:type="dxa"/>
              <w:right w:w="0" w:type="dxa"/>
            </w:tcMar>
            <w:vAlign w:val="center"/>
          </w:tcPr>
          <w:p w14:paraId="0608A2B5" w14:textId="77777777" w:rsidR="006E2D47" w:rsidRDefault="0009672F">
            <w:pPr>
              <w:spacing w:before="40" w:after="40"/>
              <w:ind w:left="100" w:right="100"/>
              <w:jc w:val="right"/>
            </w:pPr>
            <w:r>
              <w:rPr>
                <w:rFonts w:ascii="Roboto" w:eastAsia="Roboto" w:hAnsi="Roboto" w:cs="Roboto"/>
                <w:color w:val="111111"/>
                <w:sz w:val="22"/>
                <w:szCs w:val="22"/>
              </w:rPr>
              <w:t>0.9431</w:t>
            </w:r>
          </w:p>
        </w:tc>
        <w:tc>
          <w:tcPr>
            <w:tcW w:w="1020" w:type="dxa"/>
            <w:shd w:val="clear" w:color="auto" w:fill="FFFFFF"/>
            <w:tcMar>
              <w:top w:w="0" w:type="dxa"/>
              <w:left w:w="0" w:type="dxa"/>
              <w:bottom w:w="0" w:type="dxa"/>
              <w:right w:w="0" w:type="dxa"/>
            </w:tcMar>
            <w:vAlign w:val="center"/>
          </w:tcPr>
          <w:p w14:paraId="1456BC98" w14:textId="77777777" w:rsidR="006E2D47" w:rsidRDefault="0009672F">
            <w:pPr>
              <w:spacing w:before="40" w:after="40"/>
              <w:ind w:left="100" w:right="100"/>
              <w:jc w:val="right"/>
            </w:pPr>
            <w:r>
              <w:rPr>
                <w:rFonts w:ascii="Roboto" w:eastAsia="Roboto" w:hAnsi="Roboto" w:cs="Roboto"/>
                <w:color w:val="111111"/>
                <w:sz w:val="22"/>
                <w:szCs w:val="22"/>
              </w:rPr>
              <w:t>0.9302</w:t>
            </w:r>
          </w:p>
        </w:tc>
        <w:tc>
          <w:tcPr>
            <w:tcW w:w="953" w:type="dxa"/>
            <w:shd w:val="clear" w:color="auto" w:fill="FFFFFF"/>
            <w:tcMar>
              <w:top w:w="0" w:type="dxa"/>
              <w:left w:w="0" w:type="dxa"/>
              <w:bottom w:w="0" w:type="dxa"/>
              <w:right w:w="0" w:type="dxa"/>
            </w:tcMar>
            <w:vAlign w:val="center"/>
          </w:tcPr>
          <w:p w14:paraId="5E8DC798" w14:textId="77777777" w:rsidR="006E2D47" w:rsidRDefault="0009672F">
            <w:pPr>
              <w:spacing w:before="40" w:after="40"/>
              <w:ind w:left="100" w:right="100"/>
              <w:jc w:val="right"/>
            </w:pPr>
            <w:r>
              <w:rPr>
                <w:rFonts w:ascii="Roboto" w:eastAsia="Roboto" w:hAnsi="Roboto" w:cs="Roboto"/>
                <w:color w:val="111111"/>
                <w:sz w:val="22"/>
                <w:szCs w:val="22"/>
              </w:rPr>
              <w:t>0.6118</w:t>
            </w:r>
          </w:p>
        </w:tc>
        <w:tc>
          <w:tcPr>
            <w:tcW w:w="1125" w:type="dxa"/>
            <w:shd w:val="clear" w:color="auto" w:fill="FFFFFF"/>
            <w:tcMar>
              <w:top w:w="0" w:type="dxa"/>
              <w:left w:w="0" w:type="dxa"/>
              <w:bottom w:w="0" w:type="dxa"/>
              <w:right w:w="0" w:type="dxa"/>
            </w:tcMar>
            <w:vAlign w:val="center"/>
          </w:tcPr>
          <w:p w14:paraId="002EEACA" w14:textId="77777777" w:rsidR="006E2D47" w:rsidRDefault="0009672F">
            <w:pPr>
              <w:spacing w:before="40" w:after="40"/>
              <w:ind w:left="100" w:right="100"/>
              <w:jc w:val="right"/>
            </w:pPr>
            <w:r>
              <w:rPr>
                <w:rFonts w:ascii="Roboto" w:eastAsia="Roboto" w:hAnsi="Roboto" w:cs="Roboto"/>
                <w:color w:val="111111"/>
                <w:sz w:val="22"/>
                <w:szCs w:val="22"/>
              </w:rPr>
              <w:t>0.6118</w:t>
            </w:r>
          </w:p>
        </w:tc>
        <w:tc>
          <w:tcPr>
            <w:tcW w:w="1020" w:type="dxa"/>
            <w:shd w:val="clear" w:color="auto" w:fill="FFFFFF"/>
            <w:tcMar>
              <w:top w:w="0" w:type="dxa"/>
              <w:left w:w="0" w:type="dxa"/>
              <w:bottom w:w="0" w:type="dxa"/>
              <w:right w:w="0" w:type="dxa"/>
            </w:tcMar>
            <w:vAlign w:val="center"/>
          </w:tcPr>
          <w:p w14:paraId="22F1EF52" w14:textId="77777777" w:rsidR="006E2D47" w:rsidRDefault="0009672F">
            <w:pPr>
              <w:spacing w:before="40" w:after="40"/>
              <w:ind w:left="100" w:right="100"/>
              <w:jc w:val="right"/>
            </w:pPr>
            <w:r>
              <w:rPr>
                <w:rFonts w:ascii="Roboto" w:eastAsia="Roboto" w:hAnsi="Roboto" w:cs="Roboto"/>
                <w:color w:val="111111"/>
                <w:sz w:val="22"/>
                <w:szCs w:val="22"/>
              </w:rPr>
              <w:t>0.6589</w:t>
            </w:r>
          </w:p>
        </w:tc>
      </w:tr>
      <w:tr w:rsidR="006E2D47" w14:paraId="681D45B2" w14:textId="77777777">
        <w:trPr>
          <w:cantSplit/>
          <w:trHeight w:val="411"/>
          <w:jc w:val="center"/>
        </w:trPr>
        <w:tc>
          <w:tcPr>
            <w:tcW w:w="642" w:type="dxa"/>
            <w:shd w:val="clear" w:color="auto" w:fill="FFFFFF"/>
            <w:tcMar>
              <w:top w:w="0" w:type="dxa"/>
              <w:left w:w="0" w:type="dxa"/>
              <w:bottom w:w="0" w:type="dxa"/>
              <w:right w:w="0" w:type="dxa"/>
            </w:tcMar>
            <w:vAlign w:val="center"/>
          </w:tcPr>
          <w:p w14:paraId="0BCF4AD6" w14:textId="77777777" w:rsidR="006E2D47" w:rsidRDefault="0009672F">
            <w:pPr>
              <w:spacing w:before="40" w:after="40"/>
              <w:ind w:left="100" w:right="100"/>
              <w:jc w:val="right"/>
            </w:pPr>
            <w:r>
              <w:rPr>
                <w:rFonts w:ascii="Roboto" w:eastAsia="Roboto" w:hAnsi="Roboto" w:cs="Roboto"/>
                <w:color w:val="111111"/>
                <w:sz w:val="22"/>
                <w:szCs w:val="22"/>
              </w:rPr>
              <w:t>29</w:t>
            </w:r>
          </w:p>
        </w:tc>
        <w:tc>
          <w:tcPr>
            <w:tcW w:w="522" w:type="dxa"/>
            <w:shd w:val="clear" w:color="auto" w:fill="FFFFFF"/>
            <w:tcMar>
              <w:top w:w="0" w:type="dxa"/>
              <w:left w:w="0" w:type="dxa"/>
              <w:bottom w:w="0" w:type="dxa"/>
              <w:right w:w="0" w:type="dxa"/>
            </w:tcMar>
            <w:vAlign w:val="center"/>
          </w:tcPr>
          <w:p w14:paraId="2A76A9D8" w14:textId="77777777" w:rsidR="006E2D47" w:rsidRDefault="0009672F">
            <w:pPr>
              <w:spacing w:before="40" w:after="40"/>
              <w:ind w:left="100" w:right="100"/>
              <w:jc w:val="right"/>
            </w:pPr>
            <w:r>
              <w:rPr>
                <w:rFonts w:ascii="Roboto" w:eastAsia="Roboto" w:hAnsi="Roboto" w:cs="Roboto"/>
                <w:color w:val="111111"/>
                <w:sz w:val="22"/>
                <w:szCs w:val="22"/>
              </w:rPr>
              <w:t>10</w:t>
            </w:r>
          </w:p>
        </w:tc>
        <w:tc>
          <w:tcPr>
            <w:tcW w:w="517" w:type="dxa"/>
            <w:shd w:val="clear" w:color="auto" w:fill="FFFFFF"/>
            <w:tcMar>
              <w:top w:w="0" w:type="dxa"/>
              <w:left w:w="0" w:type="dxa"/>
              <w:bottom w:w="0" w:type="dxa"/>
              <w:right w:w="0" w:type="dxa"/>
            </w:tcMar>
            <w:vAlign w:val="center"/>
          </w:tcPr>
          <w:p w14:paraId="255E7C7E" w14:textId="77777777" w:rsidR="006E2D47" w:rsidRDefault="0009672F">
            <w:pPr>
              <w:spacing w:before="40" w:after="40"/>
              <w:ind w:left="100" w:right="100"/>
              <w:jc w:val="right"/>
            </w:pPr>
            <w:r>
              <w:rPr>
                <w:rFonts w:ascii="Roboto" w:eastAsia="Roboto" w:hAnsi="Roboto" w:cs="Roboto"/>
                <w:color w:val="111111"/>
                <w:sz w:val="22"/>
                <w:szCs w:val="22"/>
              </w:rPr>
              <w:t>8</w:t>
            </w:r>
          </w:p>
        </w:tc>
        <w:tc>
          <w:tcPr>
            <w:tcW w:w="778" w:type="dxa"/>
            <w:shd w:val="clear" w:color="auto" w:fill="FFFFFF"/>
            <w:tcMar>
              <w:top w:w="0" w:type="dxa"/>
              <w:left w:w="0" w:type="dxa"/>
              <w:bottom w:w="0" w:type="dxa"/>
              <w:right w:w="0" w:type="dxa"/>
            </w:tcMar>
            <w:vAlign w:val="center"/>
          </w:tcPr>
          <w:p w14:paraId="34DAAA04" w14:textId="77777777" w:rsidR="006E2D47" w:rsidRDefault="0009672F">
            <w:pPr>
              <w:spacing w:before="40" w:after="40"/>
              <w:ind w:left="100" w:right="100"/>
              <w:jc w:val="right"/>
            </w:pPr>
            <w:r>
              <w:rPr>
                <w:rFonts w:ascii="Roboto" w:eastAsia="Roboto" w:hAnsi="Roboto" w:cs="Roboto"/>
                <w:color w:val="111111"/>
                <w:sz w:val="22"/>
                <w:szCs w:val="22"/>
              </w:rPr>
              <w:t>10</w:t>
            </w:r>
          </w:p>
        </w:tc>
        <w:tc>
          <w:tcPr>
            <w:tcW w:w="517" w:type="dxa"/>
            <w:shd w:val="clear" w:color="auto" w:fill="FFFFFF"/>
            <w:tcMar>
              <w:top w:w="0" w:type="dxa"/>
              <w:left w:w="0" w:type="dxa"/>
              <w:bottom w:w="0" w:type="dxa"/>
              <w:right w:w="0" w:type="dxa"/>
            </w:tcMar>
            <w:vAlign w:val="center"/>
          </w:tcPr>
          <w:p w14:paraId="43B936CA" w14:textId="77777777" w:rsidR="006E2D47" w:rsidRDefault="0009672F">
            <w:pPr>
              <w:spacing w:before="40" w:after="40"/>
              <w:ind w:left="100" w:right="100"/>
              <w:jc w:val="right"/>
            </w:pPr>
            <w:r>
              <w:rPr>
                <w:rFonts w:ascii="Roboto" w:eastAsia="Roboto" w:hAnsi="Roboto" w:cs="Roboto"/>
                <w:color w:val="111111"/>
                <w:sz w:val="22"/>
                <w:szCs w:val="22"/>
              </w:rPr>
              <w:t>8</w:t>
            </w:r>
          </w:p>
        </w:tc>
        <w:tc>
          <w:tcPr>
            <w:tcW w:w="861" w:type="dxa"/>
            <w:shd w:val="clear" w:color="auto" w:fill="FFFFFF"/>
            <w:tcMar>
              <w:top w:w="0" w:type="dxa"/>
              <w:left w:w="0" w:type="dxa"/>
              <w:bottom w:w="0" w:type="dxa"/>
              <w:right w:w="0" w:type="dxa"/>
            </w:tcMar>
            <w:vAlign w:val="center"/>
          </w:tcPr>
          <w:p w14:paraId="3377CD55" w14:textId="77777777" w:rsidR="006E2D47" w:rsidRDefault="006E2D47">
            <w:pPr>
              <w:spacing w:before="40" w:after="40"/>
              <w:ind w:left="100" w:right="100"/>
              <w:jc w:val="right"/>
            </w:pPr>
          </w:p>
        </w:tc>
        <w:tc>
          <w:tcPr>
            <w:tcW w:w="836" w:type="dxa"/>
            <w:shd w:val="clear" w:color="auto" w:fill="FFFFFF"/>
            <w:tcMar>
              <w:top w:w="0" w:type="dxa"/>
              <w:left w:w="0" w:type="dxa"/>
              <w:bottom w:w="0" w:type="dxa"/>
              <w:right w:w="0" w:type="dxa"/>
            </w:tcMar>
            <w:vAlign w:val="center"/>
          </w:tcPr>
          <w:p w14:paraId="160D0994" w14:textId="77777777" w:rsidR="006E2D47" w:rsidRDefault="006E2D47">
            <w:pPr>
              <w:spacing w:before="40" w:after="40"/>
              <w:ind w:left="100" w:right="100"/>
              <w:jc w:val="right"/>
            </w:pPr>
          </w:p>
        </w:tc>
        <w:tc>
          <w:tcPr>
            <w:tcW w:w="953" w:type="dxa"/>
            <w:shd w:val="clear" w:color="auto" w:fill="FFFFFF"/>
            <w:tcMar>
              <w:top w:w="0" w:type="dxa"/>
              <w:left w:w="0" w:type="dxa"/>
              <w:bottom w:w="0" w:type="dxa"/>
              <w:right w:w="0" w:type="dxa"/>
            </w:tcMar>
            <w:vAlign w:val="center"/>
          </w:tcPr>
          <w:p w14:paraId="0D352220" w14:textId="77777777" w:rsidR="006E2D47" w:rsidRDefault="0009672F">
            <w:pPr>
              <w:spacing w:before="40" w:after="40"/>
              <w:ind w:left="100" w:right="100"/>
              <w:jc w:val="right"/>
            </w:pPr>
            <w:r>
              <w:rPr>
                <w:rFonts w:ascii="Roboto" w:eastAsia="Roboto" w:hAnsi="Roboto" w:cs="Roboto"/>
                <w:color w:val="111111"/>
                <w:sz w:val="22"/>
                <w:szCs w:val="22"/>
              </w:rPr>
              <w:t>0.9277</w:t>
            </w:r>
          </w:p>
        </w:tc>
        <w:tc>
          <w:tcPr>
            <w:tcW w:w="1125" w:type="dxa"/>
            <w:shd w:val="clear" w:color="auto" w:fill="FFFFFF"/>
            <w:tcMar>
              <w:top w:w="0" w:type="dxa"/>
              <w:left w:w="0" w:type="dxa"/>
              <w:bottom w:w="0" w:type="dxa"/>
              <w:right w:w="0" w:type="dxa"/>
            </w:tcMar>
            <w:vAlign w:val="center"/>
          </w:tcPr>
          <w:p w14:paraId="4A6AD14F" w14:textId="77777777" w:rsidR="006E2D47" w:rsidRDefault="0009672F">
            <w:pPr>
              <w:spacing w:before="40" w:after="40"/>
              <w:ind w:left="100" w:right="100"/>
              <w:jc w:val="right"/>
            </w:pPr>
            <w:r>
              <w:rPr>
                <w:rFonts w:ascii="Roboto" w:eastAsia="Roboto" w:hAnsi="Roboto" w:cs="Roboto"/>
                <w:color w:val="111111"/>
                <w:sz w:val="22"/>
                <w:szCs w:val="22"/>
              </w:rPr>
              <w:t>0.9277</w:t>
            </w:r>
          </w:p>
        </w:tc>
        <w:tc>
          <w:tcPr>
            <w:tcW w:w="1020" w:type="dxa"/>
            <w:shd w:val="clear" w:color="auto" w:fill="FFFFFF"/>
            <w:tcMar>
              <w:top w:w="0" w:type="dxa"/>
              <w:left w:w="0" w:type="dxa"/>
              <w:bottom w:w="0" w:type="dxa"/>
              <w:right w:w="0" w:type="dxa"/>
            </w:tcMar>
            <w:vAlign w:val="center"/>
          </w:tcPr>
          <w:p w14:paraId="7EEC9990" w14:textId="77777777" w:rsidR="006E2D47" w:rsidRDefault="0009672F">
            <w:pPr>
              <w:spacing w:before="40" w:after="40"/>
              <w:ind w:left="100" w:right="100"/>
              <w:jc w:val="right"/>
            </w:pPr>
            <w:r>
              <w:rPr>
                <w:rFonts w:ascii="Roboto" w:eastAsia="Roboto" w:hAnsi="Roboto" w:cs="Roboto"/>
                <w:color w:val="111111"/>
                <w:sz w:val="22"/>
                <w:szCs w:val="22"/>
              </w:rPr>
              <w:t>0.9277</w:t>
            </w:r>
          </w:p>
        </w:tc>
        <w:tc>
          <w:tcPr>
            <w:tcW w:w="953" w:type="dxa"/>
            <w:shd w:val="clear" w:color="auto" w:fill="FFFFFF"/>
            <w:tcMar>
              <w:top w:w="0" w:type="dxa"/>
              <w:left w:w="0" w:type="dxa"/>
              <w:bottom w:w="0" w:type="dxa"/>
              <w:right w:w="0" w:type="dxa"/>
            </w:tcMar>
            <w:vAlign w:val="center"/>
          </w:tcPr>
          <w:p w14:paraId="55CC2FA8" w14:textId="77777777" w:rsidR="006E2D47" w:rsidRDefault="0009672F">
            <w:pPr>
              <w:spacing w:before="40" w:after="40"/>
              <w:ind w:left="100" w:right="100"/>
              <w:jc w:val="right"/>
            </w:pPr>
            <w:r>
              <w:rPr>
                <w:rFonts w:ascii="Roboto" w:eastAsia="Roboto" w:hAnsi="Roboto" w:cs="Roboto"/>
                <w:color w:val="111111"/>
                <w:sz w:val="22"/>
                <w:szCs w:val="22"/>
              </w:rPr>
              <w:t>0.6382</w:t>
            </w:r>
          </w:p>
        </w:tc>
        <w:tc>
          <w:tcPr>
            <w:tcW w:w="1125" w:type="dxa"/>
            <w:shd w:val="clear" w:color="auto" w:fill="FFFFFF"/>
            <w:tcMar>
              <w:top w:w="0" w:type="dxa"/>
              <w:left w:w="0" w:type="dxa"/>
              <w:bottom w:w="0" w:type="dxa"/>
              <w:right w:w="0" w:type="dxa"/>
            </w:tcMar>
            <w:vAlign w:val="center"/>
          </w:tcPr>
          <w:p w14:paraId="154D3419" w14:textId="77777777" w:rsidR="006E2D47" w:rsidRDefault="0009672F">
            <w:pPr>
              <w:spacing w:before="40" w:after="40"/>
              <w:ind w:left="100" w:right="100"/>
              <w:jc w:val="right"/>
            </w:pPr>
            <w:r>
              <w:rPr>
                <w:rFonts w:ascii="Roboto" w:eastAsia="Roboto" w:hAnsi="Roboto" w:cs="Roboto"/>
                <w:color w:val="111111"/>
                <w:sz w:val="22"/>
                <w:szCs w:val="22"/>
              </w:rPr>
              <w:t>0.6382</w:t>
            </w:r>
          </w:p>
        </w:tc>
        <w:tc>
          <w:tcPr>
            <w:tcW w:w="1020" w:type="dxa"/>
            <w:shd w:val="clear" w:color="auto" w:fill="FFFFFF"/>
            <w:tcMar>
              <w:top w:w="0" w:type="dxa"/>
              <w:left w:w="0" w:type="dxa"/>
              <w:bottom w:w="0" w:type="dxa"/>
              <w:right w:w="0" w:type="dxa"/>
            </w:tcMar>
            <w:vAlign w:val="center"/>
          </w:tcPr>
          <w:p w14:paraId="4DD4646B" w14:textId="77777777" w:rsidR="006E2D47" w:rsidRDefault="0009672F">
            <w:pPr>
              <w:spacing w:before="40" w:after="40"/>
              <w:ind w:left="100" w:right="100"/>
              <w:jc w:val="right"/>
            </w:pPr>
            <w:r>
              <w:rPr>
                <w:rFonts w:ascii="Roboto" w:eastAsia="Roboto" w:hAnsi="Roboto" w:cs="Roboto"/>
                <w:color w:val="111111"/>
                <w:sz w:val="22"/>
                <w:szCs w:val="22"/>
              </w:rPr>
              <w:t>0.6382</w:t>
            </w:r>
          </w:p>
        </w:tc>
      </w:tr>
      <w:tr w:rsidR="006E2D47" w14:paraId="71857056" w14:textId="77777777">
        <w:trPr>
          <w:cantSplit/>
          <w:trHeight w:val="411"/>
          <w:jc w:val="center"/>
        </w:trPr>
        <w:tc>
          <w:tcPr>
            <w:tcW w:w="642" w:type="dxa"/>
            <w:shd w:val="clear" w:color="auto" w:fill="FFFFFF"/>
            <w:tcMar>
              <w:top w:w="0" w:type="dxa"/>
              <w:left w:w="0" w:type="dxa"/>
              <w:bottom w:w="0" w:type="dxa"/>
              <w:right w:w="0" w:type="dxa"/>
            </w:tcMar>
            <w:vAlign w:val="center"/>
          </w:tcPr>
          <w:p w14:paraId="46079BEC" w14:textId="77777777" w:rsidR="006E2D47" w:rsidRDefault="0009672F">
            <w:pPr>
              <w:spacing w:before="40" w:after="40"/>
              <w:ind w:left="100" w:right="100"/>
              <w:jc w:val="right"/>
            </w:pPr>
            <w:r>
              <w:rPr>
                <w:rFonts w:ascii="Roboto" w:eastAsia="Roboto" w:hAnsi="Roboto" w:cs="Roboto"/>
                <w:color w:val="111111"/>
                <w:sz w:val="22"/>
                <w:szCs w:val="22"/>
              </w:rPr>
              <w:t>30</w:t>
            </w:r>
          </w:p>
        </w:tc>
        <w:tc>
          <w:tcPr>
            <w:tcW w:w="522" w:type="dxa"/>
            <w:shd w:val="clear" w:color="auto" w:fill="FFFFFF"/>
            <w:tcMar>
              <w:top w:w="0" w:type="dxa"/>
              <w:left w:w="0" w:type="dxa"/>
              <w:bottom w:w="0" w:type="dxa"/>
              <w:right w:w="0" w:type="dxa"/>
            </w:tcMar>
            <w:vAlign w:val="center"/>
          </w:tcPr>
          <w:p w14:paraId="2CF599E8" w14:textId="77777777" w:rsidR="006E2D47" w:rsidRDefault="0009672F">
            <w:pPr>
              <w:spacing w:before="40" w:after="40"/>
              <w:ind w:left="100" w:right="100"/>
              <w:jc w:val="right"/>
            </w:pPr>
            <w:r>
              <w:rPr>
                <w:rFonts w:ascii="Roboto" w:eastAsia="Roboto" w:hAnsi="Roboto" w:cs="Roboto"/>
                <w:color w:val="111111"/>
                <w:sz w:val="22"/>
                <w:szCs w:val="22"/>
              </w:rPr>
              <w:t>10</w:t>
            </w:r>
          </w:p>
        </w:tc>
        <w:tc>
          <w:tcPr>
            <w:tcW w:w="517" w:type="dxa"/>
            <w:shd w:val="clear" w:color="auto" w:fill="FFFFFF"/>
            <w:tcMar>
              <w:top w:w="0" w:type="dxa"/>
              <w:left w:w="0" w:type="dxa"/>
              <w:bottom w:w="0" w:type="dxa"/>
              <w:right w:w="0" w:type="dxa"/>
            </w:tcMar>
            <w:vAlign w:val="center"/>
          </w:tcPr>
          <w:p w14:paraId="651E25B5" w14:textId="77777777" w:rsidR="006E2D47" w:rsidRDefault="0009672F">
            <w:pPr>
              <w:spacing w:before="40" w:after="40"/>
              <w:ind w:left="100" w:right="100"/>
              <w:jc w:val="right"/>
            </w:pPr>
            <w:r>
              <w:rPr>
                <w:rFonts w:ascii="Roboto" w:eastAsia="Roboto" w:hAnsi="Roboto" w:cs="Roboto"/>
                <w:color w:val="111111"/>
                <w:sz w:val="22"/>
                <w:szCs w:val="22"/>
              </w:rPr>
              <w:t>8</w:t>
            </w:r>
          </w:p>
        </w:tc>
        <w:tc>
          <w:tcPr>
            <w:tcW w:w="778" w:type="dxa"/>
            <w:shd w:val="clear" w:color="auto" w:fill="FFFFFF"/>
            <w:tcMar>
              <w:top w:w="0" w:type="dxa"/>
              <w:left w:w="0" w:type="dxa"/>
              <w:bottom w:w="0" w:type="dxa"/>
              <w:right w:w="0" w:type="dxa"/>
            </w:tcMar>
            <w:vAlign w:val="center"/>
          </w:tcPr>
          <w:p w14:paraId="50997515" w14:textId="77777777" w:rsidR="006E2D47" w:rsidRDefault="0009672F">
            <w:pPr>
              <w:spacing w:before="40" w:after="40"/>
              <w:ind w:left="100" w:right="100"/>
              <w:jc w:val="right"/>
            </w:pPr>
            <w:r>
              <w:rPr>
                <w:rFonts w:ascii="Roboto" w:eastAsia="Roboto" w:hAnsi="Roboto" w:cs="Roboto"/>
                <w:color w:val="111111"/>
                <w:sz w:val="22"/>
                <w:szCs w:val="22"/>
              </w:rPr>
              <w:t>11</w:t>
            </w:r>
          </w:p>
        </w:tc>
        <w:tc>
          <w:tcPr>
            <w:tcW w:w="517" w:type="dxa"/>
            <w:shd w:val="clear" w:color="auto" w:fill="FFFFFF"/>
            <w:tcMar>
              <w:top w:w="0" w:type="dxa"/>
              <w:left w:w="0" w:type="dxa"/>
              <w:bottom w:w="0" w:type="dxa"/>
              <w:right w:w="0" w:type="dxa"/>
            </w:tcMar>
            <w:vAlign w:val="center"/>
          </w:tcPr>
          <w:p w14:paraId="2A2D88C9" w14:textId="77777777" w:rsidR="006E2D47" w:rsidRDefault="0009672F">
            <w:pPr>
              <w:spacing w:before="40" w:after="40"/>
              <w:ind w:left="100" w:right="100"/>
              <w:jc w:val="right"/>
            </w:pPr>
            <w:r>
              <w:rPr>
                <w:rFonts w:ascii="Roboto" w:eastAsia="Roboto" w:hAnsi="Roboto" w:cs="Roboto"/>
                <w:color w:val="111111"/>
                <w:sz w:val="22"/>
                <w:szCs w:val="22"/>
              </w:rPr>
              <w:t>10</w:t>
            </w:r>
          </w:p>
        </w:tc>
        <w:tc>
          <w:tcPr>
            <w:tcW w:w="861" w:type="dxa"/>
            <w:shd w:val="clear" w:color="auto" w:fill="FFFFFF"/>
            <w:tcMar>
              <w:top w:w="0" w:type="dxa"/>
              <w:left w:w="0" w:type="dxa"/>
              <w:bottom w:w="0" w:type="dxa"/>
              <w:right w:w="0" w:type="dxa"/>
            </w:tcMar>
            <w:vAlign w:val="center"/>
          </w:tcPr>
          <w:p w14:paraId="2FE55EE9" w14:textId="77777777" w:rsidR="006E2D47" w:rsidRDefault="0009672F">
            <w:pPr>
              <w:spacing w:before="40" w:after="40"/>
              <w:ind w:left="100" w:right="100"/>
              <w:jc w:val="right"/>
            </w:pPr>
            <w:r>
              <w:rPr>
                <w:rFonts w:ascii="Roboto" w:eastAsia="Roboto" w:hAnsi="Roboto" w:cs="Roboto"/>
                <w:color w:val="111111"/>
                <w:sz w:val="22"/>
                <w:szCs w:val="22"/>
              </w:rPr>
              <w:t>12</w:t>
            </w:r>
          </w:p>
        </w:tc>
        <w:tc>
          <w:tcPr>
            <w:tcW w:w="836" w:type="dxa"/>
            <w:shd w:val="clear" w:color="auto" w:fill="FFFFFF"/>
            <w:tcMar>
              <w:top w:w="0" w:type="dxa"/>
              <w:left w:w="0" w:type="dxa"/>
              <w:bottom w:w="0" w:type="dxa"/>
              <w:right w:w="0" w:type="dxa"/>
            </w:tcMar>
            <w:vAlign w:val="center"/>
          </w:tcPr>
          <w:p w14:paraId="0D76ECF6" w14:textId="77777777" w:rsidR="006E2D47" w:rsidRDefault="0009672F">
            <w:pPr>
              <w:spacing w:before="40" w:after="40"/>
              <w:ind w:left="100" w:right="100"/>
              <w:jc w:val="right"/>
            </w:pPr>
            <w:r>
              <w:rPr>
                <w:rFonts w:ascii="Roboto" w:eastAsia="Roboto" w:hAnsi="Roboto" w:cs="Roboto"/>
                <w:color w:val="111111"/>
                <w:sz w:val="22"/>
                <w:szCs w:val="22"/>
              </w:rPr>
              <w:t>9</w:t>
            </w:r>
          </w:p>
        </w:tc>
        <w:tc>
          <w:tcPr>
            <w:tcW w:w="953" w:type="dxa"/>
            <w:shd w:val="clear" w:color="auto" w:fill="FFFFFF"/>
            <w:tcMar>
              <w:top w:w="0" w:type="dxa"/>
              <w:left w:w="0" w:type="dxa"/>
              <w:bottom w:w="0" w:type="dxa"/>
              <w:right w:w="0" w:type="dxa"/>
            </w:tcMar>
            <w:vAlign w:val="center"/>
          </w:tcPr>
          <w:p w14:paraId="266D4474" w14:textId="77777777" w:rsidR="006E2D47" w:rsidRDefault="0009672F">
            <w:pPr>
              <w:spacing w:before="40" w:after="40"/>
              <w:ind w:left="100" w:right="100"/>
              <w:jc w:val="right"/>
            </w:pPr>
            <w:r>
              <w:rPr>
                <w:rFonts w:ascii="Roboto" w:eastAsia="Roboto" w:hAnsi="Roboto" w:cs="Roboto"/>
                <w:color w:val="111111"/>
                <w:sz w:val="22"/>
                <w:szCs w:val="22"/>
              </w:rPr>
              <w:t>0.9360</w:t>
            </w:r>
          </w:p>
        </w:tc>
        <w:tc>
          <w:tcPr>
            <w:tcW w:w="1125" w:type="dxa"/>
            <w:shd w:val="clear" w:color="auto" w:fill="FFFFFF"/>
            <w:tcMar>
              <w:top w:w="0" w:type="dxa"/>
              <w:left w:w="0" w:type="dxa"/>
              <w:bottom w:w="0" w:type="dxa"/>
              <w:right w:w="0" w:type="dxa"/>
            </w:tcMar>
            <w:vAlign w:val="center"/>
          </w:tcPr>
          <w:p w14:paraId="48E7DAA0" w14:textId="77777777" w:rsidR="006E2D47" w:rsidRDefault="0009672F">
            <w:pPr>
              <w:spacing w:before="40" w:after="40"/>
              <w:ind w:left="100" w:right="100"/>
              <w:jc w:val="right"/>
            </w:pPr>
            <w:r>
              <w:rPr>
                <w:rFonts w:ascii="Roboto" w:eastAsia="Roboto" w:hAnsi="Roboto" w:cs="Roboto"/>
                <w:color w:val="111111"/>
                <w:sz w:val="22"/>
                <w:szCs w:val="22"/>
              </w:rPr>
              <w:t>0.9279</w:t>
            </w:r>
          </w:p>
        </w:tc>
        <w:tc>
          <w:tcPr>
            <w:tcW w:w="1020" w:type="dxa"/>
            <w:shd w:val="clear" w:color="auto" w:fill="FFFFFF"/>
            <w:tcMar>
              <w:top w:w="0" w:type="dxa"/>
              <w:left w:w="0" w:type="dxa"/>
              <w:bottom w:w="0" w:type="dxa"/>
              <w:right w:w="0" w:type="dxa"/>
            </w:tcMar>
            <w:vAlign w:val="center"/>
          </w:tcPr>
          <w:p w14:paraId="01BB06B8" w14:textId="77777777" w:rsidR="006E2D47" w:rsidRDefault="0009672F">
            <w:pPr>
              <w:spacing w:before="40" w:after="40"/>
              <w:ind w:left="100" w:right="100"/>
              <w:jc w:val="right"/>
            </w:pPr>
            <w:r>
              <w:rPr>
                <w:rFonts w:ascii="Roboto" w:eastAsia="Roboto" w:hAnsi="Roboto" w:cs="Roboto"/>
                <w:color w:val="111111"/>
                <w:sz w:val="22"/>
                <w:szCs w:val="22"/>
              </w:rPr>
              <w:t>0.9258</w:t>
            </w:r>
          </w:p>
        </w:tc>
        <w:tc>
          <w:tcPr>
            <w:tcW w:w="953" w:type="dxa"/>
            <w:shd w:val="clear" w:color="auto" w:fill="FFFFFF"/>
            <w:tcMar>
              <w:top w:w="0" w:type="dxa"/>
              <w:left w:w="0" w:type="dxa"/>
              <w:bottom w:w="0" w:type="dxa"/>
              <w:right w:w="0" w:type="dxa"/>
            </w:tcMar>
            <w:vAlign w:val="center"/>
          </w:tcPr>
          <w:p w14:paraId="7EFD651B" w14:textId="77777777" w:rsidR="006E2D47" w:rsidRDefault="0009672F">
            <w:pPr>
              <w:spacing w:before="40" w:after="40"/>
              <w:ind w:left="100" w:right="100"/>
              <w:jc w:val="right"/>
            </w:pPr>
            <w:r>
              <w:rPr>
                <w:rFonts w:ascii="Roboto" w:eastAsia="Roboto" w:hAnsi="Roboto" w:cs="Roboto"/>
                <w:color w:val="111111"/>
                <w:sz w:val="22"/>
                <w:szCs w:val="22"/>
              </w:rPr>
              <w:t>0.6299</w:t>
            </w:r>
          </w:p>
        </w:tc>
        <w:tc>
          <w:tcPr>
            <w:tcW w:w="1125" w:type="dxa"/>
            <w:shd w:val="clear" w:color="auto" w:fill="FFFFFF"/>
            <w:tcMar>
              <w:top w:w="0" w:type="dxa"/>
              <w:left w:w="0" w:type="dxa"/>
              <w:bottom w:w="0" w:type="dxa"/>
              <w:right w:w="0" w:type="dxa"/>
            </w:tcMar>
            <w:vAlign w:val="center"/>
          </w:tcPr>
          <w:p w14:paraId="5A1CB9B7" w14:textId="77777777" w:rsidR="006E2D47" w:rsidRDefault="0009672F">
            <w:pPr>
              <w:spacing w:before="40" w:after="40"/>
              <w:ind w:left="100" w:right="100"/>
              <w:jc w:val="right"/>
            </w:pPr>
            <w:r>
              <w:rPr>
                <w:rFonts w:ascii="Roboto" w:eastAsia="Roboto" w:hAnsi="Roboto" w:cs="Roboto"/>
                <w:color w:val="111111"/>
                <w:sz w:val="22"/>
                <w:szCs w:val="22"/>
              </w:rPr>
              <w:t>0.6533</w:t>
            </w:r>
          </w:p>
        </w:tc>
        <w:tc>
          <w:tcPr>
            <w:tcW w:w="1020" w:type="dxa"/>
            <w:shd w:val="clear" w:color="auto" w:fill="FFFFFF"/>
            <w:tcMar>
              <w:top w:w="0" w:type="dxa"/>
              <w:left w:w="0" w:type="dxa"/>
              <w:bottom w:w="0" w:type="dxa"/>
              <w:right w:w="0" w:type="dxa"/>
            </w:tcMar>
            <w:vAlign w:val="center"/>
          </w:tcPr>
          <w:p w14:paraId="1B0D8A75" w14:textId="77777777" w:rsidR="006E2D47" w:rsidRDefault="0009672F">
            <w:pPr>
              <w:spacing w:before="40" w:after="40"/>
              <w:ind w:left="100" w:right="100"/>
              <w:jc w:val="right"/>
            </w:pPr>
            <w:r>
              <w:rPr>
                <w:rFonts w:ascii="Roboto" w:eastAsia="Roboto" w:hAnsi="Roboto" w:cs="Roboto"/>
                <w:color w:val="111111"/>
                <w:sz w:val="22"/>
                <w:szCs w:val="22"/>
              </w:rPr>
              <w:t>0.6617</w:t>
            </w:r>
          </w:p>
        </w:tc>
      </w:tr>
      <w:tr w:rsidR="006E2D47" w14:paraId="4D4F8C6A" w14:textId="77777777">
        <w:trPr>
          <w:cantSplit/>
          <w:trHeight w:val="411"/>
          <w:jc w:val="center"/>
        </w:trPr>
        <w:tc>
          <w:tcPr>
            <w:tcW w:w="642" w:type="dxa"/>
            <w:shd w:val="clear" w:color="auto" w:fill="FFFFFF"/>
            <w:tcMar>
              <w:top w:w="0" w:type="dxa"/>
              <w:left w:w="0" w:type="dxa"/>
              <w:bottom w:w="0" w:type="dxa"/>
              <w:right w:w="0" w:type="dxa"/>
            </w:tcMar>
            <w:vAlign w:val="center"/>
          </w:tcPr>
          <w:p w14:paraId="2733782C" w14:textId="77777777" w:rsidR="006E2D47" w:rsidRDefault="0009672F">
            <w:pPr>
              <w:spacing w:before="40" w:after="40"/>
              <w:ind w:left="100" w:right="100"/>
              <w:jc w:val="right"/>
            </w:pPr>
            <w:r>
              <w:rPr>
                <w:rFonts w:ascii="Roboto" w:eastAsia="Roboto" w:hAnsi="Roboto" w:cs="Roboto"/>
                <w:color w:val="111111"/>
                <w:sz w:val="22"/>
                <w:szCs w:val="22"/>
              </w:rPr>
              <w:t>31</w:t>
            </w:r>
          </w:p>
        </w:tc>
        <w:tc>
          <w:tcPr>
            <w:tcW w:w="522" w:type="dxa"/>
            <w:shd w:val="clear" w:color="auto" w:fill="FFFFFF"/>
            <w:tcMar>
              <w:top w:w="0" w:type="dxa"/>
              <w:left w:w="0" w:type="dxa"/>
              <w:bottom w:w="0" w:type="dxa"/>
              <w:right w:w="0" w:type="dxa"/>
            </w:tcMar>
            <w:vAlign w:val="center"/>
          </w:tcPr>
          <w:p w14:paraId="7C95FD3B" w14:textId="77777777" w:rsidR="006E2D47" w:rsidRDefault="0009672F">
            <w:pPr>
              <w:spacing w:before="40" w:after="40"/>
              <w:ind w:left="100" w:right="100"/>
              <w:jc w:val="right"/>
            </w:pPr>
            <w:r>
              <w:rPr>
                <w:rFonts w:ascii="Roboto" w:eastAsia="Roboto" w:hAnsi="Roboto" w:cs="Roboto"/>
                <w:color w:val="111111"/>
                <w:sz w:val="22"/>
                <w:szCs w:val="22"/>
              </w:rPr>
              <w:t>11</w:t>
            </w:r>
          </w:p>
        </w:tc>
        <w:tc>
          <w:tcPr>
            <w:tcW w:w="517" w:type="dxa"/>
            <w:shd w:val="clear" w:color="auto" w:fill="FFFFFF"/>
            <w:tcMar>
              <w:top w:w="0" w:type="dxa"/>
              <w:left w:w="0" w:type="dxa"/>
              <w:bottom w:w="0" w:type="dxa"/>
              <w:right w:w="0" w:type="dxa"/>
            </w:tcMar>
            <w:vAlign w:val="center"/>
          </w:tcPr>
          <w:p w14:paraId="2120CB0E" w14:textId="77777777" w:rsidR="006E2D47" w:rsidRDefault="0009672F">
            <w:pPr>
              <w:spacing w:before="40" w:after="40"/>
              <w:ind w:left="100" w:right="100"/>
              <w:jc w:val="right"/>
            </w:pPr>
            <w:r>
              <w:rPr>
                <w:rFonts w:ascii="Roboto" w:eastAsia="Roboto" w:hAnsi="Roboto" w:cs="Roboto"/>
                <w:color w:val="111111"/>
                <w:sz w:val="22"/>
                <w:szCs w:val="22"/>
              </w:rPr>
              <w:t>8</w:t>
            </w:r>
          </w:p>
        </w:tc>
        <w:tc>
          <w:tcPr>
            <w:tcW w:w="778" w:type="dxa"/>
            <w:shd w:val="clear" w:color="auto" w:fill="FFFFFF"/>
            <w:tcMar>
              <w:top w:w="0" w:type="dxa"/>
              <w:left w:w="0" w:type="dxa"/>
              <w:bottom w:w="0" w:type="dxa"/>
              <w:right w:w="0" w:type="dxa"/>
            </w:tcMar>
            <w:vAlign w:val="center"/>
          </w:tcPr>
          <w:p w14:paraId="021A8D10" w14:textId="77777777" w:rsidR="006E2D47" w:rsidRDefault="0009672F">
            <w:pPr>
              <w:spacing w:before="40" w:after="40"/>
              <w:ind w:left="100" w:right="100"/>
              <w:jc w:val="right"/>
            </w:pPr>
            <w:r>
              <w:rPr>
                <w:rFonts w:ascii="Roboto" w:eastAsia="Roboto" w:hAnsi="Roboto" w:cs="Roboto"/>
                <w:color w:val="111111"/>
                <w:sz w:val="22"/>
                <w:szCs w:val="22"/>
              </w:rPr>
              <w:t>11</w:t>
            </w:r>
          </w:p>
        </w:tc>
        <w:tc>
          <w:tcPr>
            <w:tcW w:w="517" w:type="dxa"/>
            <w:shd w:val="clear" w:color="auto" w:fill="FFFFFF"/>
            <w:tcMar>
              <w:top w:w="0" w:type="dxa"/>
              <w:left w:w="0" w:type="dxa"/>
              <w:bottom w:w="0" w:type="dxa"/>
              <w:right w:w="0" w:type="dxa"/>
            </w:tcMar>
            <w:vAlign w:val="center"/>
          </w:tcPr>
          <w:p w14:paraId="4FA26266" w14:textId="77777777" w:rsidR="006E2D47" w:rsidRDefault="0009672F">
            <w:pPr>
              <w:spacing w:before="40" w:after="40"/>
              <w:ind w:left="100" w:right="100"/>
              <w:jc w:val="right"/>
            </w:pPr>
            <w:r>
              <w:rPr>
                <w:rFonts w:ascii="Roboto" w:eastAsia="Roboto" w:hAnsi="Roboto" w:cs="Roboto"/>
                <w:color w:val="111111"/>
                <w:sz w:val="22"/>
                <w:szCs w:val="22"/>
              </w:rPr>
              <w:t>9</w:t>
            </w:r>
          </w:p>
        </w:tc>
        <w:tc>
          <w:tcPr>
            <w:tcW w:w="861" w:type="dxa"/>
            <w:shd w:val="clear" w:color="auto" w:fill="FFFFFF"/>
            <w:tcMar>
              <w:top w:w="0" w:type="dxa"/>
              <w:left w:w="0" w:type="dxa"/>
              <w:bottom w:w="0" w:type="dxa"/>
              <w:right w:w="0" w:type="dxa"/>
            </w:tcMar>
            <w:vAlign w:val="center"/>
          </w:tcPr>
          <w:p w14:paraId="23A5B6C1" w14:textId="77777777" w:rsidR="006E2D47" w:rsidRDefault="0009672F">
            <w:pPr>
              <w:spacing w:before="40" w:after="40"/>
              <w:ind w:left="100" w:right="100"/>
              <w:jc w:val="right"/>
            </w:pPr>
            <w:r>
              <w:rPr>
                <w:rFonts w:ascii="Roboto" w:eastAsia="Roboto" w:hAnsi="Roboto" w:cs="Roboto"/>
                <w:color w:val="111111"/>
                <w:sz w:val="22"/>
                <w:szCs w:val="22"/>
              </w:rPr>
              <w:t>14</w:t>
            </w:r>
          </w:p>
        </w:tc>
        <w:tc>
          <w:tcPr>
            <w:tcW w:w="836" w:type="dxa"/>
            <w:shd w:val="clear" w:color="auto" w:fill="FFFFFF"/>
            <w:tcMar>
              <w:top w:w="0" w:type="dxa"/>
              <w:left w:w="0" w:type="dxa"/>
              <w:bottom w:w="0" w:type="dxa"/>
              <w:right w:w="0" w:type="dxa"/>
            </w:tcMar>
            <w:vAlign w:val="center"/>
          </w:tcPr>
          <w:p w14:paraId="2760D079" w14:textId="77777777" w:rsidR="006E2D47" w:rsidRDefault="0009672F">
            <w:pPr>
              <w:spacing w:before="40" w:after="40"/>
              <w:ind w:left="100" w:right="100"/>
              <w:jc w:val="right"/>
            </w:pPr>
            <w:r>
              <w:rPr>
                <w:rFonts w:ascii="Roboto" w:eastAsia="Roboto" w:hAnsi="Roboto" w:cs="Roboto"/>
                <w:color w:val="111111"/>
                <w:sz w:val="22"/>
                <w:szCs w:val="22"/>
              </w:rPr>
              <w:t>8</w:t>
            </w:r>
          </w:p>
        </w:tc>
        <w:tc>
          <w:tcPr>
            <w:tcW w:w="953" w:type="dxa"/>
            <w:shd w:val="clear" w:color="auto" w:fill="FFFFFF"/>
            <w:tcMar>
              <w:top w:w="0" w:type="dxa"/>
              <w:left w:w="0" w:type="dxa"/>
              <w:bottom w:w="0" w:type="dxa"/>
              <w:right w:w="0" w:type="dxa"/>
            </w:tcMar>
            <w:vAlign w:val="center"/>
          </w:tcPr>
          <w:p w14:paraId="482A7AF0" w14:textId="77777777" w:rsidR="006E2D47" w:rsidRDefault="0009672F">
            <w:pPr>
              <w:spacing w:before="40" w:after="40"/>
              <w:ind w:left="100" w:right="100"/>
              <w:jc w:val="right"/>
            </w:pPr>
            <w:r>
              <w:rPr>
                <w:rFonts w:ascii="Roboto" w:eastAsia="Roboto" w:hAnsi="Roboto" w:cs="Roboto"/>
                <w:color w:val="111111"/>
                <w:sz w:val="22"/>
                <w:szCs w:val="22"/>
              </w:rPr>
              <w:t>0.9197</w:t>
            </w:r>
          </w:p>
        </w:tc>
        <w:tc>
          <w:tcPr>
            <w:tcW w:w="1125" w:type="dxa"/>
            <w:shd w:val="clear" w:color="auto" w:fill="FFFFFF"/>
            <w:tcMar>
              <w:top w:w="0" w:type="dxa"/>
              <w:left w:w="0" w:type="dxa"/>
              <w:bottom w:w="0" w:type="dxa"/>
              <w:right w:w="0" w:type="dxa"/>
            </w:tcMar>
            <w:vAlign w:val="center"/>
          </w:tcPr>
          <w:p w14:paraId="20BB1FE2" w14:textId="77777777" w:rsidR="006E2D47" w:rsidRDefault="0009672F">
            <w:pPr>
              <w:spacing w:before="40" w:after="40"/>
              <w:ind w:left="100" w:right="100"/>
              <w:jc w:val="right"/>
            </w:pPr>
            <w:r>
              <w:rPr>
                <w:rFonts w:ascii="Roboto" w:eastAsia="Roboto" w:hAnsi="Roboto" w:cs="Roboto"/>
                <w:color w:val="111111"/>
                <w:sz w:val="22"/>
                <w:szCs w:val="22"/>
              </w:rPr>
              <w:t>0.9376</w:t>
            </w:r>
          </w:p>
        </w:tc>
        <w:tc>
          <w:tcPr>
            <w:tcW w:w="1020" w:type="dxa"/>
            <w:shd w:val="clear" w:color="auto" w:fill="FFFFFF"/>
            <w:tcMar>
              <w:top w:w="0" w:type="dxa"/>
              <w:left w:w="0" w:type="dxa"/>
              <w:bottom w:w="0" w:type="dxa"/>
              <w:right w:w="0" w:type="dxa"/>
            </w:tcMar>
            <w:vAlign w:val="center"/>
          </w:tcPr>
          <w:p w14:paraId="45C2DAA5" w14:textId="77777777" w:rsidR="006E2D47" w:rsidRDefault="0009672F">
            <w:pPr>
              <w:spacing w:before="40" w:after="40"/>
              <w:ind w:left="100" w:right="100"/>
              <w:jc w:val="right"/>
            </w:pPr>
            <w:r>
              <w:rPr>
                <w:rFonts w:ascii="Roboto" w:eastAsia="Roboto" w:hAnsi="Roboto" w:cs="Roboto"/>
                <w:color w:val="111111"/>
                <w:sz w:val="22"/>
                <w:szCs w:val="22"/>
              </w:rPr>
              <w:t>0.9256</w:t>
            </w:r>
          </w:p>
        </w:tc>
        <w:tc>
          <w:tcPr>
            <w:tcW w:w="953" w:type="dxa"/>
            <w:shd w:val="clear" w:color="auto" w:fill="FFFFFF"/>
            <w:tcMar>
              <w:top w:w="0" w:type="dxa"/>
              <w:left w:w="0" w:type="dxa"/>
              <w:bottom w:w="0" w:type="dxa"/>
              <w:right w:w="0" w:type="dxa"/>
            </w:tcMar>
            <w:vAlign w:val="center"/>
          </w:tcPr>
          <w:p w14:paraId="5F4AD8F6" w14:textId="77777777" w:rsidR="006E2D47" w:rsidRDefault="0009672F">
            <w:pPr>
              <w:spacing w:before="40" w:after="40"/>
              <w:ind w:left="100" w:right="100"/>
              <w:jc w:val="right"/>
            </w:pPr>
            <w:r>
              <w:rPr>
                <w:rFonts w:ascii="Roboto" w:eastAsia="Roboto" w:hAnsi="Roboto" w:cs="Roboto"/>
                <w:color w:val="111111"/>
                <w:sz w:val="22"/>
                <w:szCs w:val="22"/>
              </w:rPr>
              <w:t>0.6958</w:t>
            </w:r>
          </w:p>
        </w:tc>
        <w:tc>
          <w:tcPr>
            <w:tcW w:w="1125" w:type="dxa"/>
            <w:shd w:val="clear" w:color="auto" w:fill="FFFFFF"/>
            <w:tcMar>
              <w:top w:w="0" w:type="dxa"/>
              <w:left w:w="0" w:type="dxa"/>
              <w:bottom w:w="0" w:type="dxa"/>
              <w:right w:w="0" w:type="dxa"/>
            </w:tcMar>
            <w:vAlign w:val="center"/>
          </w:tcPr>
          <w:p w14:paraId="55723A38" w14:textId="77777777" w:rsidR="006E2D47" w:rsidRDefault="0009672F">
            <w:pPr>
              <w:spacing w:before="40" w:after="40"/>
              <w:ind w:left="100" w:right="100"/>
              <w:jc w:val="right"/>
            </w:pPr>
            <w:r>
              <w:rPr>
                <w:rFonts w:ascii="Roboto" w:eastAsia="Roboto" w:hAnsi="Roboto" w:cs="Roboto"/>
                <w:color w:val="111111"/>
                <w:sz w:val="22"/>
                <w:szCs w:val="22"/>
              </w:rPr>
              <w:t>0.6515</w:t>
            </w:r>
          </w:p>
        </w:tc>
        <w:tc>
          <w:tcPr>
            <w:tcW w:w="1020" w:type="dxa"/>
            <w:shd w:val="clear" w:color="auto" w:fill="FFFFFF"/>
            <w:tcMar>
              <w:top w:w="0" w:type="dxa"/>
              <w:left w:w="0" w:type="dxa"/>
              <w:bottom w:w="0" w:type="dxa"/>
              <w:right w:w="0" w:type="dxa"/>
            </w:tcMar>
            <w:vAlign w:val="center"/>
          </w:tcPr>
          <w:p w14:paraId="1A3062EB" w14:textId="77777777" w:rsidR="006E2D47" w:rsidRDefault="0009672F">
            <w:pPr>
              <w:spacing w:before="40" w:after="40"/>
              <w:ind w:left="100" w:right="100"/>
              <w:jc w:val="right"/>
            </w:pPr>
            <w:r>
              <w:rPr>
                <w:rFonts w:ascii="Roboto" w:eastAsia="Roboto" w:hAnsi="Roboto" w:cs="Roboto"/>
                <w:color w:val="111111"/>
                <w:sz w:val="22"/>
                <w:szCs w:val="22"/>
              </w:rPr>
              <w:t>0.6880</w:t>
            </w:r>
          </w:p>
        </w:tc>
      </w:tr>
      <w:tr w:rsidR="006E2D47" w14:paraId="3D9865DB" w14:textId="77777777">
        <w:trPr>
          <w:cantSplit/>
          <w:trHeight w:val="411"/>
          <w:jc w:val="center"/>
        </w:trPr>
        <w:tc>
          <w:tcPr>
            <w:tcW w:w="642" w:type="dxa"/>
            <w:shd w:val="clear" w:color="auto" w:fill="FFFFFF"/>
            <w:tcMar>
              <w:top w:w="0" w:type="dxa"/>
              <w:left w:w="0" w:type="dxa"/>
              <w:bottom w:w="0" w:type="dxa"/>
              <w:right w:w="0" w:type="dxa"/>
            </w:tcMar>
            <w:vAlign w:val="center"/>
          </w:tcPr>
          <w:p w14:paraId="7FCA9D70" w14:textId="77777777" w:rsidR="006E2D47" w:rsidRDefault="0009672F">
            <w:pPr>
              <w:spacing w:before="40" w:after="40"/>
              <w:ind w:left="100" w:right="100"/>
              <w:jc w:val="right"/>
            </w:pPr>
            <w:r>
              <w:rPr>
                <w:rFonts w:ascii="Roboto" w:eastAsia="Roboto" w:hAnsi="Roboto" w:cs="Roboto"/>
                <w:color w:val="111111"/>
                <w:sz w:val="22"/>
                <w:szCs w:val="22"/>
              </w:rPr>
              <w:t>32</w:t>
            </w:r>
          </w:p>
        </w:tc>
        <w:tc>
          <w:tcPr>
            <w:tcW w:w="522" w:type="dxa"/>
            <w:shd w:val="clear" w:color="auto" w:fill="FFFFFF"/>
            <w:tcMar>
              <w:top w:w="0" w:type="dxa"/>
              <w:left w:w="0" w:type="dxa"/>
              <w:bottom w:w="0" w:type="dxa"/>
              <w:right w:w="0" w:type="dxa"/>
            </w:tcMar>
            <w:vAlign w:val="center"/>
          </w:tcPr>
          <w:p w14:paraId="1B06D736" w14:textId="77777777" w:rsidR="006E2D47" w:rsidRDefault="0009672F">
            <w:pPr>
              <w:spacing w:before="40" w:after="40"/>
              <w:ind w:left="100" w:right="100"/>
              <w:jc w:val="right"/>
            </w:pPr>
            <w:r>
              <w:rPr>
                <w:rFonts w:ascii="Roboto" w:eastAsia="Roboto" w:hAnsi="Roboto" w:cs="Roboto"/>
                <w:color w:val="111111"/>
                <w:sz w:val="22"/>
                <w:szCs w:val="22"/>
              </w:rPr>
              <w:t>11</w:t>
            </w:r>
          </w:p>
        </w:tc>
        <w:tc>
          <w:tcPr>
            <w:tcW w:w="517" w:type="dxa"/>
            <w:shd w:val="clear" w:color="auto" w:fill="FFFFFF"/>
            <w:tcMar>
              <w:top w:w="0" w:type="dxa"/>
              <w:left w:w="0" w:type="dxa"/>
              <w:bottom w:w="0" w:type="dxa"/>
              <w:right w:w="0" w:type="dxa"/>
            </w:tcMar>
            <w:vAlign w:val="center"/>
          </w:tcPr>
          <w:p w14:paraId="707B0077" w14:textId="77777777" w:rsidR="006E2D47" w:rsidRDefault="0009672F">
            <w:pPr>
              <w:spacing w:before="40" w:after="40"/>
              <w:ind w:left="100" w:right="100"/>
              <w:jc w:val="right"/>
            </w:pPr>
            <w:r>
              <w:rPr>
                <w:rFonts w:ascii="Roboto" w:eastAsia="Roboto" w:hAnsi="Roboto" w:cs="Roboto"/>
                <w:color w:val="111111"/>
                <w:sz w:val="22"/>
                <w:szCs w:val="22"/>
              </w:rPr>
              <w:t>8</w:t>
            </w:r>
          </w:p>
        </w:tc>
        <w:tc>
          <w:tcPr>
            <w:tcW w:w="778" w:type="dxa"/>
            <w:shd w:val="clear" w:color="auto" w:fill="FFFFFF"/>
            <w:tcMar>
              <w:top w:w="0" w:type="dxa"/>
              <w:left w:w="0" w:type="dxa"/>
              <w:bottom w:w="0" w:type="dxa"/>
              <w:right w:w="0" w:type="dxa"/>
            </w:tcMar>
            <w:vAlign w:val="center"/>
          </w:tcPr>
          <w:p w14:paraId="39CDCADE" w14:textId="77777777" w:rsidR="006E2D47" w:rsidRDefault="0009672F">
            <w:pPr>
              <w:spacing w:before="40" w:after="40"/>
              <w:ind w:left="100" w:right="100"/>
              <w:jc w:val="right"/>
            </w:pPr>
            <w:r>
              <w:rPr>
                <w:rFonts w:ascii="Roboto" w:eastAsia="Roboto" w:hAnsi="Roboto" w:cs="Roboto"/>
                <w:color w:val="111111"/>
                <w:sz w:val="22"/>
                <w:szCs w:val="22"/>
              </w:rPr>
              <w:t>11</w:t>
            </w:r>
          </w:p>
        </w:tc>
        <w:tc>
          <w:tcPr>
            <w:tcW w:w="517" w:type="dxa"/>
            <w:shd w:val="clear" w:color="auto" w:fill="FFFFFF"/>
            <w:tcMar>
              <w:top w:w="0" w:type="dxa"/>
              <w:left w:w="0" w:type="dxa"/>
              <w:bottom w:w="0" w:type="dxa"/>
              <w:right w:w="0" w:type="dxa"/>
            </w:tcMar>
            <w:vAlign w:val="center"/>
          </w:tcPr>
          <w:p w14:paraId="26EC8762" w14:textId="77777777" w:rsidR="006E2D47" w:rsidRDefault="0009672F">
            <w:pPr>
              <w:spacing w:before="40" w:after="40"/>
              <w:ind w:left="100" w:right="100"/>
              <w:jc w:val="right"/>
            </w:pPr>
            <w:r>
              <w:rPr>
                <w:rFonts w:ascii="Roboto" w:eastAsia="Roboto" w:hAnsi="Roboto" w:cs="Roboto"/>
                <w:color w:val="111111"/>
                <w:sz w:val="22"/>
                <w:szCs w:val="22"/>
              </w:rPr>
              <w:t>8</w:t>
            </w:r>
          </w:p>
        </w:tc>
        <w:tc>
          <w:tcPr>
            <w:tcW w:w="861" w:type="dxa"/>
            <w:shd w:val="clear" w:color="auto" w:fill="FFFFFF"/>
            <w:tcMar>
              <w:top w:w="0" w:type="dxa"/>
              <w:left w:w="0" w:type="dxa"/>
              <w:bottom w:w="0" w:type="dxa"/>
              <w:right w:w="0" w:type="dxa"/>
            </w:tcMar>
            <w:vAlign w:val="center"/>
          </w:tcPr>
          <w:p w14:paraId="5B12812F" w14:textId="77777777" w:rsidR="006E2D47" w:rsidRDefault="006E2D47">
            <w:pPr>
              <w:spacing w:before="40" w:after="40"/>
              <w:ind w:left="100" w:right="100"/>
              <w:jc w:val="right"/>
            </w:pPr>
          </w:p>
        </w:tc>
        <w:tc>
          <w:tcPr>
            <w:tcW w:w="836" w:type="dxa"/>
            <w:shd w:val="clear" w:color="auto" w:fill="FFFFFF"/>
            <w:tcMar>
              <w:top w:w="0" w:type="dxa"/>
              <w:left w:w="0" w:type="dxa"/>
              <w:bottom w:w="0" w:type="dxa"/>
              <w:right w:w="0" w:type="dxa"/>
            </w:tcMar>
            <w:vAlign w:val="center"/>
          </w:tcPr>
          <w:p w14:paraId="6FF2C5F5" w14:textId="77777777" w:rsidR="006E2D47" w:rsidRDefault="006E2D47">
            <w:pPr>
              <w:spacing w:before="40" w:after="40"/>
              <w:ind w:left="100" w:right="100"/>
              <w:jc w:val="right"/>
            </w:pPr>
          </w:p>
        </w:tc>
        <w:tc>
          <w:tcPr>
            <w:tcW w:w="953" w:type="dxa"/>
            <w:shd w:val="clear" w:color="auto" w:fill="FFFFFF"/>
            <w:tcMar>
              <w:top w:w="0" w:type="dxa"/>
              <w:left w:w="0" w:type="dxa"/>
              <w:bottom w:w="0" w:type="dxa"/>
              <w:right w:w="0" w:type="dxa"/>
            </w:tcMar>
            <w:vAlign w:val="center"/>
          </w:tcPr>
          <w:p w14:paraId="4FA138B2" w14:textId="77777777" w:rsidR="006E2D47" w:rsidRDefault="0009672F">
            <w:pPr>
              <w:spacing w:before="40" w:after="40"/>
              <w:ind w:left="100" w:right="100"/>
              <w:jc w:val="right"/>
            </w:pPr>
            <w:r>
              <w:rPr>
                <w:rFonts w:ascii="Roboto" w:eastAsia="Roboto" w:hAnsi="Roboto" w:cs="Roboto"/>
                <w:color w:val="111111"/>
                <w:sz w:val="22"/>
                <w:szCs w:val="22"/>
              </w:rPr>
              <w:t>0.9289</w:t>
            </w:r>
          </w:p>
        </w:tc>
        <w:tc>
          <w:tcPr>
            <w:tcW w:w="1125" w:type="dxa"/>
            <w:shd w:val="clear" w:color="auto" w:fill="FFFFFF"/>
            <w:tcMar>
              <w:top w:w="0" w:type="dxa"/>
              <w:left w:w="0" w:type="dxa"/>
              <w:bottom w:w="0" w:type="dxa"/>
              <w:right w:w="0" w:type="dxa"/>
            </w:tcMar>
            <w:vAlign w:val="center"/>
          </w:tcPr>
          <w:p w14:paraId="7708E5B1" w14:textId="77777777" w:rsidR="006E2D47" w:rsidRDefault="0009672F">
            <w:pPr>
              <w:spacing w:before="40" w:after="40"/>
              <w:ind w:left="100" w:right="100"/>
              <w:jc w:val="right"/>
            </w:pPr>
            <w:r>
              <w:rPr>
                <w:rFonts w:ascii="Roboto" w:eastAsia="Roboto" w:hAnsi="Roboto" w:cs="Roboto"/>
                <w:color w:val="111111"/>
                <w:sz w:val="22"/>
                <w:szCs w:val="22"/>
              </w:rPr>
              <w:t>0.9289</w:t>
            </w:r>
          </w:p>
        </w:tc>
        <w:tc>
          <w:tcPr>
            <w:tcW w:w="1020" w:type="dxa"/>
            <w:shd w:val="clear" w:color="auto" w:fill="FFFFFF"/>
            <w:tcMar>
              <w:top w:w="0" w:type="dxa"/>
              <w:left w:w="0" w:type="dxa"/>
              <w:bottom w:w="0" w:type="dxa"/>
              <w:right w:w="0" w:type="dxa"/>
            </w:tcMar>
            <w:vAlign w:val="center"/>
          </w:tcPr>
          <w:p w14:paraId="2B60C01F" w14:textId="77777777" w:rsidR="006E2D47" w:rsidRDefault="0009672F">
            <w:pPr>
              <w:spacing w:before="40" w:after="40"/>
              <w:ind w:left="100" w:right="100"/>
              <w:jc w:val="right"/>
            </w:pPr>
            <w:r>
              <w:rPr>
                <w:rFonts w:ascii="Roboto" w:eastAsia="Roboto" w:hAnsi="Roboto" w:cs="Roboto"/>
                <w:color w:val="111111"/>
                <w:sz w:val="22"/>
                <w:szCs w:val="22"/>
              </w:rPr>
              <w:t>0.9289</w:t>
            </w:r>
          </w:p>
        </w:tc>
        <w:tc>
          <w:tcPr>
            <w:tcW w:w="953" w:type="dxa"/>
            <w:shd w:val="clear" w:color="auto" w:fill="FFFFFF"/>
            <w:tcMar>
              <w:top w:w="0" w:type="dxa"/>
              <w:left w:w="0" w:type="dxa"/>
              <w:bottom w:w="0" w:type="dxa"/>
              <w:right w:w="0" w:type="dxa"/>
            </w:tcMar>
            <w:vAlign w:val="center"/>
          </w:tcPr>
          <w:p w14:paraId="39B732D0" w14:textId="77777777" w:rsidR="006E2D47" w:rsidRDefault="0009672F">
            <w:pPr>
              <w:spacing w:before="40" w:after="40"/>
              <w:ind w:left="100" w:right="100"/>
              <w:jc w:val="right"/>
            </w:pPr>
            <w:r>
              <w:rPr>
                <w:rFonts w:ascii="Roboto" w:eastAsia="Roboto" w:hAnsi="Roboto" w:cs="Roboto"/>
                <w:color w:val="111111"/>
                <w:sz w:val="22"/>
                <w:szCs w:val="22"/>
              </w:rPr>
              <w:t>0.6843</w:t>
            </w:r>
          </w:p>
        </w:tc>
        <w:tc>
          <w:tcPr>
            <w:tcW w:w="1125" w:type="dxa"/>
            <w:shd w:val="clear" w:color="auto" w:fill="FFFFFF"/>
            <w:tcMar>
              <w:top w:w="0" w:type="dxa"/>
              <w:left w:w="0" w:type="dxa"/>
              <w:bottom w:w="0" w:type="dxa"/>
              <w:right w:w="0" w:type="dxa"/>
            </w:tcMar>
            <w:vAlign w:val="center"/>
          </w:tcPr>
          <w:p w14:paraId="44252F54" w14:textId="77777777" w:rsidR="006E2D47" w:rsidRDefault="0009672F">
            <w:pPr>
              <w:spacing w:before="40" w:after="40"/>
              <w:ind w:left="100" w:right="100"/>
              <w:jc w:val="right"/>
            </w:pPr>
            <w:r>
              <w:rPr>
                <w:rFonts w:ascii="Roboto" w:eastAsia="Roboto" w:hAnsi="Roboto" w:cs="Roboto"/>
                <w:color w:val="111111"/>
                <w:sz w:val="22"/>
                <w:szCs w:val="22"/>
              </w:rPr>
              <w:t>0.6843</w:t>
            </w:r>
          </w:p>
        </w:tc>
        <w:tc>
          <w:tcPr>
            <w:tcW w:w="1020" w:type="dxa"/>
            <w:shd w:val="clear" w:color="auto" w:fill="FFFFFF"/>
            <w:tcMar>
              <w:top w:w="0" w:type="dxa"/>
              <w:left w:w="0" w:type="dxa"/>
              <w:bottom w:w="0" w:type="dxa"/>
              <w:right w:w="0" w:type="dxa"/>
            </w:tcMar>
            <w:vAlign w:val="center"/>
          </w:tcPr>
          <w:p w14:paraId="61957438" w14:textId="77777777" w:rsidR="006E2D47" w:rsidRDefault="0009672F">
            <w:pPr>
              <w:spacing w:before="40" w:after="40"/>
              <w:ind w:left="100" w:right="100"/>
              <w:jc w:val="right"/>
            </w:pPr>
            <w:r>
              <w:rPr>
                <w:rFonts w:ascii="Roboto" w:eastAsia="Roboto" w:hAnsi="Roboto" w:cs="Roboto"/>
                <w:color w:val="111111"/>
                <w:sz w:val="22"/>
                <w:szCs w:val="22"/>
              </w:rPr>
              <w:t>0.6843</w:t>
            </w:r>
          </w:p>
        </w:tc>
      </w:tr>
      <w:tr w:rsidR="006E2D47" w14:paraId="2441CFE1" w14:textId="77777777">
        <w:trPr>
          <w:cantSplit/>
          <w:trHeight w:val="411"/>
          <w:jc w:val="center"/>
        </w:trPr>
        <w:tc>
          <w:tcPr>
            <w:tcW w:w="642" w:type="dxa"/>
            <w:shd w:val="clear" w:color="auto" w:fill="FFFFFF"/>
            <w:tcMar>
              <w:top w:w="0" w:type="dxa"/>
              <w:left w:w="0" w:type="dxa"/>
              <w:bottom w:w="0" w:type="dxa"/>
              <w:right w:w="0" w:type="dxa"/>
            </w:tcMar>
            <w:vAlign w:val="center"/>
          </w:tcPr>
          <w:p w14:paraId="1A885069" w14:textId="77777777" w:rsidR="006E2D47" w:rsidRDefault="0009672F">
            <w:pPr>
              <w:spacing w:before="40" w:after="40"/>
              <w:ind w:left="100" w:right="100"/>
              <w:jc w:val="right"/>
            </w:pPr>
            <w:r>
              <w:rPr>
                <w:rFonts w:ascii="Roboto" w:eastAsia="Roboto" w:hAnsi="Roboto" w:cs="Roboto"/>
                <w:color w:val="111111"/>
                <w:sz w:val="22"/>
                <w:szCs w:val="22"/>
              </w:rPr>
              <w:t>33</w:t>
            </w:r>
          </w:p>
        </w:tc>
        <w:tc>
          <w:tcPr>
            <w:tcW w:w="522" w:type="dxa"/>
            <w:shd w:val="clear" w:color="auto" w:fill="FFFFFF"/>
            <w:tcMar>
              <w:top w:w="0" w:type="dxa"/>
              <w:left w:w="0" w:type="dxa"/>
              <w:bottom w:w="0" w:type="dxa"/>
              <w:right w:w="0" w:type="dxa"/>
            </w:tcMar>
            <w:vAlign w:val="center"/>
          </w:tcPr>
          <w:p w14:paraId="7A819B6A" w14:textId="77777777" w:rsidR="006E2D47" w:rsidRDefault="0009672F">
            <w:pPr>
              <w:spacing w:before="40" w:after="40"/>
              <w:ind w:left="100" w:right="100"/>
              <w:jc w:val="right"/>
            </w:pPr>
            <w:r>
              <w:rPr>
                <w:rFonts w:ascii="Roboto" w:eastAsia="Roboto" w:hAnsi="Roboto" w:cs="Roboto"/>
                <w:color w:val="111111"/>
                <w:sz w:val="22"/>
                <w:szCs w:val="22"/>
              </w:rPr>
              <w:t>11</w:t>
            </w:r>
          </w:p>
        </w:tc>
        <w:tc>
          <w:tcPr>
            <w:tcW w:w="517" w:type="dxa"/>
            <w:shd w:val="clear" w:color="auto" w:fill="FFFFFF"/>
            <w:tcMar>
              <w:top w:w="0" w:type="dxa"/>
              <w:left w:w="0" w:type="dxa"/>
              <w:bottom w:w="0" w:type="dxa"/>
              <w:right w:w="0" w:type="dxa"/>
            </w:tcMar>
            <w:vAlign w:val="center"/>
          </w:tcPr>
          <w:p w14:paraId="59343874" w14:textId="77777777" w:rsidR="006E2D47" w:rsidRDefault="0009672F">
            <w:pPr>
              <w:spacing w:before="40" w:after="40"/>
              <w:ind w:left="100" w:right="100"/>
              <w:jc w:val="right"/>
            </w:pPr>
            <w:r>
              <w:rPr>
                <w:rFonts w:ascii="Roboto" w:eastAsia="Roboto" w:hAnsi="Roboto" w:cs="Roboto"/>
                <w:color w:val="111111"/>
                <w:sz w:val="22"/>
                <w:szCs w:val="22"/>
              </w:rPr>
              <w:t>8</w:t>
            </w:r>
          </w:p>
        </w:tc>
        <w:tc>
          <w:tcPr>
            <w:tcW w:w="778" w:type="dxa"/>
            <w:shd w:val="clear" w:color="auto" w:fill="FFFFFF"/>
            <w:tcMar>
              <w:top w:w="0" w:type="dxa"/>
              <w:left w:w="0" w:type="dxa"/>
              <w:bottom w:w="0" w:type="dxa"/>
              <w:right w:w="0" w:type="dxa"/>
            </w:tcMar>
            <w:vAlign w:val="center"/>
          </w:tcPr>
          <w:p w14:paraId="4366993A" w14:textId="77777777" w:rsidR="006E2D47" w:rsidRDefault="0009672F">
            <w:pPr>
              <w:spacing w:before="40" w:after="40"/>
              <w:ind w:left="100" w:right="100"/>
              <w:jc w:val="right"/>
            </w:pPr>
            <w:r>
              <w:rPr>
                <w:rFonts w:ascii="Roboto" w:eastAsia="Roboto" w:hAnsi="Roboto" w:cs="Roboto"/>
                <w:color w:val="111111"/>
                <w:sz w:val="22"/>
                <w:szCs w:val="22"/>
              </w:rPr>
              <w:t>11</w:t>
            </w:r>
          </w:p>
        </w:tc>
        <w:tc>
          <w:tcPr>
            <w:tcW w:w="517" w:type="dxa"/>
            <w:shd w:val="clear" w:color="auto" w:fill="FFFFFF"/>
            <w:tcMar>
              <w:top w:w="0" w:type="dxa"/>
              <w:left w:w="0" w:type="dxa"/>
              <w:bottom w:w="0" w:type="dxa"/>
              <w:right w:w="0" w:type="dxa"/>
            </w:tcMar>
            <w:vAlign w:val="center"/>
          </w:tcPr>
          <w:p w14:paraId="52110CCD" w14:textId="77777777" w:rsidR="006E2D47" w:rsidRDefault="0009672F">
            <w:pPr>
              <w:spacing w:before="40" w:after="40"/>
              <w:ind w:left="100" w:right="100"/>
              <w:jc w:val="right"/>
            </w:pPr>
            <w:r>
              <w:rPr>
                <w:rFonts w:ascii="Roboto" w:eastAsia="Roboto" w:hAnsi="Roboto" w:cs="Roboto"/>
                <w:color w:val="111111"/>
                <w:sz w:val="22"/>
                <w:szCs w:val="22"/>
              </w:rPr>
              <w:t>8</w:t>
            </w:r>
          </w:p>
        </w:tc>
        <w:tc>
          <w:tcPr>
            <w:tcW w:w="861" w:type="dxa"/>
            <w:shd w:val="clear" w:color="auto" w:fill="FFFFFF"/>
            <w:tcMar>
              <w:top w:w="0" w:type="dxa"/>
              <w:left w:w="0" w:type="dxa"/>
              <w:bottom w:w="0" w:type="dxa"/>
              <w:right w:w="0" w:type="dxa"/>
            </w:tcMar>
            <w:vAlign w:val="center"/>
          </w:tcPr>
          <w:p w14:paraId="7325004B" w14:textId="77777777" w:rsidR="006E2D47" w:rsidRDefault="0009672F">
            <w:pPr>
              <w:spacing w:before="40" w:after="40"/>
              <w:ind w:left="100" w:right="100"/>
              <w:jc w:val="right"/>
            </w:pPr>
            <w:r>
              <w:rPr>
                <w:rFonts w:ascii="Roboto" w:eastAsia="Roboto" w:hAnsi="Roboto" w:cs="Roboto"/>
                <w:color w:val="111111"/>
                <w:sz w:val="22"/>
                <w:szCs w:val="22"/>
              </w:rPr>
              <w:t>12</w:t>
            </w:r>
          </w:p>
        </w:tc>
        <w:tc>
          <w:tcPr>
            <w:tcW w:w="836" w:type="dxa"/>
            <w:shd w:val="clear" w:color="auto" w:fill="FFFFFF"/>
            <w:tcMar>
              <w:top w:w="0" w:type="dxa"/>
              <w:left w:w="0" w:type="dxa"/>
              <w:bottom w:w="0" w:type="dxa"/>
              <w:right w:w="0" w:type="dxa"/>
            </w:tcMar>
            <w:vAlign w:val="center"/>
          </w:tcPr>
          <w:p w14:paraId="6D8925B2" w14:textId="77777777" w:rsidR="006E2D47" w:rsidRDefault="0009672F">
            <w:pPr>
              <w:spacing w:before="40" w:after="40"/>
              <w:ind w:left="100" w:right="100"/>
              <w:jc w:val="right"/>
            </w:pPr>
            <w:r>
              <w:rPr>
                <w:rFonts w:ascii="Roboto" w:eastAsia="Roboto" w:hAnsi="Roboto" w:cs="Roboto"/>
                <w:color w:val="111111"/>
                <w:sz w:val="22"/>
                <w:szCs w:val="22"/>
              </w:rPr>
              <w:t>7</w:t>
            </w:r>
          </w:p>
        </w:tc>
        <w:tc>
          <w:tcPr>
            <w:tcW w:w="953" w:type="dxa"/>
            <w:shd w:val="clear" w:color="auto" w:fill="FFFFFF"/>
            <w:tcMar>
              <w:top w:w="0" w:type="dxa"/>
              <w:left w:w="0" w:type="dxa"/>
              <w:bottom w:w="0" w:type="dxa"/>
              <w:right w:w="0" w:type="dxa"/>
            </w:tcMar>
            <w:vAlign w:val="center"/>
          </w:tcPr>
          <w:p w14:paraId="4177FF98" w14:textId="77777777" w:rsidR="006E2D47" w:rsidRDefault="0009672F">
            <w:pPr>
              <w:spacing w:before="40" w:after="40"/>
              <w:ind w:left="100" w:right="100"/>
              <w:jc w:val="right"/>
            </w:pPr>
            <w:r>
              <w:rPr>
                <w:rFonts w:ascii="Roboto" w:eastAsia="Roboto" w:hAnsi="Roboto" w:cs="Roboto"/>
                <w:color w:val="111111"/>
                <w:sz w:val="22"/>
                <w:szCs w:val="22"/>
              </w:rPr>
              <w:t>0.9348</w:t>
            </w:r>
          </w:p>
        </w:tc>
        <w:tc>
          <w:tcPr>
            <w:tcW w:w="1125" w:type="dxa"/>
            <w:shd w:val="clear" w:color="auto" w:fill="FFFFFF"/>
            <w:tcMar>
              <w:top w:w="0" w:type="dxa"/>
              <w:left w:w="0" w:type="dxa"/>
              <w:bottom w:w="0" w:type="dxa"/>
              <w:right w:w="0" w:type="dxa"/>
            </w:tcMar>
            <w:vAlign w:val="center"/>
          </w:tcPr>
          <w:p w14:paraId="339553A5" w14:textId="77777777" w:rsidR="006E2D47" w:rsidRDefault="0009672F">
            <w:pPr>
              <w:spacing w:before="40" w:after="40"/>
              <w:ind w:left="100" w:right="100"/>
              <w:jc w:val="right"/>
            </w:pPr>
            <w:r>
              <w:rPr>
                <w:rFonts w:ascii="Roboto" w:eastAsia="Roboto" w:hAnsi="Roboto" w:cs="Roboto"/>
                <w:color w:val="111111"/>
                <w:sz w:val="22"/>
                <w:szCs w:val="22"/>
              </w:rPr>
              <w:t>0.9348</w:t>
            </w:r>
          </w:p>
        </w:tc>
        <w:tc>
          <w:tcPr>
            <w:tcW w:w="1020" w:type="dxa"/>
            <w:shd w:val="clear" w:color="auto" w:fill="FFFFFF"/>
            <w:tcMar>
              <w:top w:w="0" w:type="dxa"/>
              <w:left w:w="0" w:type="dxa"/>
              <w:bottom w:w="0" w:type="dxa"/>
              <w:right w:w="0" w:type="dxa"/>
            </w:tcMar>
            <w:vAlign w:val="center"/>
          </w:tcPr>
          <w:p w14:paraId="02B6AA3A" w14:textId="77777777" w:rsidR="006E2D47" w:rsidRDefault="0009672F">
            <w:pPr>
              <w:spacing w:before="40" w:after="40"/>
              <w:ind w:left="100" w:right="100"/>
              <w:jc w:val="right"/>
            </w:pPr>
            <w:r>
              <w:rPr>
                <w:rFonts w:ascii="Roboto" w:eastAsia="Roboto" w:hAnsi="Roboto" w:cs="Roboto"/>
                <w:color w:val="111111"/>
                <w:sz w:val="22"/>
                <w:szCs w:val="22"/>
              </w:rPr>
              <w:t>0.9298</w:t>
            </w:r>
          </w:p>
        </w:tc>
        <w:tc>
          <w:tcPr>
            <w:tcW w:w="953" w:type="dxa"/>
            <w:shd w:val="clear" w:color="auto" w:fill="FFFFFF"/>
            <w:tcMar>
              <w:top w:w="0" w:type="dxa"/>
              <w:left w:w="0" w:type="dxa"/>
              <w:bottom w:w="0" w:type="dxa"/>
              <w:right w:w="0" w:type="dxa"/>
            </w:tcMar>
            <w:vAlign w:val="center"/>
          </w:tcPr>
          <w:p w14:paraId="34AD18E9" w14:textId="77777777" w:rsidR="006E2D47" w:rsidRDefault="0009672F">
            <w:pPr>
              <w:spacing w:before="40" w:after="40"/>
              <w:ind w:left="100" w:right="100"/>
              <w:jc w:val="right"/>
            </w:pPr>
            <w:r>
              <w:rPr>
                <w:rFonts w:ascii="Roboto" w:eastAsia="Roboto" w:hAnsi="Roboto" w:cs="Roboto"/>
                <w:color w:val="111111"/>
                <w:sz w:val="22"/>
                <w:szCs w:val="22"/>
              </w:rPr>
              <w:t>0.6766</w:t>
            </w:r>
          </w:p>
        </w:tc>
        <w:tc>
          <w:tcPr>
            <w:tcW w:w="1125" w:type="dxa"/>
            <w:shd w:val="clear" w:color="auto" w:fill="FFFFFF"/>
            <w:tcMar>
              <w:top w:w="0" w:type="dxa"/>
              <w:left w:w="0" w:type="dxa"/>
              <w:bottom w:w="0" w:type="dxa"/>
              <w:right w:w="0" w:type="dxa"/>
            </w:tcMar>
            <w:vAlign w:val="center"/>
          </w:tcPr>
          <w:p w14:paraId="6FA17211" w14:textId="77777777" w:rsidR="006E2D47" w:rsidRDefault="0009672F">
            <w:pPr>
              <w:spacing w:before="40" w:after="40"/>
              <w:ind w:left="100" w:right="100"/>
              <w:jc w:val="right"/>
            </w:pPr>
            <w:r>
              <w:rPr>
                <w:rFonts w:ascii="Roboto" w:eastAsia="Roboto" w:hAnsi="Roboto" w:cs="Roboto"/>
                <w:color w:val="111111"/>
                <w:sz w:val="22"/>
                <w:szCs w:val="22"/>
              </w:rPr>
              <w:t>0.6766</w:t>
            </w:r>
          </w:p>
        </w:tc>
        <w:tc>
          <w:tcPr>
            <w:tcW w:w="1020" w:type="dxa"/>
            <w:shd w:val="clear" w:color="auto" w:fill="FFFFFF"/>
            <w:tcMar>
              <w:top w:w="0" w:type="dxa"/>
              <w:left w:w="0" w:type="dxa"/>
              <w:bottom w:w="0" w:type="dxa"/>
              <w:right w:w="0" w:type="dxa"/>
            </w:tcMar>
            <w:vAlign w:val="center"/>
          </w:tcPr>
          <w:p w14:paraId="1FA1FBB3" w14:textId="77777777" w:rsidR="006E2D47" w:rsidRDefault="0009672F">
            <w:pPr>
              <w:spacing w:before="40" w:after="40"/>
              <w:ind w:left="100" w:right="100"/>
              <w:jc w:val="right"/>
            </w:pPr>
            <w:r>
              <w:rPr>
                <w:rFonts w:ascii="Roboto" w:eastAsia="Roboto" w:hAnsi="Roboto" w:cs="Roboto"/>
                <w:color w:val="111111"/>
                <w:sz w:val="22"/>
                <w:szCs w:val="22"/>
              </w:rPr>
              <w:t>0.6912</w:t>
            </w:r>
          </w:p>
        </w:tc>
      </w:tr>
      <w:tr w:rsidR="006E2D47" w14:paraId="6E6A383C" w14:textId="77777777">
        <w:trPr>
          <w:cantSplit/>
          <w:trHeight w:val="411"/>
          <w:jc w:val="center"/>
        </w:trPr>
        <w:tc>
          <w:tcPr>
            <w:tcW w:w="642" w:type="dxa"/>
            <w:shd w:val="clear" w:color="auto" w:fill="FFFFFF"/>
            <w:tcMar>
              <w:top w:w="0" w:type="dxa"/>
              <w:left w:w="0" w:type="dxa"/>
              <w:bottom w:w="0" w:type="dxa"/>
              <w:right w:w="0" w:type="dxa"/>
            </w:tcMar>
            <w:vAlign w:val="center"/>
          </w:tcPr>
          <w:p w14:paraId="0BD0BA04" w14:textId="77777777" w:rsidR="006E2D47" w:rsidRDefault="0009672F">
            <w:pPr>
              <w:spacing w:before="40" w:after="40"/>
              <w:ind w:left="100" w:right="100"/>
              <w:jc w:val="right"/>
            </w:pPr>
            <w:r>
              <w:rPr>
                <w:rFonts w:ascii="Roboto" w:eastAsia="Roboto" w:hAnsi="Roboto" w:cs="Roboto"/>
                <w:color w:val="111111"/>
                <w:sz w:val="22"/>
                <w:szCs w:val="22"/>
              </w:rPr>
              <w:t>34</w:t>
            </w:r>
          </w:p>
        </w:tc>
        <w:tc>
          <w:tcPr>
            <w:tcW w:w="522" w:type="dxa"/>
            <w:shd w:val="clear" w:color="auto" w:fill="FFFFFF"/>
            <w:tcMar>
              <w:top w:w="0" w:type="dxa"/>
              <w:left w:w="0" w:type="dxa"/>
              <w:bottom w:w="0" w:type="dxa"/>
              <w:right w:w="0" w:type="dxa"/>
            </w:tcMar>
            <w:vAlign w:val="center"/>
          </w:tcPr>
          <w:p w14:paraId="617CE5AC" w14:textId="77777777" w:rsidR="006E2D47" w:rsidRDefault="0009672F">
            <w:pPr>
              <w:spacing w:before="40" w:after="40"/>
              <w:ind w:left="100" w:right="100"/>
              <w:jc w:val="right"/>
            </w:pPr>
            <w:r>
              <w:rPr>
                <w:rFonts w:ascii="Roboto" w:eastAsia="Roboto" w:hAnsi="Roboto" w:cs="Roboto"/>
                <w:color w:val="111111"/>
                <w:sz w:val="22"/>
                <w:szCs w:val="22"/>
              </w:rPr>
              <w:t>12</w:t>
            </w:r>
          </w:p>
        </w:tc>
        <w:tc>
          <w:tcPr>
            <w:tcW w:w="517" w:type="dxa"/>
            <w:shd w:val="clear" w:color="auto" w:fill="FFFFFF"/>
            <w:tcMar>
              <w:top w:w="0" w:type="dxa"/>
              <w:left w:w="0" w:type="dxa"/>
              <w:bottom w:w="0" w:type="dxa"/>
              <w:right w:w="0" w:type="dxa"/>
            </w:tcMar>
            <w:vAlign w:val="center"/>
          </w:tcPr>
          <w:p w14:paraId="0F83D67F" w14:textId="77777777" w:rsidR="006E2D47" w:rsidRDefault="0009672F">
            <w:pPr>
              <w:spacing w:before="40" w:after="40"/>
              <w:ind w:left="100" w:right="100"/>
              <w:jc w:val="right"/>
            </w:pPr>
            <w:r>
              <w:rPr>
                <w:rFonts w:ascii="Roboto" w:eastAsia="Roboto" w:hAnsi="Roboto" w:cs="Roboto"/>
                <w:color w:val="111111"/>
                <w:sz w:val="22"/>
                <w:szCs w:val="22"/>
              </w:rPr>
              <w:t>8</w:t>
            </w:r>
          </w:p>
        </w:tc>
        <w:tc>
          <w:tcPr>
            <w:tcW w:w="778" w:type="dxa"/>
            <w:shd w:val="clear" w:color="auto" w:fill="FFFFFF"/>
            <w:tcMar>
              <w:top w:w="0" w:type="dxa"/>
              <w:left w:w="0" w:type="dxa"/>
              <w:bottom w:w="0" w:type="dxa"/>
              <w:right w:w="0" w:type="dxa"/>
            </w:tcMar>
            <w:vAlign w:val="center"/>
          </w:tcPr>
          <w:p w14:paraId="4FC885E6" w14:textId="77777777" w:rsidR="006E2D47" w:rsidRDefault="0009672F">
            <w:pPr>
              <w:spacing w:before="40" w:after="40"/>
              <w:ind w:left="100" w:right="100"/>
              <w:jc w:val="right"/>
            </w:pPr>
            <w:r>
              <w:rPr>
                <w:rFonts w:ascii="Roboto" w:eastAsia="Roboto" w:hAnsi="Roboto" w:cs="Roboto"/>
                <w:color w:val="111111"/>
                <w:sz w:val="22"/>
                <w:szCs w:val="22"/>
              </w:rPr>
              <w:t>11</w:t>
            </w:r>
          </w:p>
        </w:tc>
        <w:tc>
          <w:tcPr>
            <w:tcW w:w="517" w:type="dxa"/>
            <w:shd w:val="clear" w:color="auto" w:fill="FFFFFF"/>
            <w:tcMar>
              <w:top w:w="0" w:type="dxa"/>
              <w:left w:w="0" w:type="dxa"/>
              <w:bottom w:w="0" w:type="dxa"/>
              <w:right w:w="0" w:type="dxa"/>
            </w:tcMar>
            <w:vAlign w:val="center"/>
          </w:tcPr>
          <w:p w14:paraId="5AC5B87F" w14:textId="77777777" w:rsidR="006E2D47" w:rsidRDefault="0009672F">
            <w:pPr>
              <w:spacing w:before="40" w:after="40"/>
              <w:ind w:left="100" w:right="100"/>
              <w:jc w:val="right"/>
            </w:pPr>
            <w:r>
              <w:rPr>
                <w:rFonts w:ascii="Roboto" w:eastAsia="Roboto" w:hAnsi="Roboto" w:cs="Roboto"/>
                <w:color w:val="111111"/>
                <w:sz w:val="22"/>
                <w:szCs w:val="22"/>
              </w:rPr>
              <w:t>8</w:t>
            </w:r>
          </w:p>
        </w:tc>
        <w:tc>
          <w:tcPr>
            <w:tcW w:w="861" w:type="dxa"/>
            <w:shd w:val="clear" w:color="auto" w:fill="FFFFFF"/>
            <w:tcMar>
              <w:top w:w="0" w:type="dxa"/>
              <w:left w:w="0" w:type="dxa"/>
              <w:bottom w:w="0" w:type="dxa"/>
              <w:right w:w="0" w:type="dxa"/>
            </w:tcMar>
            <w:vAlign w:val="center"/>
          </w:tcPr>
          <w:p w14:paraId="6E43C836" w14:textId="77777777" w:rsidR="006E2D47" w:rsidRDefault="0009672F">
            <w:pPr>
              <w:spacing w:before="40" w:after="40"/>
              <w:ind w:left="100" w:right="100"/>
              <w:jc w:val="right"/>
            </w:pPr>
            <w:r>
              <w:rPr>
                <w:rFonts w:ascii="Roboto" w:eastAsia="Roboto" w:hAnsi="Roboto" w:cs="Roboto"/>
                <w:color w:val="111111"/>
                <w:sz w:val="22"/>
                <w:szCs w:val="22"/>
              </w:rPr>
              <w:t>13</w:t>
            </w:r>
          </w:p>
        </w:tc>
        <w:tc>
          <w:tcPr>
            <w:tcW w:w="836" w:type="dxa"/>
            <w:shd w:val="clear" w:color="auto" w:fill="FFFFFF"/>
            <w:tcMar>
              <w:top w:w="0" w:type="dxa"/>
              <w:left w:w="0" w:type="dxa"/>
              <w:bottom w:w="0" w:type="dxa"/>
              <w:right w:w="0" w:type="dxa"/>
            </w:tcMar>
            <w:vAlign w:val="center"/>
          </w:tcPr>
          <w:p w14:paraId="3964A4EC" w14:textId="77777777" w:rsidR="006E2D47" w:rsidRDefault="0009672F">
            <w:pPr>
              <w:spacing w:before="40" w:after="40"/>
              <w:ind w:left="100" w:right="100"/>
              <w:jc w:val="right"/>
            </w:pPr>
            <w:r>
              <w:rPr>
                <w:rFonts w:ascii="Roboto" w:eastAsia="Roboto" w:hAnsi="Roboto" w:cs="Roboto"/>
                <w:color w:val="111111"/>
                <w:sz w:val="22"/>
                <w:szCs w:val="22"/>
              </w:rPr>
              <w:t>7</w:t>
            </w:r>
          </w:p>
        </w:tc>
        <w:tc>
          <w:tcPr>
            <w:tcW w:w="953" w:type="dxa"/>
            <w:shd w:val="clear" w:color="auto" w:fill="FFFFFF"/>
            <w:tcMar>
              <w:top w:w="0" w:type="dxa"/>
              <w:left w:w="0" w:type="dxa"/>
              <w:bottom w:w="0" w:type="dxa"/>
              <w:right w:w="0" w:type="dxa"/>
            </w:tcMar>
            <w:vAlign w:val="center"/>
          </w:tcPr>
          <w:p w14:paraId="6517BB63" w14:textId="77777777" w:rsidR="006E2D47" w:rsidRDefault="0009672F">
            <w:pPr>
              <w:spacing w:before="40" w:after="40"/>
              <w:ind w:left="100" w:right="100"/>
              <w:jc w:val="right"/>
            </w:pPr>
            <w:r>
              <w:rPr>
                <w:rFonts w:ascii="Roboto" w:eastAsia="Roboto" w:hAnsi="Roboto" w:cs="Roboto"/>
                <w:color w:val="111111"/>
                <w:sz w:val="22"/>
                <w:szCs w:val="22"/>
              </w:rPr>
              <w:t>0.9218</w:t>
            </w:r>
          </w:p>
        </w:tc>
        <w:tc>
          <w:tcPr>
            <w:tcW w:w="1125" w:type="dxa"/>
            <w:shd w:val="clear" w:color="auto" w:fill="FFFFFF"/>
            <w:tcMar>
              <w:top w:w="0" w:type="dxa"/>
              <w:left w:w="0" w:type="dxa"/>
              <w:bottom w:w="0" w:type="dxa"/>
              <w:right w:w="0" w:type="dxa"/>
            </w:tcMar>
            <w:vAlign w:val="center"/>
          </w:tcPr>
          <w:p w14:paraId="5A7CB402" w14:textId="77777777" w:rsidR="006E2D47" w:rsidRDefault="0009672F">
            <w:pPr>
              <w:spacing w:before="40" w:after="40"/>
              <w:ind w:left="100" w:right="100"/>
              <w:jc w:val="right"/>
            </w:pPr>
            <w:r>
              <w:rPr>
                <w:rFonts w:ascii="Roboto" w:eastAsia="Roboto" w:hAnsi="Roboto" w:cs="Roboto"/>
                <w:color w:val="111111"/>
                <w:sz w:val="22"/>
                <w:szCs w:val="22"/>
              </w:rPr>
              <w:t>0.9382</w:t>
            </w:r>
          </w:p>
        </w:tc>
        <w:tc>
          <w:tcPr>
            <w:tcW w:w="1020" w:type="dxa"/>
            <w:shd w:val="clear" w:color="auto" w:fill="FFFFFF"/>
            <w:tcMar>
              <w:top w:w="0" w:type="dxa"/>
              <w:left w:w="0" w:type="dxa"/>
              <w:bottom w:w="0" w:type="dxa"/>
              <w:right w:w="0" w:type="dxa"/>
            </w:tcMar>
            <w:vAlign w:val="center"/>
          </w:tcPr>
          <w:p w14:paraId="7D1291E8" w14:textId="77777777" w:rsidR="006E2D47" w:rsidRDefault="0009672F">
            <w:pPr>
              <w:spacing w:before="40" w:after="40"/>
              <w:ind w:left="100" w:right="100"/>
              <w:jc w:val="right"/>
            </w:pPr>
            <w:r>
              <w:rPr>
                <w:rFonts w:ascii="Roboto" w:eastAsia="Roboto" w:hAnsi="Roboto" w:cs="Roboto"/>
                <w:color w:val="111111"/>
                <w:sz w:val="22"/>
                <w:szCs w:val="22"/>
              </w:rPr>
              <w:t>0.9278</w:t>
            </w:r>
          </w:p>
        </w:tc>
        <w:tc>
          <w:tcPr>
            <w:tcW w:w="953" w:type="dxa"/>
            <w:shd w:val="clear" w:color="auto" w:fill="FFFFFF"/>
            <w:tcMar>
              <w:top w:w="0" w:type="dxa"/>
              <w:left w:w="0" w:type="dxa"/>
              <w:bottom w:w="0" w:type="dxa"/>
              <w:right w:w="0" w:type="dxa"/>
            </w:tcMar>
            <w:vAlign w:val="center"/>
          </w:tcPr>
          <w:p w14:paraId="4C7461AC" w14:textId="77777777" w:rsidR="006E2D47" w:rsidRDefault="0009672F">
            <w:pPr>
              <w:spacing w:before="40" w:after="40"/>
              <w:ind w:left="100" w:right="100"/>
              <w:jc w:val="right"/>
            </w:pPr>
            <w:r>
              <w:rPr>
                <w:rFonts w:ascii="Roboto" w:eastAsia="Roboto" w:hAnsi="Roboto" w:cs="Roboto"/>
                <w:color w:val="111111"/>
                <w:sz w:val="22"/>
                <w:szCs w:val="22"/>
              </w:rPr>
              <w:t>0.6982</w:t>
            </w:r>
          </w:p>
        </w:tc>
        <w:tc>
          <w:tcPr>
            <w:tcW w:w="1125" w:type="dxa"/>
            <w:shd w:val="clear" w:color="auto" w:fill="FFFFFF"/>
            <w:tcMar>
              <w:top w:w="0" w:type="dxa"/>
              <w:left w:w="0" w:type="dxa"/>
              <w:bottom w:w="0" w:type="dxa"/>
              <w:right w:w="0" w:type="dxa"/>
            </w:tcMar>
            <w:vAlign w:val="center"/>
          </w:tcPr>
          <w:p w14:paraId="27D3EF02" w14:textId="77777777" w:rsidR="006E2D47" w:rsidRDefault="0009672F">
            <w:pPr>
              <w:spacing w:before="40" w:after="40"/>
              <w:ind w:left="100" w:right="100"/>
              <w:jc w:val="right"/>
            </w:pPr>
            <w:r>
              <w:rPr>
                <w:rFonts w:ascii="Roboto" w:eastAsia="Roboto" w:hAnsi="Roboto" w:cs="Roboto"/>
                <w:color w:val="111111"/>
                <w:sz w:val="22"/>
                <w:szCs w:val="22"/>
              </w:rPr>
              <w:t>0.6724</w:t>
            </w:r>
          </w:p>
        </w:tc>
        <w:tc>
          <w:tcPr>
            <w:tcW w:w="1020" w:type="dxa"/>
            <w:shd w:val="clear" w:color="auto" w:fill="FFFFFF"/>
            <w:tcMar>
              <w:top w:w="0" w:type="dxa"/>
              <w:left w:w="0" w:type="dxa"/>
              <w:bottom w:w="0" w:type="dxa"/>
              <w:right w:w="0" w:type="dxa"/>
            </w:tcMar>
            <w:vAlign w:val="center"/>
          </w:tcPr>
          <w:p w14:paraId="0884EC4F" w14:textId="77777777" w:rsidR="006E2D47" w:rsidRDefault="0009672F">
            <w:pPr>
              <w:spacing w:before="40" w:after="40"/>
              <w:ind w:left="100" w:right="100"/>
              <w:jc w:val="right"/>
            </w:pPr>
            <w:r>
              <w:rPr>
                <w:rFonts w:ascii="Roboto" w:eastAsia="Roboto" w:hAnsi="Roboto" w:cs="Roboto"/>
                <w:color w:val="111111"/>
                <w:sz w:val="22"/>
                <w:szCs w:val="22"/>
              </w:rPr>
              <w:t>0.7141</w:t>
            </w:r>
          </w:p>
        </w:tc>
      </w:tr>
      <w:tr w:rsidR="006E2D47" w14:paraId="62F4D4ED" w14:textId="77777777">
        <w:trPr>
          <w:cantSplit/>
          <w:trHeight w:val="411"/>
          <w:jc w:val="center"/>
        </w:trPr>
        <w:tc>
          <w:tcPr>
            <w:tcW w:w="642" w:type="dxa"/>
            <w:shd w:val="clear" w:color="auto" w:fill="FFFFFF"/>
            <w:tcMar>
              <w:top w:w="0" w:type="dxa"/>
              <w:left w:w="0" w:type="dxa"/>
              <w:bottom w:w="0" w:type="dxa"/>
              <w:right w:w="0" w:type="dxa"/>
            </w:tcMar>
            <w:vAlign w:val="center"/>
          </w:tcPr>
          <w:p w14:paraId="7BFC5612" w14:textId="77777777" w:rsidR="006E2D47" w:rsidRDefault="0009672F">
            <w:pPr>
              <w:spacing w:before="40" w:after="40"/>
              <w:ind w:left="100" w:right="100"/>
              <w:jc w:val="right"/>
            </w:pPr>
            <w:r>
              <w:rPr>
                <w:rFonts w:ascii="Roboto" w:eastAsia="Roboto" w:hAnsi="Roboto" w:cs="Roboto"/>
                <w:color w:val="111111"/>
                <w:sz w:val="22"/>
                <w:szCs w:val="22"/>
              </w:rPr>
              <w:t>35</w:t>
            </w:r>
          </w:p>
        </w:tc>
        <w:tc>
          <w:tcPr>
            <w:tcW w:w="522" w:type="dxa"/>
            <w:shd w:val="clear" w:color="auto" w:fill="FFFFFF"/>
            <w:tcMar>
              <w:top w:w="0" w:type="dxa"/>
              <w:left w:w="0" w:type="dxa"/>
              <w:bottom w:w="0" w:type="dxa"/>
              <w:right w:w="0" w:type="dxa"/>
            </w:tcMar>
            <w:vAlign w:val="center"/>
          </w:tcPr>
          <w:p w14:paraId="1A7EEF8C" w14:textId="77777777" w:rsidR="006E2D47" w:rsidRDefault="0009672F">
            <w:pPr>
              <w:spacing w:before="40" w:after="40"/>
              <w:ind w:left="100" w:right="100"/>
              <w:jc w:val="right"/>
            </w:pPr>
            <w:r>
              <w:rPr>
                <w:rFonts w:ascii="Roboto" w:eastAsia="Roboto" w:hAnsi="Roboto" w:cs="Roboto"/>
                <w:color w:val="111111"/>
                <w:sz w:val="22"/>
                <w:szCs w:val="22"/>
              </w:rPr>
              <w:t>12</w:t>
            </w:r>
          </w:p>
        </w:tc>
        <w:tc>
          <w:tcPr>
            <w:tcW w:w="517" w:type="dxa"/>
            <w:shd w:val="clear" w:color="auto" w:fill="FFFFFF"/>
            <w:tcMar>
              <w:top w:w="0" w:type="dxa"/>
              <w:left w:w="0" w:type="dxa"/>
              <w:bottom w:w="0" w:type="dxa"/>
              <w:right w:w="0" w:type="dxa"/>
            </w:tcMar>
            <w:vAlign w:val="center"/>
          </w:tcPr>
          <w:p w14:paraId="12B87CD8" w14:textId="77777777" w:rsidR="006E2D47" w:rsidRDefault="0009672F">
            <w:pPr>
              <w:spacing w:before="40" w:after="40"/>
              <w:ind w:left="100" w:right="100"/>
              <w:jc w:val="right"/>
            </w:pPr>
            <w:r>
              <w:rPr>
                <w:rFonts w:ascii="Roboto" w:eastAsia="Roboto" w:hAnsi="Roboto" w:cs="Roboto"/>
                <w:color w:val="111111"/>
                <w:sz w:val="22"/>
                <w:szCs w:val="22"/>
              </w:rPr>
              <w:t>8</w:t>
            </w:r>
          </w:p>
        </w:tc>
        <w:tc>
          <w:tcPr>
            <w:tcW w:w="778" w:type="dxa"/>
            <w:shd w:val="clear" w:color="auto" w:fill="FFFFFF"/>
            <w:tcMar>
              <w:top w:w="0" w:type="dxa"/>
              <w:left w:w="0" w:type="dxa"/>
              <w:bottom w:w="0" w:type="dxa"/>
              <w:right w:w="0" w:type="dxa"/>
            </w:tcMar>
            <w:vAlign w:val="center"/>
          </w:tcPr>
          <w:p w14:paraId="4A9A19AC" w14:textId="77777777" w:rsidR="006E2D47" w:rsidRDefault="0009672F">
            <w:pPr>
              <w:spacing w:before="40" w:after="40"/>
              <w:ind w:left="100" w:right="100"/>
              <w:jc w:val="right"/>
            </w:pPr>
            <w:r>
              <w:rPr>
                <w:rFonts w:ascii="Roboto" w:eastAsia="Roboto" w:hAnsi="Roboto" w:cs="Roboto"/>
                <w:color w:val="111111"/>
                <w:sz w:val="22"/>
                <w:szCs w:val="22"/>
              </w:rPr>
              <w:t>12</w:t>
            </w:r>
          </w:p>
        </w:tc>
        <w:tc>
          <w:tcPr>
            <w:tcW w:w="517" w:type="dxa"/>
            <w:shd w:val="clear" w:color="auto" w:fill="FFFFFF"/>
            <w:tcMar>
              <w:top w:w="0" w:type="dxa"/>
              <w:left w:w="0" w:type="dxa"/>
              <w:bottom w:w="0" w:type="dxa"/>
              <w:right w:w="0" w:type="dxa"/>
            </w:tcMar>
            <w:vAlign w:val="center"/>
          </w:tcPr>
          <w:p w14:paraId="14D7C5F6" w14:textId="77777777" w:rsidR="006E2D47" w:rsidRDefault="0009672F">
            <w:pPr>
              <w:spacing w:before="40" w:after="40"/>
              <w:ind w:left="100" w:right="100"/>
              <w:jc w:val="right"/>
            </w:pPr>
            <w:r>
              <w:rPr>
                <w:rFonts w:ascii="Roboto" w:eastAsia="Roboto" w:hAnsi="Roboto" w:cs="Roboto"/>
                <w:color w:val="111111"/>
                <w:sz w:val="22"/>
                <w:szCs w:val="22"/>
              </w:rPr>
              <w:t>8</w:t>
            </w:r>
          </w:p>
        </w:tc>
        <w:tc>
          <w:tcPr>
            <w:tcW w:w="861" w:type="dxa"/>
            <w:shd w:val="clear" w:color="auto" w:fill="FFFFFF"/>
            <w:tcMar>
              <w:top w:w="0" w:type="dxa"/>
              <w:left w:w="0" w:type="dxa"/>
              <w:bottom w:w="0" w:type="dxa"/>
              <w:right w:w="0" w:type="dxa"/>
            </w:tcMar>
            <w:vAlign w:val="center"/>
          </w:tcPr>
          <w:p w14:paraId="34D2261D" w14:textId="77777777" w:rsidR="006E2D47" w:rsidRDefault="006E2D47">
            <w:pPr>
              <w:spacing w:before="40" w:after="40"/>
              <w:ind w:left="100" w:right="100"/>
              <w:jc w:val="right"/>
            </w:pPr>
          </w:p>
        </w:tc>
        <w:tc>
          <w:tcPr>
            <w:tcW w:w="836" w:type="dxa"/>
            <w:shd w:val="clear" w:color="auto" w:fill="FFFFFF"/>
            <w:tcMar>
              <w:top w:w="0" w:type="dxa"/>
              <w:left w:w="0" w:type="dxa"/>
              <w:bottom w:w="0" w:type="dxa"/>
              <w:right w:w="0" w:type="dxa"/>
            </w:tcMar>
            <w:vAlign w:val="center"/>
          </w:tcPr>
          <w:p w14:paraId="7D0D05C4" w14:textId="77777777" w:rsidR="006E2D47" w:rsidRDefault="006E2D47">
            <w:pPr>
              <w:spacing w:before="40" w:after="40"/>
              <w:ind w:left="100" w:right="100"/>
              <w:jc w:val="right"/>
            </w:pPr>
          </w:p>
        </w:tc>
        <w:tc>
          <w:tcPr>
            <w:tcW w:w="953" w:type="dxa"/>
            <w:shd w:val="clear" w:color="auto" w:fill="FFFFFF"/>
            <w:tcMar>
              <w:top w:w="0" w:type="dxa"/>
              <w:left w:w="0" w:type="dxa"/>
              <w:bottom w:w="0" w:type="dxa"/>
              <w:right w:w="0" w:type="dxa"/>
            </w:tcMar>
            <w:vAlign w:val="center"/>
          </w:tcPr>
          <w:p w14:paraId="77A32B3B" w14:textId="77777777" w:rsidR="006E2D47" w:rsidRDefault="0009672F">
            <w:pPr>
              <w:spacing w:before="40" w:after="40"/>
              <w:ind w:left="100" w:right="100"/>
              <w:jc w:val="right"/>
            </w:pPr>
            <w:r>
              <w:rPr>
                <w:rFonts w:ascii="Roboto" w:eastAsia="Roboto" w:hAnsi="Roboto" w:cs="Roboto"/>
                <w:color w:val="111111"/>
                <w:sz w:val="22"/>
                <w:szCs w:val="22"/>
              </w:rPr>
              <w:t>0.9285</w:t>
            </w:r>
          </w:p>
        </w:tc>
        <w:tc>
          <w:tcPr>
            <w:tcW w:w="1125" w:type="dxa"/>
            <w:shd w:val="clear" w:color="auto" w:fill="FFFFFF"/>
            <w:tcMar>
              <w:top w:w="0" w:type="dxa"/>
              <w:left w:w="0" w:type="dxa"/>
              <w:bottom w:w="0" w:type="dxa"/>
              <w:right w:w="0" w:type="dxa"/>
            </w:tcMar>
            <w:vAlign w:val="center"/>
          </w:tcPr>
          <w:p w14:paraId="49BE8087" w14:textId="77777777" w:rsidR="006E2D47" w:rsidRDefault="0009672F">
            <w:pPr>
              <w:spacing w:before="40" w:after="40"/>
              <w:ind w:left="100" w:right="100"/>
              <w:jc w:val="right"/>
            </w:pPr>
            <w:r>
              <w:rPr>
                <w:rFonts w:ascii="Roboto" w:eastAsia="Roboto" w:hAnsi="Roboto" w:cs="Roboto"/>
                <w:color w:val="111111"/>
                <w:sz w:val="22"/>
                <w:szCs w:val="22"/>
              </w:rPr>
              <w:t>0.9285</w:t>
            </w:r>
          </w:p>
        </w:tc>
        <w:tc>
          <w:tcPr>
            <w:tcW w:w="1020" w:type="dxa"/>
            <w:shd w:val="clear" w:color="auto" w:fill="FFFFFF"/>
            <w:tcMar>
              <w:top w:w="0" w:type="dxa"/>
              <w:left w:w="0" w:type="dxa"/>
              <w:bottom w:w="0" w:type="dxa"/>
              <w:right w:w="0" w:type="dxa"/>
            </w:tcMar>
            <w:vAlign w:val="center"/>
          </w:tcPr>
          <w:p w14:paraId="2C558BE4" w14:textId="77777777" w:rsidR="006E2D47" w:rsidRDefault="0009672F">
            <w:pPr>
              <w:spacing w:before="40" w:after="40"/>
              <w:ind w:left="100" w:right="100"/>
              <w:jc w:val="right"/>
            </w:pPr>
            <w:r>
              <w:rPr>
                <w:rFonts w:ascii="Roboto" w:eastAsia="Roboto" w:hAnsi="Roboto" w:cs="Roboto"/>
                <w:color w:val="111111"/>
                <w:sz w:val="22"/>
                <w:szCs w:val="22"/>
              </w:rPr>
              <w:t>0.9285</w:t>
            </w:r>
          </w:p>
        </w:tc>
        <w:tc>
          <w:tcPr>
            <w:tcW w:w="953" w:type="dxa"/>
            <w:shd w:val="clear" w:color="auto" w:fill="FFFFFF"/>
            <w:tcMar>
              <w:top w:w="0" w:type="dxa"/>
              <w:left w:w="0" w:type="dxa"/>
              <w:bottom w:w="0" w:type="dxa"/>
              <w:right w:w="0" w:type="dxa"/>
            </w:tcMar>
            <w:vAlign w:val="center"/>
          </w:tcPr>
          <w:p w14:paraId="68E4834A" w14:textId="77777777" w:rsidR="006E2D47" w:rsidRDefault="0009672F">
            <w:pPr>
              <w:spacing w:before="40" w:after="40"/>
              <w:ind w:left="100" w:right="100"/>
              <w:jc w:val="right"/>
            </w:pPr>
            <w:r>
              <w:rPr>
                <w:rFonts w:ascii="Roboto" w:eastAsia="Roboto" w:hAnsi="Roboto" w:cs="Roboto"/>
                <w:color w:val="111111"/>
                <w:sz w:val="22"/>
                <w:szCs w:val="22"/>
              </w:rPr>
              <w:t>0.6920</w:t>
            </w:r>
          </w:p>
        </w:tc>
        <w:tc>
          <w:tcPr>
            <w:tcW w:w="1125" w:type="dxa"/>
            <w:shd w:val="clear" w:color="auto" w:fill="FFFFFF"/>
            <w:tcMar>
              <w:top w:w="0" w:type="dxa"/>
              <w:left w:w="0" w:type="dxa"/>
              <w:bottom w:w="0" w:type="dxa"/>
              <w:right w:w="0" w:type="dxa"/>
            </w:tcMar>
            <w:vAlign w:val="center"/>
          </w:tcPr>
          <w:p w14:paraId="218DA971" w14:textId="77777777" w:rsidR="006E2D47" w:rsidRDefault="0009672F">
            <w:pPr>
              <w:spacing w:before="40" w:after="40"/>
              <w:ind w:left="100" w:right="100"/>
              <w:jc w:val="right"/>
            </w:pPr>
            <w:r>
              <w:rPr>
                <w:rFonts w:ascii="Roboto" w:eastAsia="Roboto" w:hAnsi="Roboto" w:cs="Roboto"/>
                <w:color w:val="111111"/>
                <w:sz w:val="22"/>
                <w:szCs w:val="22"/>
              </w:rPr>
              <w:t>0.6920</w:t>
            </w:r>
          </w:p>
        </w:tc>
        <w:tc>
          <w:tcPr>
            <w:tcW w:w="1020" w:type="dxa"/>
            <w:shd w:val="clear" w:color="auto" w:fill="FFFFFF"/>
            <w:tcMar>
              <w:top w:w="0" w:type="dxa"/>
              <w:left w:w="0" w:type="dxa"/>
              <w:bottom w:w="0" w:type="dxa"/>
              <w:right w:w="0" w:type="dxa"/>
            </w:tcMar>
            <w:vAlign w:val="center"/>
          </w:tcPr>
          <w:p w14:paraId="52AA1BAE" w14:textId="77777777" w:rsidR="006E2D47" w:rsidRDefault="0009672F">
            <w:pPr>
              <w:spacing w:before="40" w:after="40"/>
              <w:ind w:left="100" w:right="100"/>
              <w:jc w:val="right"/>
            </w:pPr>
            <w:r>
              <w:rPr>
                <w:rFonts w:ascii="Roboto" w:eastAsia="Roboto" w:hAnsi="Roboto" w:cs="Roboto"/>
                <w:color w:val="111111"/>
                <w:sz w:val="22"/>
                <w:szCs w:val="22"/>
              </w:rPr>
              <w:t>0.6920</w:t>
            </w:r>
          </w:p>
        </w:tc>
      </w:tr>
      <w:tr w:rsidR="006E2D47" w14:paraId="312415C7" w14:textId="77777777">
        <w:trPr>
          <w:cantSplit/>
          <w:trHeight w:val="411"/>
          <w:jc w:val="center"/>
        </w:trPr>
        <w:tc>
          <w:tcPr>
            <w:tcW w:w="642" w:type="dxa"/>
            <w:shd w:val="clear" w:color="auto" w:fill="FFFFFF"/>
            <w:tcMar>
              <w:top w:w="0" w:type="dxa"/>
              <w:left w:w="0" w:type="dxa"/>
              <w:bottom w:w="0" w:type="dxa"/>
              <w:right w:w="0" w:type="dxa"/>
            </w:tcMar>
            <w:vAlign w:val="center"/>
          </w:tcPr>
          <w:p w14:paraId="65996575" w14:textId="77777777" w:rsidR="006E2D47" w:rsidRDefault="0009672F">
            <w:pPr>
              <w:spacing w:before="40" w:after="40"/>
              <w:ind w:left="100" w:right="100"/>
              <w:jc w:val="right"/>
            </w:pPr>
            <w:r>
              <w:rPr>
                <w:rFonts w:ascii="Roboto" w:eastAsia="Roboto" w:hAnsi="Roboto" w:cs="Roboto"/>
                <w:color w:val="111111"/>
                <w:sz w:val="22"/>
                <w:szCs w:val="22"/>
              </w:rPr>
              <w:t>36</w:t>
            </w:r>
          </w:p>
        </w:tc>
        <w:tc>
          <w:tcPr>
            <w:tcW w:w="522" w:type="dxa"/>
            <w:shd w:val="clear" w:color="auto" w:fill="FFFFFF"/>
            <w:tcMar>
              <w:top w:w="0" w:type="dxa"/>
              <w:left w:w="0" w:type="dxa"/>
              <w:bottom w:w="0" w:type="dxa"/>
              <w:right w:w="0" w:type="dxa"/>
            </w:tcMar>
            <w:vAlign w:val="center"/>
          </w:tcPr>
          <w:p w14:paraId="48D61FC8" w14:textId="77777777" w:rsidR="006E2D47" w:rsidRDefault="0009672F">
            <w:pPr>
              <w:spacing w:before="40" w:after="40"/>
              <w:ind w:left="100" w:right="100"/>
              <w:jc w:val="right"/>
            </w:pPr>
            <w:r>
              <w:rPr>
                <w:rFonts w:ascii="Roboto" w:eastAsia="Roboto" w:hAnsi="Roboto" w:cs="Roboto"/>
                <w:color w:val="111111"/>
                <w:sz w:val="22"/>
                <w:szCs w:val="22"/>
              </w:rPr>
              <w:t>13</w:t>
            </w:r>
          </w:p>
        </w:tc>
        <w:tc>
          <w:tcPr>
            <w:tcW w:w="517" w:type="dxa"/>
            <w:shd w:val="clear" w:color="auto" w:fill="FFFFFF"/>
            <w:tcMar>
              <w:top w:w="0" w:type="dxa"/>
              <w:left w:w="0" w:type="dxa"/>
              <w:bottom w:w="0" w:type="dxa"/>
              <w:right w:w="0" w:type="dxa"/>
            </w:tcMar>
            <w:vAlign w:val="center"/>
          </w:tcPr>
          <w:p w14:paraId="598E132C" w14:textId="77777777" w:rsidR="006E2D47" w:rsidRDefault="0009672F">
            <w:pPr>
              <w:spacing w:before="40" w:after="40"/>
              <w:ind w:left="100" w:right="100"/>
              <w:jc w:val="right"/>
            </w:pPr>
            <w:r>
              <w:rPr>
                <w:rFonts w:ascii="Roboto" w:eastAsia="Roboto" w:hAnsi="Roboto" w:cs="Roboto"/>
                <w:color w:val="111111"/>
                <w:sz w:val="22"/>
                <w:szCs w:val="22"/>
              </w:rPr>
              <w:t>8</w:t>
            </w:r>
          </w:p>
        </w:tc>
        <w:tc>
          <w:tcPr>
            <w:tcW w:w="778" w:type="dxa"/>
            <w:shd w:val="clear" w:color="auto" w:fill="FFFFFF"/>
            <w:tcMar>
              <w:top w:w="0" w:type="dxa"/>
              <w:left w:w="0" w:type="dxa"/>
              <w:bottom w:w="0" w:type="dxa"/>
              <w:right w:w="0" w:type="dxa"/>
            </w:tcMar>
            <w:vAlign w:val="center"/>
          </w:tcPr>
          <w:p w14:paraId="3A825ED1" w14:textId="77777777" w:rsidR="006E2D47" w:rsidRDefault="0009672F">
            <w:pPr>
              <w:spacing w:before="40" w:after="40"/>
              <w:ind w:left="100" w:right="100"/>
              <w:jc w:val="right"/>
            </w:pPr>
            <w:r>
              <w:rPr>
                <w:rFonts w:ascii="Roboto" w:eastAsia="Roboto" w:hAnsi="Roboto" w:cs="Roboto"/>
                <w:color w:val="111111"/>
                <w:sz w:val="22"/>
                <w:szCs w:val="22"/>
              </w:rPr>
              <w:t>13</w:t>
            </w:r>
          </w:p>
        </w:tc>
        <w:tc>
          <w:tcPr>
            <w:tcW w:w="517" w:type="dxa"/>
            <w:shd w:val="clear" w:color="auto" w:fill="FFFFFF"/>
            <w:tcMar>
              <w:top w:w="0" w:type="dxa"/>
              <w:left w:w="0" w:type="dxa"/>
              <w:bottom w:w="0" w:type="dxa"/>
              <w:right w:w="0" w:type="dxa"/>
            </w:tcMar>
            <w:vAlign w:val="center"/>
          </w:tcPr>
          <w:p w14:paraId="367C5DFB" w14:textId="77777777" w:rsidR="006E2D47" w:rsidRDefault="0009672F">
            <w:pPr>
              <w:spacing w:before="40" w:after="40"/>
              <w:ind w:left="100" w:right="100"/>
              <w:jc w:val="right"/>
            </w:pPr>
            <w:r>
              <w:rPr>
                <w:rFonts w:ascii="Roboto" w:eastAsia="Roboto" w:hAnsi="Roboto" w:cs="Roboto"/>
                <w:color w:val="111111"/>
                <w:sz w:val="22"/>
                <w:szCs w:val="22"/>
              </w:rPr>
              <w:t>9</w:t>
            </w:r>
          </w:p>
        </w:tc>
        <w:tc>
          <w:tcPr>
            <w:tcW w:w="861" w:type="dxa"/>
            <w:shd w:val="clear" w:color="auto" w:fill="FFFFFF"/>
            <w:tcMar>
              <w:top w:w="0" w:type="dxa"/>
              <w:left w:w="0" w:type="dxa"/>
              <w:bottom w:w="0" w:type="dxa"/>
              <w:right w:w="0" w:type="dxa"/>
            </w:tcMar>
            <w:vAlign w:val="center"/>
          </w:tcPr>
          <w:p w14:paraId="5C2E28CB" w14:textId="77777777" w:rsidR="006E2D47" w:rsidRDefault="0009672F">
            <w:pPr>
              <w:spacing w:before="40" w:after="40"/>
              <w:ind w:left="100" w:right="100"/>
              <w:jc w:val="right"/>
            </w:pPr>
            <w:r>
              <w:rPr>
                <w:rFonts w:ascii="Roboto" w:eastAsia="Roboto" w:hAnsi="Roboto" w:cs="Roboto"/>
                <w:color w:val="111111"/>
                <w:sz w:val="22"/>
                <w:szCs w:val="22"/>
              </w:rPr>
              <w:t>15</w:t>
            </w:r>
          </w:p>
        </w:tc>
        <w:tc>
          <w:tcPr>
            <w:tcW w:w="836" w:type="dxa"/>
            <w:shd w:val="clear" w:color="auto" w:fill="FFFFFF"/>
            <w:tcMar>
              <w:top w:w="0" w:type="dxa"/>
              <w:left w:w="0" w:type="dxa"/>
              <w:bottom w:w="0" w:type="dxa"/>
              <w:right w:w="0" w:type="dxa"/>
            </w:tcMar>
            <w:vAlign w:val="center"/>
          </w:tcPr>
          <w:p w14:paraId="71DFDFF1" w14:textId="77777777" w:rsidR="006E2D47" w:rsidRDefault="0009672F">
            <w:pPr>
              <w:spacing w:before="40" w:after="40"/>
              <w:ind w:left="100" w:right="100"/>
              <w:jc w:val="right"/>
            </w:pPr>
            <w:r>
              <w:rPr>
                <w:rFonts w:ascii="Roboto" w:eastAsia="Roboto" w:hAnsi="Roboto" w:cs="Roboto"/>
                <w:color w:val="111111"/>
                <w:sz w:val="22"/>
                <w:szCs w:val="22"/>
              </w:rPr>
              <w:t>8</w:t>
            </w:r>
          </w:p>
        </w:tc>
        <w:tc>
          <w:tcPr>
            <w:tcW w:w="953" w:type="dxa"/>
            <w:shd w:val="clear" w:color="auto" w:fill="FFFFFF"/>
            <w:tcMar>
              <w:top w:w="0" w:type="dxa"/>
              <w:left w:w="0" w:type="dxa"/>
              <w:bottom w:w="0" w:type="dxa"/>
              <w:right w:w="0" w:type="dxa"/>
            </w:tcMar>
            <w:vAlign w:val="center"/>
          </w:tcPr>
          <w:p w14:paraId="349F057B" w14:textId="77777777" w:rsidR="006E2D47" w:rsidRDefault="0009672F">
            <w:pPr>
              <w:spacing w:before="40" w:after="40"/>
              <w:ind w:left="100" w:right="100"/>
              <w:jc w:val="right"/>
            </w:pPr>
            <w:r>
              <w:rPr>
                <w:rFonts w:ascii="Roboto" w:eastAsia="Roboto" w:hAnsi="Roboto" w:cs="Roboto"/>
                <w:color w:val="111111"/>
                <w:sz w:val="22"/>
                <w:szCs w:val="22"/>
              </w:rPr>
              <w:t>0.9148</w:t>
            </w:r>
          </w:p>
        </w:tc>
        <w:tc>
          <w:tcPr>
            <w:tcW w:w="1125" w:type="dxa"/>
            <w:shd w:val="clear" w:color="auto" w:fill="FFFFFF"/>
            <w:tcMar>
              <w:top w:w="0" w:type="dxa"/>
              <w:left w:w="0" w:type="dxa"/>
              <w:bottom w:w="0" w:type="dxa"/>
              <w:right w:w="0" w:type="dxa"/>
            </w:tcMar>
            <w:vAlign w:val="center"/>
          </w:tcPr>
          <w:p w14:paraId="53A20CEF" w14:textId="77777777" w:rsidR="006E2D47" w:rsidRDefault="0009672F">
            <w:pPr>
              <w:spacing w:before="40" w:after="40"/>
              <w:ind w:left="100" w:right="100"/>
              <w:jc w:val="right"/>
            </w:pPr>
            <w:r>
              <w:rPr>
                <w:rFonts w:ascii="Roboto" w:eastAsia="Roboto" w:hAnsi="Roboto" w:cs="Roboto"/>
                <w:color w:val="111111"/>
                <w:sz w:val="22"/>
                <w:szCs w:val="22"/>
              </w:rPr>
              <w:t>0.9375</w:t>
            </w:r>
          </w:p>
        </w:tc>
        <w:tc>
          <w:tcPr>
            <w:tcW w:w="1020" w:type="dxa"/>
            <w:shd w:val="clear" w:color="auto" w:fill="FFFFFF"/>
            <w:tcMar>
              <w:top w:w="0" w:type="dxa"/>
              <w:left w:w="0" w:type="dxa"/>
              <w:bottom w:w="0" w:type="dxa"/>
              <w:right w:w="0" w:type="dxa"/>
            </w:tcMar>
            <w:vAlign w:val="center"/>
          </w:tcPr>
          <w:p w14:paraId="0AD71115" w14:textId="77777777" w:rsidR="006E2D47" w:rsidRDefault="0009672F">
            <w:pPr>
              <w:spacing w:before="40" w:after="40"/>
              <w:ind w:left="100" w:right="100"/>
              <w:jc w:val="right"/>
            </w:pPr>
            <w:r>
              <w:rPr>
                <w:rFonts w:ascii="Roboto" w:eastAsia="Roboto" w:hAnsi="Roboto" w:cs="Roboto"/>
                <w:color w:val="111111"/>
                <w:sz w:val="22"/>
                <w:szCs w:val="22"/>
              </w:rPr>
              <w:t>0.9291</w:t>
            </w:r>
          </w:p>
        </w:tc>
        <w:tc>
          <w:tcPr>
            <w:tcW w:w="953" w:type="dxa"/>
            <w:shd w:val="clear" w:color="auto" w:fill="FFFFFF"/>
            <w:tcMar>
              <w:top w:w="0" w:type="dxa"/>
              <w:left w:w="0" w:type="dxa"/>
              <w:bottom w:w="0" w:type="dxa"/>
              <w:right w:w="0" w:type="dxa"/>
            </w:tcMar>
            <w:vAlign w:val="center"/>
          </w:tcPr>
          <w:p w14:paraId="77B70773" w14:textId="77777777" w:rsidR="006E2D47" w:rsidRDefault="0009672F">
            <w:pPr>
              <w:spacing w:before="40" w:after="40"/>
              <w:ind w:left="100" w:right="100"/>
              <w:jc w:val="right"/>
            </w:pPr>
            <w:r>
              <w:rPr>
                <w:rFonts w:ascii="Roboto" w:eastAsia="Roboto" w:hAnsi="Roboto" w:cs="Roboto"/>
                <w:color w:val="111111"/>
                <w:sz w:val="22"/>
                <w:szCs w:val="22"/>
              </w:rPr>
              <w:t>0.7442</w:t>
            </w:r>
          </w:p>
        </w:tc>
        <w:tc>
          <w:tcPr>
            <w:tcW w:w="1125" w:type="dxa"/>
            <w:shd w:val="clear" w:color="auto" w:fill="FFFFFF"/>
            <w:tcMar>
              <w:top w:w="0" w:type="dxa"/>
              <w:left w:w="0" w:type="dxa"/>
              <w:bottom w:w="0" w:type="dxa"/>
              <w:right w:w="0" w:type="dxa"/>
            </w:tcMar>
            <w:vAlign w:val="center"/>
          </w:tcPr>
          <w:p w14:paraId="43A5C927" w14:textId="77777777" w:rsidR="006E2D47" w:rsidRDefault="0009672F">
            <w:pPr>
              <w:spacing w:before="40" w:after="40"/>
              <w:ind w:left="100" w:right="100"/>
              <w:jc w:val="right"/>
            </w:pPr>
            <w:r>
              <w:rPr>
                <w:rFonts w:ascii="Roboto" w:eastAsia="Roboto" w:hAnsi="Roboto" w:cs="Roboto"/>
                <w:color w:val="111111"/>
                <w:sz w:val="22"/>
                <w:szCs w:val="22"/>
              </w:rPr>
              <w:t>0.6966</w:t>
            </w:r>
          </w:p>
        </w:tc>
        <w:tc>
          <w:tcPr>
            <w:tcW w:w="1020" w:type="dxa"/>
            <w:shd w:val="clear" w:color="auto" w:fill="FFFFFF"/>
            <w:tcMar>
              <w:top w:w="0" w:type="dxa"/>
              <w:left w:w="0" w:type="dxa"/>
              <w:bottom w:w="0" w:type="dxa"/>
              <w:right w:w="0" w:type="dxa"/>
            </w:tcMar>
            <w:vAlign w:val="center"/>
          </w:tcPr>
          <w:p w14:paraId="4A22B91B" w14:textId="77777777" w:rsidR="006E2D47" w:rsidRDefault="0009672F">
            <w:pPr>
              <w:spacing w:before="40" w:after="40"/>
              <w:ind w:left="100" w:right="100"/>
              <w:jc w:val="right"/>
            </w:pPr>
            <w:r>
              <w:rPr>
                <w:rFonts w:ascii="Roboto" w:eastAsia="Roboto" w:hAnsi="Roboto" w:cs="Roboto"/>
                <w:color w:val="111111"/>
                <w:sz w:val="22"/>
                <w:szCs w:val="22"/>
              </w:rPr>
              <w:t>0.7265</w:t>
            </w:r>
          </w:p>
        </w:tc>
      </w:tr>
      <w:tr w:rsidR="006E2D47" w14:paraId="5CA51FB3" w14:textId="77777777">
        <w:trPr>
          <w:cantSplit/>
          <w:trHeight w:val="411"/>
          <w:jc w:val="center"/>
        </w:trPr>
        <w:tc>
          <w:tcPr>
            <w:tcW w:w="642" w:type="dxa"/>
            <w:shd w:val="clear" w:color="auto" w:fill="FFFFFF"/>
            <w:tcMar>
              <w:top w:w="0" w:type="dxa"/>
              <w:left w:w="0" w:type="dxa"/>
              <w:bottom w:w="0" w:type="dxa"/>
              <w:right w:w="0" w:type="dxa"/>
            </w:tcMar>
            <w:vAlign w:val="center"/>
          </w:tcPr>
          <w:p w14:paraId="50644C62" w14:textId="77777777" w:rsidR="006E2D47" w:rsidRDefault="0009672F">
            <w:pPr>
              <w:spacing w:before="40" w:after="40"/>
              <w:ind w:left="100" w:right="100"/>
              <w:jc w:val="right"/>
            </w:pPr>
            <w:r>
              <w:rPr>
                <w:rFonts w:ascii="Roboto" w:eastAsia="Roboto" w:hAnsi="Roboto" w:cs="Roboto"/>
                <w:color w:val="111111"/>
                <w:sz w:val="22"/>
                <w:szCs w:val="22"/>
              </w:rPr>
              <w:t>37</w:t>
            </w:r>
          </w:p>
        </w:tc>
        <w:tc>
          <w:tcPr>
            <w:tcW w:w="522" w:type="dxa"/>
            <w:shd w:val="clear" w:color="auto" w:fill="FFFFFF"/>
            <w:tcMar>
              <w:top w:w="0" w:type="dxa"/>
              <w:left w:w="0" w:type="dxa"/>
              <w:bottom w:w="0" w:type="dxa"/>
              <w:right w:w="0" w:type="dxa"/>
            </w:tcMar>
            <w:vAlign w:val="center"/>
          </w:tcPr>
          <w:p w14:paraId="32D32451" w14:textId="77777777" w:rsidR="006E2D47" w:rsidRDefault="0009672F">
            <w:pPr>
              <w:spacing w:before="40" w:after="40"/>
              <w:ind w:left="100" w:right="100"/>
              <w:jc w:val="right"/>
            </w:pPr>
            <w:r>
              <w:rPr>
                <w:rFonts w:ascii="Roboto" w:eastAsia="Roboto" w:hAnsi="Roboto" w:cs="Roboto"/>
                <w:color w:val="111111"/>
                <w:sz w:val="22"/>
                <w:szCs w:val="22"/>
              </w:rPr>
              <w:t>13</w:t>
            </w:r>
          </w:p>
        </w:tc>
        <w:tc>
          <w:tcPr>
            <w:tcW w:w="517" w:type="dxa"/>
            <w:shd w:val="clear" w:color="auto" w:fill="FFFFFF"/>
            <w:tcMar>
              <w:top w:w="0" w:type="dxa"/>
              <w:left w:w="0" w:type="dxa"/>
              <w:bottom w:w="0" w:type="dxa"/>
              <w:right w:w="0" w:type="dxa"/>
            </w:tcMar>
            <w:vAlign w:val="center"/>
          </w:tcPr>
          <w:p w14:paraId="692513A9" w14:textId="77777777" w:rsidR="006E2D47" w:rsidRDefault="0009672F">
            <w:pPr>
              <w:spacing w:before="40" w:after="40"/>
              <w:ind w:left="100" w:right="100"/>
              <w:jc w:val="right"/>
            </w:pPr>
            <w:r>
              <w:rPr>
                <w:rFonts w:ascii="Roboto" w:eastAsia="Roboto" w:hAnsi="Roboto" w:cs="Roboto"/>
                <w:color w:val="111111"/>
                <w:sz w:val="22"/>
                <w:szCs w:val="22"/>
              </w:rPr>
              <w:t>8</w:t>
            </w:r>
          </w:p>
        </w:tc>
        <w:tc>
          <w:tcPr>
            <w:tcW w:w="778" w:type="dxa"/>
            <w:shd w:val="clear" w:color="auto" w:fill="FFFFFF"/>
            <w:tcMar>
              <w:top w:w="0" w:type="dxa"/>
              <w:left w:w="0" w:type="dxa"/>
              <w:bottom w:w="0" w:type="dxa"/>
              <w:right w:w="0" w:type="dxa"/>
            </w:tcMar>
            <w:vAlign w:val="center"/>
          </w:tcPr>
          <w:p w14:paraId="4E702B3C" w14:textId="77777777" w:rsidR="006E2D47" w:rsidRDefault="0009672F">
            <w:pPr>
              <w:spacing w:before="40" w:after="40"/>
              <w:ind w:left="100" w:right="100"/>
              <w:jc w:val="right"/>
            </w:pPr>
            <w:r>
              <w:rPr>
                <w:rFonts w:ascii="Roboto" w:eastAsia="Roboto" w:hAnsi="Roboto" w:cs="Roboto"/>
                <w:color w:val="111111"/>
                <w:sz w:val="22"/>
                <w:szCs w:val="22"/>
              </w:rPr>
              <w:t>14</w:t>
            </w:r>
          </w:p>
        </w:tc>
        <w:tc>
          <w:tcPr>
            <w:tcW w:w="517" w:type="dxa"/>
            <w:shd w:val="clear" w:color="auto" w:fill="FFFFFF"/>
            <w:tcMar>
              <w:top w:w="0" w:type="dxa"/>
              <w:left w:w="0" w:type="dxa"/>
              <w:bottom w:w="0" w:type="dxa"/>
              <w:right w:w="0" w:type="dxa"/>
            </w:tcMar>
            <w:vAlign w:val="center"/>
          </w:tcPr>
          <w:p w14:paraId="40378BC4" w14:textId="77777777" w:rsidR="006E2D47" w:rsidRDefault="0009672F">
            <w:pPr>
              <w:spacing w:before="40" w:after="40"/>
              <w:ind w:left="100" w:right="100"/>
              <w:jc w:val="right"/>
            </w:pPr>
            <w:r>
              <w:rPr>
                <w:rFonts w:ascii="Roboto" w:eastAsia="Roboto" w:hAnsi="Roboto" w:cs="Roboto"/>
                <w:color w:val="111111"/>
                <w:sz w:val="22"/>
                <w:szCs w:val="22"/>
              </w:rPr>
              <w:t>10</w:t>
            </w:r>
          </w:p>
        </w:tc>
        <w:tc>
          <w:tcPr>
            <w:tcW w:w="861" w:type="dxa"/>
            <w:shd w:val="clear" w:color="auto" w:fill="FFFFFF"/>
            <w:tcMar>
              <w:top w:w="0" w:type="dxa"/>
              <w:left w:w="0" w:type="dxa"/>
              <w:bottom w:w="0" w:type="dxa"/>
              <w:right w:w="0" w:type="dxa"/>
            </w:tcMar>
            <w:vAlign w:val="center"/>
          </w:tcPr>
          <w:p w14:paraId="2DF9B86B" w14:textId="77777777" w:rsidR="006E2D47" w:rsidRDefault="006E2D47">
            <w:pPr>
              <w:spacing w:before="40" w:after="40"/>
              <w:ind w:left="100" w:right="100"/>
              <w:jc w:val="right"/>
            </w:pPr>
          </w:p>
        </w:tc>
        <w:tc>
          <w:tcPr>
            <w:tcW w:w="836" w:type="dxa"/>
            <w:shd w:val="clear" w:color="auto" w:fill="FFFFFF"/>
            <w:tcMar>
              <w:top w:w="0" w:type="dxa"/>
              <w:left w:w="0" w:type="dxa"/>
              <w:bottom w:w="0" w:type="dxa"/>
              <w:right w:w="0" w:type="dxa"/>
            </w:tcMar>
            <w:vAlign w:val="center"/>
          </w:tcPr>
          <w:p w14:paraId="6024AF05" w14:textId="77777777" w:rsidR="006E2D47" w:rsidRDefault="006E2D47">
            <w:pPr>
              <w:spacing w:before="40" w:after="40"/>
              <w:ind w:left="100" w:right="100"/>
              <w:jc w:val="right"/>
            </w:pPr>
          </w:p>
        </w:tc>
        <w:tc>
          <w:tcPr>
            <w:tcW w:w="953" w:type="dxa"/>
            <w:shd w:val="clear" w:color="auto" w:fill="FFFFFF"/>
            <w:tcMar>
              <w:top w:w="0" w:type="dxa"/>
              <w:left w:w="0" w:type="dxa"/>
              <w:bottom w:w="0" w:type="dxa"/>
              <w:right w:w="0" w:type="dxa"/>
            </w:tcMar>
            <w:vAlign w:val="center"/>
          </w:tcPr>
          <w:p w14:paraId="7A5B3DF6" w14:textId="77777777" w:rsidR="006E2D47" w:rsidRDefault="0009672F">
            <w:pPr>
              <w:spacing w:before="40" w:after="40"/>
              <w:ind w:left="100" w:right="100"/>
              <w:jc w:val="right"/>
            </w:pPr>
            <w:r>
              <w:rPr>
                <w:rFonts w:ascii="Roboto" w:eastAsia="Roboto" w:hAnsi="Roboto" w:cs="Roboto"/>
                <w:color w:val="111111"/>
                <w:sz w:val="22"/>
                <w:szCs w:val="22"/>
              </w:rPr>
              <w:t>0.9222</w:t>
            </w:r>
          </w:p>
        </w:tc>
        <w:tc>
          <w:tcPr>
            <w:tcW w:w="1125" w:type="dxa"/>
            <w:shd w:val="clear" w:color="auto" w:fill="FFFFFF"/>
            <w:tcMar>
              <w:top w:w="0" w:type="dxa"/>
              <w:left w:w="0" w:type="dxa"/>
              <w:bottom w:w="0" w:type="dxa"/>
              <w:right w:w="0" w:type="dxa"/>
            </w:tcMar>
            <w:vAlign w:val="center"/>
          </w:tcPr>
          <w:p w14:paraId="1964FCD5" w14:textId="77777777" w:rsidR="006E2D47" w:rsidRDefault="0009672F">
            <w:pPr>
              <w:spacing w:before="40" w:after="40"/>
              <w:ind w:left="100" w:right="100"/>
              <w:jc w:val="right"/>
            </w:pPr>
            <w:r>
              <w:rPr>
                <w:rFonts w:ascii="Roboto" w:eastAsia="Roboto" w:hAnsi="Roboto" w:cs="Roboto"/>
                <w:color w:val="111111"/>
                <w:sz w:val="22"/>
                <w:szCs w:val="22"/>
              </w:rPr>
              <w:t>0.9270</w:t>
            </w:r>
          </w:p>
        </w:tc>
        <w:tc>
          <w:tcPr>
            <w:tcW w:w="1020" w:type="dxa"/>
            <w:shd w:val="clear" w:color="auto" w:fill="FFFFFF"/>
            <w:tcMar>
              <w:top w:w="0" w:type="dxa"/>
              <w:left w:w="0" w:type="dxa"/>
              <w:bottom w:w="0" w:type="dxa"/>
              <w:right w:w="0" w:type="dxa"/>
            </w:tcMar>
            <w:vAlign w:val="center"/>
          </w:tcPr>
          <w:p w14:paraId="52443199" w14:textId="77777777" w:rsidR="006E2D47" w:rsidRDefault="0009672F">
            <w:pPr>
              <w:spacing w:before="40" w:after="40"/>
              <w:ind w:left="100" w:right="100"/>
              <w:jc w:val="right"/>
            </w:pPr>
            <w:r>
              <w:rPr>
                <w:rFonts w:ascii="Roboto" w:eastAsia="Roboto" w:hAnsi="Roboto" w:cs="Roboto"/>
                <w:color w:val="111111"/>
                <w:sz w:val="22"/>
                <w:szCs w:val="22"/>
              </w:rPr>
              <w:t>0.9270</w:t>
            </w:r>
          </w:p>
        </w:tc>
        <w:tc>
          <w:tcPr>
            <w:tcW w:w="953" w:type="dxa"/>
            <w:shd w:val="clear" w:color="auto" w:fill="FFFFFF"/>
            <w:tcMar>
              <w:top w:w="0" w:type="dxa"/>
              <w:left w:w="0" w:type="dxa"/>
              <w:bottom w:w="0" w:type="dxa"/>
              <w:right w:w="0" w:type="dxa"/>
            </w:tcMar>
            <w:vAlign w:val="center"/>
          </w:tcPr>
          <w:p w14:paraId="1D2F9998" w14:textId="77777777" w:rsidR="006E2D47" w:rsidRDefault="0009672F">
            <w:pPr>
              <w:spacing w:before="40" w:after="40"/>
              <w:ind w:left="100" w:right="100"/>
              <w:jc w:val="right"/>
            </w:pPr>
            <w:r>
              <w:rPr>
                <w:rFonts w:ascii="Roboto" w:eastAsia="Roboto" w:hAnsi="Roboto" w:cs="Roboto"/>
                <w:color w:val="111111"/>
                <w:sz w:val="22"/>
                <w:szCs w:val="22"/>
              </w:rPr>
              <w:t>0.7356</w:t>
            </w:r>
          </w:p>
        </w:tc>
        <w:tc>
          <w:tcPr>
            <w:tcW w:w="1125" w:type="dxa"/>
            <w:shd w:val="clear" w:color="auto" w:fill="FFFFFF"/>
            <w:tcMar>
              <w:top w:w="0" w:type="dxa"/>
              <w:left w:w="0" w:type="dxa"/>
              <w:bottom w:w="0" w:type="dxa"/>
              <w:right w:w="0" w:type="dxa"/>
            </w:tcMar>
            <w:vAlign w:val="center"/>
          </w:tcPr>
          <w:p w14:paraId="46241BFC" w14:textId="77777777" w:rsidR="006E2D47" w:rsidRDefault="0009672F">
            <w:pPr>
              <w:spacing w:before="40" w:after="40"/>
              <w:ind w:left="100" w:right="100"/>
              <w:jc w:val="right"/>
            </w:pPr>
            <w:r>
              <w:rPr>
                <w:rFonts w:ascii="Roboto" w:eastAsia="Roboto" w:hAnsi="Roboto" w:cs="Roboto"/>
                <w:color w:val="111111"/>
                <w:sz w:val="22"/>
                <w:szCs w:val="22"/>
              </w:rPr>
              <w:t>0.6940</w:t>
            </w:r>
          </w:p>
        </w:tc>
        <w:tc>
          <w:tcPr>
            <w:tcW w:w="1020" w:type="dxa"/>
            <w:shd w:val="clear" w:color="auto" w:fill="FFFFFF"/>
            <w:tcMar>
              <w:top w:w="0" w:type="dxa"/>
              <w:left w:w="0" w:type="dxa"/>
              <w:bottom w:w="0" w:type="dxa"/>
              <w:right w:w="0" w:type="dxa"/>
            </w:tcMar>
            <w:vAlign w:val="center"/>
          </w:tcPr>
          <w:p w14:paraId="72525C20" w14:textId="77777777" w:rsidR="006E2D47" w:rsidRDefault="0009672F">
            <w:pPr>
              <w:spacing w:before="40" w:after="40"/>
              <w:ind w:left="100" w:right="100"/>
              <w:jc w:val="right"/>
            </w:pPr>
            <w:r>
              <w:rPr>
                <w:rFonts w:ascii="Roboto" w:eastAsia="Roboto" w:hAnsi="Roboto" w:cs="Roboto"/>
                <w:color w:val="111111"/>
                <w:sz w:val="22"/>
                <w:szCs w:val="22"/>
              </w:rPr>
              <w:t>0.6940</w:t>
            </w:r>
          </w:p>
        </w:tc>
      </w:tr>
      <w:tr w:rsidR="006E2D47" w14:paraId="342BFA41" w14:textId="77777777">
        <w:trPr>
          <w:cantSplit/>
          <w:trHeight w:val="411"/>
          <w:jc w:val="center"/>
        </w:trPr>
        <w:tc>
          <w:tcPr>
            <w:tcW w:w="642" w:type="dxa"/>
            <w:shd w:val="clear" w:color="auto" w:fill="FFFFFF"/>
            <w:tcMar>
              <w:top w:w="0" w:type="dxa"/>
              <w:left w:w="0" w:type="dxa"/>
              <w:bottom w:w="0" w:type="dxa"/>
              <w:right w:w="0" w:type="dxa"/>
            </w:tcMar>
            <w:vAlign w:val="center"/>
          </w:tcPr>
          <w:p w14:paraId="45BDFB68" w14:textId="77777777" w:rsidR="006E2D47" w:rsidRDefault="0009672F">
            <w:pPr>
              <w:spacing w:before="40" w:after="40"/>
              <w:ind w:left="100" w:right="100"/>
              <w:jc w:val="right"/>
            </w:pPr>
            <w:r>
              <w:rPr>
                <w:rFonts w:ascii="Roboto" w:eastAsia="Roboto" w:hAnsi="Roboto" w:cs="Roboto"/>
                <w:color w:val="111111"/>
                <w:sz w:val="22"/>
                <w:szCs w:val="22"/>
              </w:rPr>
              <w:t>38</w:t>
            </w:r>
          </w:p>
        </w:tc>
        <w:tc>
          <w:tcPr>
            <w:tcW w:w="522" w:type="dxa"/>
            <w:shd w:val="clear" w:color="auto" w:fill="FFFFFF"/>
            <w:tcMar>
              <w:top w:w="0" w:type="dxa"/>
              <w:left w:w="0" w:type="dxa"/>
              <w:bottom w:w="0" w:type="dxa"/>
              <w:right w:w="0" w:type="dxa"/>
            </w:tcMar>
            <w:vAlign w:val="center"/>
          </w:tcPr>
          <w:p w14:paraId="24629568" w14:textId="77777777" w:rsidR="006E2D47" w:rsidRDefault="0009672F">
            <w:pPr>
              <w:spacing w:before="40" w:after="40"/>
              <w:ind w:left="100" w:right="100"/>
              <w:jc w:val="right"/>
            </w:pPr>
            <w:r>
              <w:rPr>
                <w:rFonts w:ascii="Roboto" w:eastAsia="Roboto" w:hAnsi="Roboto" w:cs="Roboto"/>
                <w:color w:val="111111"/>
                <w:sz w:val="22"/>
                <w:szCs w:val="22"/>
              </w:rPr>
              <w:t>14</w:t>
            </w:r>
          </w:p>
        </w:tc>
        <w:tc>
          <w:tcPr>
            <w:tcW w:w="517" w:type="dxa"/>
            <w:shd w:val="clear" w:color="auto" w:fill="FFFFFF"/>
            <w:tcMar>
              <w:top w:w="0" w:type="dxa"/>
              <w:left w:w="0" w:type="dxa"/>
              <w:bottom w:w="0" w:type="dxa"/>
              <w:right w:w="0" w:type="dxa"/>
            </w:tcMar>
            <w:vAlign w:val="center"/>
          </w:tcPr>
          <w:p w14:paraId="750A7B56" w14:textId="77777777" w:rsidR="006E2D47" w:rsidRDefault="0009672F">
            <w:pPr>
              <w:spacing w:before="40" w:after="40"/>
              <w:ind w:left="100" w:right="100"/>
              <w:jc w:val="right"/>
            </w:pPr>
            <w:r>
              <w:rPr>
                <w:rFonts w:ascii="Roboto" w:eastAsia="Roboto" w:hAnsi="Roboto" w:cs="Roboto"/>
                <w:color w:val="111111"/>
                <w:sz w:val="22"/>
                <w:szCs w:val="22"/>
              </w:rPr>
              <w:t>8</w:t>
            </w:r>
          </w:p>
        </w:tc>
        <w:tc>
          <w:tcPr>
            <w:tcW w:w="778" w:type="dxa"/>
            <w:shd w:val="clear" w:color="auto" w:fill="FFFFFF"/>
            <w:tcMar>
              <w:top w:w="0" w:type="dxa"/>
              <w:left w:w="0" w:type="dxa"/>
              <w:bottom w:w="0" w:type="dxa"/>
              <w:right w:w="0" w:type="dxa"/>
            </w:tcMar>
            <w:vAlign w:val="center"/>
          </w:tcPr>
          <w:p w14:paraId="2E2A9A2A" w14:textId="77777777" w:rsidR="006E2D47" w:rsidRDefault="0009672F">
            <w:pPr>
              <w:spacing w:before="40" w:after="40"/>
              <w:ind w:left="100" w:right="100"/>
              <w:jc w:val="right"/>
            </w:pPr>
            <w:r>
              <w:rPr>
                <w:rFonts w:ascii="Roboto" w:eastAsia="Roboto" w:hAnsi="Roboto" w:cs="Roboto"/>
                <w:color w:val="111111"/>
                <w:sz w:val="22"/>
                <w:szCs w:val="22"/>
              </w:rPr>
              <w:t>13</w:t>
            </w:r>
          </w:p>
        </w:tc>
        <w:tc>
          <w:tcPr>
            <w:tcW w:w="517" w:type="dxa"/>
            <w:shd w:val="clear" w:color="auto" w:fill="FFFFFF"/>
            <w:tcMar>
              <w:top w:w="0" w:type="dxa"/>
              <w:left w:w="0" w:type="dxa"/>
              <w:bottom w:w="0" w:type="dxa"/>
              <w:right w:w="0" w:type="dxa"/>
            </w:tcMar>
            <w:vAlign w:val="center"/>
          </w:tcPr>
          <w:p w14:paraId="336903EB" w14:textId="77777777" w:rsidR="006E2D47" w:rsidRDefault="0009672F">
            <w:pPr>
              <w:spacing w:before="40" w:after="40"/>
              <w:ind w:left="100" w:right="100"/>
              <w:jc w:val="right"/>
            </w:pPr>
            <w:r>
              <w:rPr>
                <w:rFonts w:ascii="Roboto" w:eastAsia="Roboto" w:hAnsi="Roboto" w:cs="Roboto"/>
                <w:color w:val="111111"/>
                <w:sz w:val="22"/>
                <w:szCs w:val="22"/>
              </w:rPr>
              <w:t>8</w:t>
            </w:r>
          </w:p>
        </w:tc>
        <w:tc>
          <w:tcPr>
            <w:tcW w:w="861" w:type="dxa"/>
            <w:shd w:val="clear" w:color="auto" w:fill="FFFFFF"/>
            <w:tcMar>
              <w:top w:w="0" w:type="dxa"/>
              <w:left w:w="0" w:type="dxa"/>
              <w:bottom w:w="0" w:type="dxa"/>
              <w:right w:w="0" w:type="dxa"/>
            </w:tcMar>
            <w:vAlign w:val="center"/>
          </w:tcPr>
          <w:p w14:paraId="5EC80CDC" w14:textId="77777777" w:rsidR="006E2D47" w:rsidRDefault="006E2D47">
            <w:pPr>
              <w:spacing w:before="40" w:after="40"/>
              <w:ind w:left="100" w:right="100"/>
              <w:jc w:val="right"/>
            </w:pPr>
          </w:p>
        </w:tc>
        <w:tc>
          <w:tcPr>
            <w:tcW w:w="836" w:type="dxa"/>
            <w:shd w:val="clear" w:color="auto" w:fill="FFFFFF"/>
            <w:tcMar>
              <w:top w:w="0" w:type="dxa"/>
              <w:left w:w="0" w:type="dxa"/>
              <w:bottom w:w="0" w:type="dxa"/>
              <w:right w:w="0" w:type="dxa"/>
            </w:tcMar>
            <w:vAlign w:val="center"/>
          </w:tcPr>
          <w:p w14:paraId="3BA2407E" w14:textId="77777777" w:rsidR="006E2D47" w:rsidRDefault="006E2D47">
            <w:pPr>
              <w:spacing w:before="40" w:after="40"/>
              <w:ind w:left="100" w:right="100"/>
              <w:jc w:val="right"/>
            </w:pPr>
          </w:p>
        </w:tc>
        <w:tc>
          <w:tcPr>
            <w:tcW w:w="953" w:type="dxa"/>
            <w:shd w:val="clear" w:color="auto" w:fill="FFFFFF"/>
            <w:tcMar>
              <w:top w:w="0" w:type="dxa"/>
              <w:left w:w="0" w:type="dxa"/>
              <w:bottom w:w="0" w:type="dxa"/>
              <w:right w:w="0" w:type="dxa"/>
            </w:tcMar>
            <w:vAlign w:val="center"/>
          </w:tcPr>
          <w:p w14:paraId="5A91032E" w14:textId="77777777" w:rsidR="006E2D47" w:rsidRDefault="0009672F">
            <w:pPr>
              <w:spacing w:before="40" w:after="40"/>
              <w:ind w:left="100" w:right="100"/>
              <w:jc w:val="right"/>
            </w:pPr>
            <w:r>
              <w:rPr>
                <w:rFonts w:ascii="Roboto" w:eastAsia="Roboto" w:hAnsi="Roboto" w:cs="Roboto"/>
                <w:color w:val="111111"/>
                <w:sz w:val="22"/>
                <w:szCs w:val="22"/>
              </w:rPr>
              <w:t>0.9078</w:t>
            </w:r>
          </w:p>
        </w:tc>
        <w:tc>
          <w:tcPr>
            <w:tcW w:w="1125" w:type="dxa"/>
            <w:shd w:val="clear" w:color="auto" w:fill="FFFFFF"/>
            <w:tcMar>
              <w:top w:w="0" w:type="dxa"/>
              <w:left w:w="0" w:type="dxa"/>
              <w:bottom w:w="0" w:type="dxa"/>
              <w:right w:w="0" w:type="dxa"/>
            </w:tcMar>
            <w:vAlign w:val="center"/>
          </w:tcPr>
          <w:p w14:paraId="0833DAA6" w14:textId="77777777" w:rsidR="006E2D47" w:rsidRDefault="0009672F">
            <w:pPr>
              <w:spacing w:before="40" w:after="40"/>
              <w:ind w:left="100" w:right="100"/>
              <w:jc w:val="right"/>
            </w:pPr>
            <w:r>
              <w:rPr>
                <w:rFonts w:ascii="Roboto" w:eastAsia="Roboto" w:hAnsi="Roboto" w:cs="Roboto"/>
                <w:color w:val="111111"/>
                <w:sz w:val="22"/>
                <w:szCs w:val="22"/>
              </w:rPr>
              <w:t>0.9269</w:t>
            </w:r>
          </w:p>
        </w:tc>
        <w:tc>
          <w:tcPr>
            <w:tcW w:w="1020" w:type="dxa"/>
            <w:shd w:val="clear" w:color="auto" w:fill="FFFFFF"/>
            <w:tcMar>
              <w:top w:w="0" w:type="dxa"/>
              <w:left w:w="0" w:type="dxa"/>
              <w:bottom w:w="0" w:type="dxa"/>
              <w:right w:w="0" w:type="dxa"/>
            </w:tcMar>
            <w:vAlign w:val="center"/>
          </w:tcPr>
          <w:p w14:paraId="4857CB1A" w14:textId="77777777" w:rsidR="006E2D47" w:rsidRDefault="0009672F">
            <w:pPr>
              <w:spacing w:before="40" w:after="40"/>
              <w:ind w:left="100" w:right="100"/>
              <w:jc w:val="right"/>
            </w:pPr>
            <w:r>
              <w:rPr>
                <w:rFonts w:ascii="Roboto" w:eastAsia="Roboto" w:hAnsi="Roboto" w:cs="Roboto"/>
                <w:color w:val="111111"/>
                <w:sz w:val="22"/>
                <w:szCs w:val="22"/>
              </w:rPr>
              <w:t>0.9269</w:t>
            </w:r>
          </w:p>
        </w:tc>
        <w:tc>
          <w:tcPr>
            <w:tcW w:w="953" w:type="dxa"/>
            <w:shd w:val="clear" w:color="auto" w:fill="FFFFFF"/>
            <w:tcMar>
              <w:top w:w="0" w:type="dxa"/>
              <w:left w:w="0" w:type="dxa"/>
              <w:bottom w:w="0" w:type="dxa"/>
              <w:right w:w="0" w:type="dxa"/>
            </w:tcMar>
            <w:vAlign w:val="center"/>
          </w:tcPr>
          <w:p w14:paraId="6B177225" w14:textId="77777777" w:rsidR="006E2D47" w:rsidRDefault="0009672F">
            <w:pPr>
              <w:spacing w:before="40" w:after="40"/>
              <w:ind w:left="100" w:right="100"/>
              <w:jc w:val="right"/>
            </w:pPr>
            <w:r>
              <w:rPr>
                <w:rFonts w:ascii="Roboto" w:eastAsia="Roboto" w:hAnsi="Roboto" w:cs="Roboto"/>
                <w:color w:val="111111"/>
                <w:sz w:val="22"/>
                <w:szCs w:val="22"/>
              </w:rPr>
              <w:t>0.7548</w:t>
            </w:r>
          </w:p>
        </w:tc>
        <w:tc>
          <w:tcPr>
            <w:tcW w:w="1125" w:type="dxa"/>
            <w:shd w:val="clear" w:color="auto" w:fill="FFFFFF"/>
            <w:tcMar>
              <w:top w:w="0" w:type="dxa"/>
              <w:left w:w="0" w:type="dxa"/>
              <w:bottom w:w="0" w:type="dxa"/>
              <w:right w:w="0" w:type="dxa"/>
            </w:tcMar>
            <w:vAlign w:val="center"/>
          </w:tcPr>
          <w:p w14:paraId="7D82DD24" w14:textId="77777777" w:rsidR="006E2D47" w:rsidRDefault="0009672F">
            <w:pPr>
              <w:spacing w:before="40" w:after="40"/>
              <w:ind w:left="100" w:right="100"/>
              <w:jc w:val="right"/>
            </w:pPr>
            <w:r>
              <w:rPr>
                <w:rFonts w:ascii="Roboto" w:eastAsia="Roboto" w:hAnsi="Roboto" w:cs="Roboto"/>
                <w:color w:val="111111"/>
                <w:sz w:val="22"/>
                <w:szCs w:val="22"/>
              </w:rPr>
              <w:t>0.7298</w:t>
            </w:r>
          </w:p>
        </w:tc>
        <w:tc>
          <w:tcPr>
            <w:tcW w:w="1020" w:type="dxa"/>
            <w:shd w:val="clear" w:color="auto" w:fill="FFFFFF"/>
            <w:tcMar>
              <w:top w:w="0" w:type="dxa"/>
              <w:left w:w="0" w:type="dxa"/>
              <w:bottom w:w="0" w:type="dxa"/>
              <w:right w:w="0" w:type="dxa"/>
            </w:tcMar>
            <w:vAlign w:val="center"/>
          </w:tcPr>
          <w:p w14:paraId="206A96E8" w14:textId="77777777" w:rsidR="006E2D47" w:rsidRDefault="0009672F">
            <w:pPr>
              <w:spacing w:before="40" w:after="40"/>
              <w:ind w:left="100" w:right="100"/>
              <w:jc w:val="right"/>
            </w:pPr>
            <w:r>
              <w:rPr>
                <w:rFonts w:ascii="Roboto" w:eastAsia="Roboto" w:hAnsi="Roboto" w:cs="Roboto"/>
                <w:color w:val="111111"/>
                <w:sz w:val="22"/>
                <w:szCs w:val="22"/>
              </w:rPr>
              <w:t>0.7298</w:t>
            </w:r>
          </w:p>
        </w:tc>
      </w:tr>
      <w:tr w:rsidR="006E2D47" w14:paraId="169FBA8C" w14:textId="77777777">
        <w:trPr>
          <w:cantSplit/>
          <w:trHeight w:val="411"/>
          <w:jc w:val="center"/>
        </w:trPr>
        <w:tc>
          <w:tcPr>
            <w:tcW w:w="642" w:type="dxa"/>
            <w:shd w:val="clear" w:color="auto" w:fill="FFFFFF"/>
            <w:tcMar>
              <w:top w:w="0" w:type="dxa"/>
              <w:left w:w="0" w:type="dxa"/>
              <w:bottom w:w="0" w:type="dxa"/>
              <w:right w:w="0" w:type="dxa"/>
            </w:tcMar>
            <w:vAlign w:val="center"/>
          </w:tcPr>
          <w:p w14:paraId="162C5D64" w14:textId="77777777" w:rsidR="006E2D47" w:rsidRDefault="0009672F">
            <w:pPr>
              <w:spacing w:before="40" w:after="40"/>
              <w:ind w:left="100" w:right="100"/>
              <w:jc w:val="right"/>
            </w:pPr>
            <w:r>
              <w:rPr>
                <w:rFonts w:ascii="Roboto" w:eastAsia="Roboto" w:hAnsi="Roboto" w:cs="Roboto"/>
                <w:color w:val="111111"/>
                <w:sz w:val="22"/>
                <w:szCs w:val="22"/>
              </w:rPr>
              <w:t>39</w:t>
            </w:r>
          </w:p>
        </w:tc>
        <w:tc>
          <w:tcPr>
            <w:tcW w:w="522" w:type="dxa"/>
            <w:shd w:val="clear" w:color="auto" w:fill="FFFFFF"/>
            <w:tcMar>
              <w:top w:w="0" w:type="dxa"/>
              <w:left w:w="0" w:type="dxa"/>
              <w:bottom w:w="0" w:type="dxa"/>
              <w:right w:w="0" w:type="dxa"/>
            </w:tcMar>
            <w:vAlign w:val="center"/>
          </w:tcPr>
          <w:p w14:paraId="3F078DA2" w14:textId="77777777" w:rsidR="006E2D47" w:rsidRDefault="0009672F">
            <w:pPr>
              <w:spacing w:before="40" w:after="40"/>
              <w:ind w:left="100" w:right="100"/>
              <w:jc w:val="right"/>
            </w:pPr>
            <w:r>
              <w:rPr>
                <w:rFonts w:ascii="Roboto" w:eastAsia="Roboto" w:hAnsi="Roboto" w:cs="Roboto"/>
                <w:color w:val="111111"/>
                <w:sz w:val="22"/>
                <w:szCs w:val="22"/>
              </w:rPr>
              <w:t>14</w:t>
            </w:r>
          </w:p>
        </w:tc>
        <w:tc>
          <w:tcPr>
            <w:tcW w:w="517" w:type="dxa"/>
            <w:shd w:val="clear" w:color="auto" w:fill="FFFFFF"/>
            <w:tcMar>
              <w:top w:w="0" w:type="dxa"/>
              <w:left w:w="0" w:type="dxa"/>
              <w:bottom w:w="0" w:type="dxa"/>
              <w:right w:w="0" w:type="dxa"/>
            </w:tcMar>
            <w:vAlign w:val="center"/>
          </w:tcPr>
          <w:p w14:paraId="1FD1648F" w14:textId="77777777" w:rsidR="006E2D47" w:rsidRDefault="0009672F">
            <w:pPr>
              <w:spacing w:before="40" w:after="40"/>
              <w:ind w:left="100" w:right="100"/>
              <w:jc w:val="right"/>
            </w:pPr>
            <w:r>
              <w:rPr>
                <w:rFonts w:ascii="Roboto" w:eastAsia="Roboto" w:hAnsi="Roboto" w:cs="Roboto"/>
                <w:color w:val="111111"/>
                <w:sz w:val="22"/>
                <w:szCs w:val="22"/>
              </w:rPr>
              <w:t>8</w:t>
            </w:r>
          </w:p>
        </w:tc>
        <w:tc>
          <w:tcPr>
            <w:tcW w:w="778" w:type="dxa"/>
            <w:shd w:val="clear" w:color="auto" w:fill="FFFFFF"/>
            <w:tcMar>
              <w:top w:w="0" w:type="dxa"/>
              <w:left w:w="0" w:type="dxa"/>
              <w:bottom w:w="0" w:type="dxa"/>
              <w:right w:w="0" w:type="dxa"/>
            </w:tcMar>
            <w:vAlign w:val="center"/>
          </w:tcPr>
          <w:p w14:paraId="3F0B7A39" w14:textId="77777777" w:rsidR="006E2D47" w:rsidRDefault="0009672F">
            <w:pPr>
              <w:spacing w:before="40" w:after="40"/>
              <w:ind w:left="100" w:right="100"/>
              <w:jc w:val="right"/>
            </w:pPr>
            <w:r>
              <w:rPr>
                <w:rFonts w:ascii="Roboto" w:eastAsia="Roboto" w:hAnsi="Roboto" w:cs="Roboto"/>
                <w:color w:val="111111"/>
                <w:sz w:val="22"/>
                <w:szCs w:val="22"/>
              </w:rPr>
              <w:t>15</w:t>
            </w:r>
          </w:p>
        </w:tc>
        <w:tc>
          <w:tcPr>
            <w:tcW w:w="517" w:type="dxa"/>
            <w:shd w:val="clear" w:color="auto" w:fill="FFFFFF"/>
            <w:tcMar>
              <w:top w:w="0" w:type="dxa"/>
              <w:left w:w="0" w:type="dxa"/>
              <w:bottom w:w="0" w:type="dxa"/>
              <w:right w:w="0" w:type="dxa"/>
            </w:tcMar>
            <w:vAlign w:val="center"/>
          </w:tcPr>
          <w:p w14:paraId="365C9FFE" w14:textId="77777777" w:rsidR="006E2D47" w:rsidRDefault="0009672F">
            <w:pPr>
              <w:spacing w:before="40" w:after="40"/>
              <w:ind w:left="100" w:right="100"/>
              <w:jc w:val="right"/>
            </w:pPr>
            <w:r>
              <w:rPr>
                <w:rFonts w:ascii="Roboto" w:eastAsia="Roboto" w:hAnsi="Roboto" w:cs="Roboto"/>
                <w:color w:val="111111"/>
                <w:sz w:val="22"/>
                <w:szCs w:val="22"/>
              </w:rPr>
              <w:t>11</w:t>
            </w:r>
          </w:p>
        </w:tc>
        <w:tc>
          <w:tcPr>
            <w:tcW w:w="861" w:type="dxa"/>
            <w:shd w:val="clear" w:color="auto" w:fill="FFFFFF"/>
            <w:tcMar>
              <w:top w:w="0" w:type="dxa"/>
              <w:left w:w="0" w:type="dxa"/>
              <w:bottom w:w="0" w:type="dxa"/>
              <w:right w:w="0" w:type="dxa"/>
            </w:tcMar>
            <w:vAlign w:val="center"/>
          </w:tcPr>
          <w:p w14:paraId="1A72B176" w14:textId="77777777" w:rsidR="006E2D47" w:rsidRDefault="006E2D47">
            <w:pPr>
              <w:spacing w:before="40" w:after="40"/>
              <w:ind w:left="100" w:right="100"/>
              <w:jc w:val="right"/>
            </w:pPr>
          </w:p>
        </w:tc>
        <w:tc>
          <w:tcPr>
            <w:tcW w:w="836" w:type="dxa"/>
            <w:shd w:val="clear" w:color="auto" w:fill="FFFFFF"/>
            <w:tcMar>
              <w:top w:w="0" w:type="dxa"/>
              <w:left w:w="0" w:type="dxa"/>
              <w:bottom w:w="0" w:type="dxa"/>
              <w:right w:w="0" w:type="dxa"/>
            </w:tcMar>
            <w:vAlign w:val="center"/>
          </w:tcPr>
          <w:p w14:paraId="3D0EBBB5" w14:textId="77777777" w:rsidR="006E2D47" w:rsidRDefault="006E2D47">
            <w:pPr>
              <w:spacing w:before="40" w:after="40"/>
              <w:ind w:left="100" w:right="100"/>
              <w:jc w:val="right"/>
            </w:pPr>
          </w:p>
        </w:tc>
        <w:tc>
          <w:tcPr>
            <w:tcW w:w="953" w:type="dxa"/>
            <w:shd w:val="clear" w:color="auto" w:fill="FFFFFF"/>
            <w:tcMar>
              <w:top w:w="0" w:type="dxa"/>
              <w:left w:w="0" w:type="dxa"/>
              <w:bottom w:w="0" w:type="dxa"/>
              <w:right w:w="0" w:type="dxa"/>
            </w:tcMar>
            <w:vAlign w:val="center"/>
          </w:tcPr>
          <w:p w14:paraId="7943DF4C" w14:textId="77777777" w:rsidR="006E2D47" w:rsidRDefault="0009672F">
            <w:pPr>
              <w:spacing w:before="40" w:after="40"/>
              <w:ind w:left="100" w:right="100"/>
              <w:jc w:val="right"/>
            </w:pPr>
            <w:r>
              <w:rPr>
                <w:rFonts w:ascii="Roboto" w:eastAsia="Roboto" w:hAnsi="Roboto" w:cs="Roboto"/>
                <w:color w:val="111111"/>
                <w:sz w:val="22"/>
                <w:szCs w:val="22"/>
              </w:rPr>
              <w:t>0.9158</w:t>
            </w:r>
          </w:p>
        </w:tc>
        <w:tc>
          <w:tcPr>
            <w:tcW w:w="1125" w:type="dxa"/>
            <w:shd w:val="clear" w:color="auto" w:fill="FFFFFF"/>
            <w:tcMar>
              <w:top w:w="0" w:type="dxa"/>
              <w:left w:w="0" w:type="dxa"/>
              <w:bottom w:w="0" w:type="dxa"/>
              <w:right w:w="0" w:type="dxa"/>
            </w:tcMar>
            <w:vAlign w:val="center"/>
          </w:tcPr>
          <w:p w14:paraId="3BDA70ED" w14:textId="77777777" w:rsidR="006E2D47" w:rsidRDefault="0009672F">
            <w:pPr>
              <w:spacing w:before="40" w:after="40"/>
              <w:ind w:left="100" w:right="100"/>
              <w:jc w:val="right"/>
            </w:pPr>
            <w:r>
              <w:rPr>
                <w:rFonts w:ascii="Roboto" w:eastAsia="Roboto" w:hAnsi="Roboto" w:cs="Roboto"/>
                <w:color w:val="111111"/>
                <w:sz w:val="22"/>
                <w:szCs w:val="22"/>
              </w:rPr>
              <w:t>0.9254</w:t>
            </w:r>
          </w:p>
        </w:tc>
        <w:tc>
          <w:tcPr>
            <w:tcW w:w="1020" w:type="dxa"/>
            <w:shd w:val="clear" w:color="auto" w:fill="FFFFFF"/>
            <w:tcMar>
              <w:top w:w="0" w:type="dxa"/>
              <w:left w:w="0" w:type="dxa"/>
              <w:bottom w:w="0" w:type="dxa"/>
              <w:right w:w="0" w:type="dxa"/>
            </w:tcMar>
            <w:vAlign w:val="center"/>
          </w:tcPr>
          <w:p w14:paraId="462B19ED" w14:textId="77777777" w:rsidR="006E2D47" w:rsidRDefault="0009672F">
            <w:pPr>
              <w:spacing w:before="40" w:after="40"/>
              <w:ind w:left="100" w:right="100"/>
              <w:jc w:val="right"/>
            </w:pPr>
            <w:r>
              <w:rPr>
                <w:rFonts w:ascii="Roboto" w:eastAsia="Roboto" w:hAnsi="Roboto" w:cs="Roboto"/>
                <w:color w:val="111111"/>
                <w:sz w:val="22"/>
                <w:szCs w:val="22"/>
              </w:rPr>
              <w:t>0.9254</w:t>
            </w:r>
          </w:p>
        </w:tc>
        <w:tc>
          <w:tcPr>
            <w:tcW w:w="953" w:type="dxa"/>
            <w:shd w:val="clear" w:color="auto" w:fill="FFFFFF"/>
            <w:tcMar>
              <w:top w:w="0" w:type="dxa"/>
              <w:left w:w="0" w:type="dxa"/>
              <w:bottom w:w="0" w:type="dxa"/>
              <w:right w:w="0" w:type="dxa"/>
            </w:tcMar>
            <w:vAlign w:val="center"/>
          </w:tcPr>
          <w:p w14:paraId="7E8E6D2A" w14:textId="77777777" w:rsidR="006E2D47" w:rsidRDefault="0009672F">
            <w:pPr>
              <w:spacing w:before="40" w:after="40"/>
              <w:ind w:left="100" w:right="100"/>
              <w:jc w:val="right"/>
            </w:pPr>
            <w:r>
              <w:rPr>
                <w:rFonts w:ascii="Roboto" w:eastAsia="Roboto" w:hAnsi="Roboto" w:cs="Roboto"/>
                <w:color w:val="111111"/>
                <w:sz w:val="22"/>
                <w:szCs w:val="22"/>
              </w:rPr>
              <w:t>0.7475</w:t>
            </w:r>
          </w:p>
        </w:tc>
        <w:tc>
          <w:tcPr>
            <w:tcW w:w="1125" w:type="dxa"/>
            <w:shd w:val="clear" w:color="auto" w:fill="FFFFFF"/>
            <w:tcMar>
              <w:top w:w="0" w:type="dxa"/>
              <w:left w:w="0" w:type="dxa"/>
              <w:bottom w:w="0" w:type="dxa"/>
              <w:right w:w="0" w:type="dxa"/>
            </w:tcMar>
            <w:vAlign w:val="center"/>
          </w:tcPr>
          <w:p w14:paraId="38FEDCD1" w14:textId="77777777" w:rsidR="006E2D47" w:rsidRDefault="0009672F">
            <w:pPr>
              <w:spacing w:before="40" w:after="40"/>
              <w:ind w:left="100" w:right="100"/>
              <w:jc w:val="right"/>
            </w:pPr>
            <w:r>
              <w:rPr>
                <w:rFonts w:ascii="Roboto" w:eastAsia="Roboto" w:hAnsi="Roboto" w:cs="Roboto"/>
                <w:color w:val="111111"/>
                <w:sz w:val="22"/>
                <w:szCs w:val="22"/>
              </w:rPr>
              <w:t>0.7308</w:t>
            </w:r>
          </w:p>
        </w:tc>
        <w:tc>
          <w:tcPr>
            <w:tcW w:w="1020" w:type="dxa"/>
            <w:shd w:val="clear" w:color="auto" w:fill="FFFFFF"/>
            <w:tcMar>
              <w:top w:w="0" w:type="dxa"/>
              <w:left w:w="0" w:type="dxa"/>
              <w:bottom w:w="0" w:type="dxa"/>
              <w:right w:w="0" w:type="dxa"/>
            </w:tcMar>
            <w:vAlign w:val="center"/>
          </w:tcPr>
          <w:p w14:paraId="246A21CF" w14:textId="77777777" w:rsidR="006E2D47" w:rsidRDefault="0009672F">
            <w:pPr>
              <w:spacing w:before="40" w:after="40"/>
              <w:ind w:left="100" w:right="100"/>
              <w:jc w:val="right"/>
            </w:pPr>
            <w:r>
              <w:rPr>
                <w:rFonts w:ascii="Roboto" w:eastAsia="Roboto" w:hAnsi="Roboto" w:cs="Roboto"/>
                <w:color w:val="111111"/>
                <w:sz w:val="22"/>
                <w:szCs w:val="22"/>
              </w:rPr>
              <w:t>0.7308</w:t>
            </w:r>
          </w:p>
        </w:tc>
      </w:tr>
      <w:tr w:rsidR="006E2D47" w14:paraId="13ED3FE8" w14:textId="77777777">
        <w:trPr>
          <w:cantSplit/>
          <w:trHeight w:val="411"/>
          <w:jc w:val="center"/>
        </w:trPr>
        <w:tc>
          <w:tcPr>
            <w:tcW w:w="642" w:type="dxa"/>
            <w:shd w:val="clear" w:color="auto" w:fill="FFFFFF"/>
            <w:tcMar>
              <w:top w:w="0" w:type="dxa"/>
              <w:left w:w="0" w:type="dxa"/>
              <w:bottom w:w="0" w:type="dxa"/>
              <w:right w:w="0" w:type="dxa"/>
            </w:tcMar>
            <w:vAlign w:val="center"/>
          </w:tcPr>
          <w:p w14:paraId="08C4571E" w14:textId="77777777" w:rsidR="006E2D47" w:rsidRDefault="0009672F">
            <w:pPr>
              <w:spacing w:before="40" w:after="40"/>
              <w:ind w:left="100" w:right="100"/>
              <w:jc w:val="right"/>
            </w:pPr>
            <w:r>
              <w:rPr>
                <w:rFonts w:ascii="Roboto" w:eastAsia="Roboto" w:hAnsi="Roboto" w:cs="Roboto"/>
                <w:color w:val="111111"/>
                <w:sz w:val="22"/>
                <w:szCs w:val="22"/>
              </w:rPr>
              <w:t>40</w:t>
            </w:r>
          </w:p>
        </w:tc>
        <w:tc>
          <w:tcPr>
            <w:tcW w:w="522" w:type="dxa"/>
            <w:shd w:val="clear" w:color="auto" w:fill="FFFFFF"/>
            <w:tcMar>
              <w:top w:w="0" w:type="dxa"/>
              <w:left w:w="0" w:type="dxa"/>
              <w:bottom w:w="0" w:type="dxa"/>
              <w:right w:w="0" w:type="dxa"/>
            </w:tcMar>
            <w:vAlign w:val="center"/>
          </w:tcPr>
          <w:p w14:paraId="6F4ECD99" w14:textId="77777777" w:rsidR="006E2D47" w:rsidRDefault="0009672F">
            <w:pPr>
              <w:spacing w:before="40" w:after="40"/>
              <w:ind w:left="100" w:right="100"/>
              <w:jc w:val="right"/>
            </w:pPr>
            <w:r>
              <w:rPr>
                <w:rFonts w:ascii="Roboto" w:eastAsia="Roboto" w:hAnsi="Roboto" w:cs="Roboto"/>
                <w:color w:val="111111"/>
                <w:sz w:val="22"/>
                <w:szCs w:val="22"/>
              </w:rPr>
              <w:t>14</w:t>
            </w:r>
          </w:p>
        </w:tc>
        <w:tc>
          <w:tcPr>
            <w:tcW w:w="517" w:type="dxa"/>
            <w:shd w:val="clear" w:color="auto" w:fill="FFFFFF"/>
            <w:tcMar>
              <w:top w:w="0" w:type="dxa"/>
              <w:left w:w="0" w:type="dxa"/>
              <w:bottom w:w="0" w:type="dxa"/>
              <w:right w:w="0" w:type="dxa"/>
            </w:tcMar>
            <w:vAlign w:val="center"/>
          </w:tcPr>
          <w:p w14:paraId="3D324D29" w14:textId="77777777" w:rsidR="006E2D47" w:rsidRDefault="0009672F">
            <w:pPr>
              <w:spacing w:before="40" w:after="40"/>
              <w:ind w:left="100" w:right="100"/>
              <w:jc w:val="right"/>
            </w:pPr>
            <w:r>
              <w:rPr>
                <w:rFonts w:ascii="Roboto" w:eastAsia="Roboto" w:hAnsi="Roboto" w:cs="Roboto"/>
                <w:color w:val="111111"/>
                <w:sz w:val="22"/>
                <w:szCs w:val="22"/>
              </w:rPr>
              <w:t>8</w:t>
            </w:r>
          </w:p>
        </w:tc>
        <w:tc>
          <w:tcPr>
            <w:tcW w:w="778" w:type="dxa"/>
            <w:shd w:val="clear" w:color="auto" w:fill="FFFFFF"/>
            <w:tcMar>
              <w:top w:w="0" w:type="dxa"/>
              <w:left w:w="0" w:type="dxa"/>
              <w:bottom w:w="0" w:type="dxa"/>
              <w:right w:w="0" w:type="dxa"/>
            </w:tcMar>
            <w:vAlign w:val="center"/>
          </w:tcPr>
          <w:p w14:paraId="4DC6EAFF" w14:textId="77777777" w:rsidR="006E2D47" w:rsidRDefault="0009672F">
            <w:pPr>
              <w:spacing w:before="40" w:after="40"/>
              <w:ind w:left="100" w:right="100"/>
              <w:jc w:val="right"/>
            </w:pPr>
            <w:r>
              <w:rPr>
                <w:rFonts w:ascii="Roboto" w:eastAsia="Roboto" w:hAnsi="Roboto" w:cs="Roboto"/>
                <w:color w:val="111111"/>
                <w:sz w:val="22"/>
                <w:szCs w:val="22"/>
              </w:rPr>
              <w:t>15</w:t>
            </w:r>
          </w:p>
        </w:tc>
        <w:tc>
          <w:tcPr>
            <w:tcW w:w="517" w:type="dxa"/>
            <w:shd w:val="clear" w:color="auto" w:fill="FFFFFF"/>
            <w:tcMar>
              <w:top w:w="0" w:type="dxa"/>
              <w:left w:w="0" w:type="dxa"/>
              <w:bottom w:w="0" w:type="dxa"/>
              <w:right w:w="0" w:type="dxa"/>
            </w:tcMar>
            <w:vAlign w:val="center"/>
          </w:tcPr>
          <w:p w14:paraId="63320EF4" w14:textId="77777777" w:rsidR="006E2D47" w:rsidRDefault="0009672F">
            <w:pPr>
              <w:spacing w:before="40" w:after="40"/>
              <w:ind w:left="100" w:right="100"/>
              <w:jc w:val="right"/>
            </w:pPr>
            <w:r>
              <w:rPr>
                <w:rFonts w:ascii="Roboto" w:eastAsia="Roboto" w:hAnsi="Roboto" w:cs="Roboto"/>
                <w:color w:val="111111"/>
                <w:sz w:val="22"/>
                <w:szCs w:val="22"/>
              </w:rPr>
              <w:t>9</w:t>
            </w:r>
          </w:p>
        </w:tc>
        <w:tc>
          <w:tcPr>
            <w:tcW w:w="861" w:type="dxa"/>
            <w:shd w:val="clear" w:color="auto" w:fill="FFFFFF"/>
            <w:tcMar>
              <w:top w:w="0" w:type="dxa"/>
              <w:left w:w="0" w:type="dxa"/>
              <w:bottom w:w="0" w:type="dxa"/>
              <w:right w:w="0" w:type="dxa"/>
            </w:tcMar>
            <w:vAlign w:val="center"/>
          </w:tcPr>
          <w:p w14:paraId="12748A13" w14:textId="77777777" w:rsidR="006E2D47" w:rsidRDefault="006E2D47">
            <w:pPr>
              <w:spacing w:before="40" w:after="40"/>
              <w:ind w:left="100" w:right="100"/>
              <w:jc w:val="right"/>
            </w:pPr>
          </w:p>
        </w:tc>
        <w:tc>
          <w:tcPr>
            <w:tcW w:w="836" w:type="dxa"/>
            <w:shd w:val="clear" w:color="auto" w:fill="FFFFFF"/>
            <w:tcMar>
              <w:top w:w="0" w:type="dxa"/>
              <w:left w:w="0" w:type="dxa"/>
              <w:bottom w:w="0" w:type="dxa"/>
              <w:right w:w="0" w:type="dxa"/>
            </w:tcMar>
            <w:vAlign w:val="center"/>
          </w:tcPr>
          <w:p w14:paraId="1BE1AFCE" w14:textId="77777777" w:rsidR="006E2D47" w:rsidRDefault="006E2D47">
            <w:pPr>
              <w:spacing w:before="40" w:after="40"/>
              <w:ind w:left="100" w:right="100"/>
              <w:jc w:val="right"/>
            </w:pPr>
          </w:p>
        </w:tc>
        <w:tc>
          <w:tcPr>
            <w:tcW w:w="953" w:type="dxa"/>
            <w:shd w:val="clear" w:color="auto" w:fill="FFFFFF"/>
            <w:tcMar>
              <w:top w:w="0" w:type="dxa"/>
              <w:left w:w="0" w:type="dxa"/>
              <w:bottom w:w="0" w:type="dxa"/>
              <w:right w:w="0" w:type="dxa"/>
            </w:tcMar>
            <w:vAlign w:val="center"/>
          </w:tcPr>
          <w:p w14:paraId="3C222E74" w14:textId="77777777" w:rsidR="006E2D47" w:rsidRDefault="0009672F">
            <w:pPr>
              <w:spacing w:before="40" w:after="40"/>
              <w:ind w:left="100" w:right="100"/>
              <w:jc w:val="right"/>
            </w:pPr>
            <w:r>
              <w:rPr>
                <w:rFonts w:ascii="Roboto" w:eastAsia="Roboto" w:hAnsi="Roboto" w:cs="Roboto"/>
                <w:color w:val="111111"/>
                <w:sz w:val="22"/>
                <w:szCs w:val="22"/>
              </w:rPr>
              <w:t>0.9212</w:t>
            </w:r>
          </w:p>
        </w:tc>
        <w:tc>
          <w:tcPr>
            <w:tcW w:w="1125" w:type="dxa"/>
            <w:shd w:val="clear" w:color="auto" w:fill="FFFFFF"/>
            <w:tcMar>
              <w:top w:w="0" w:type="dxa"/>
              <w:left w:w="0" w:type="dxa"/>
              <w:bottom w:w="0" w:type="dxa"/>
              <w:right w:w="0" w:type="dxa"/>
            </w:tcMar>
            <w:vAlign w:val="center"/>
          </w:tcPr>
          <w:p w14:paraId="065CEFF6" w14:textId="77777777" w:rsidR="006E2D47" w:rsidRDefault="0009672F">
            <w:pPr>
              <w:spacing w:before="40" w:after="40"/>
              <w:ind w:left="100" w:right="100"/>
              <w:jc w:val="right"/>
            </w:pPr>
            <w:r>
              <w:rPr>
                <w:rFonts w:ascii="Roboto" w:eastAsia="Roboto" w:hAnsi="Roboto" w:cs="Roboto"/>
                <w:color w:val="111111"/>
                <w:sz w:val="22"/>
                <w:szCs w:val="22"/>
              </w:rPr>
              <w:t>0.9260</w:t>
            </w:r>
          </w:p>
        </w:tc>
        <w:tc>
          <w:tcPr>
            <w:tcW w:w="1020" w:type="dxa"/>
            <w:shd w:val="clear" w:color="auto" w:fill="FFFFFF"/>
            <w:tcMar>
              <w:top w:w="0" w:type="dxa"/>
              <w:left w:w="0" w:type="dxa"/>
              <w:bottom w:w="0" w:type="dxa"/>
              <w:right w:w="0" w:type="dxa"/>
            </w:tcMar>
            <w:vAlign w:val="center"/>
          </w:tcPr>
          <w:p w14:paraId="366E5F59" w14:textId="77777777" w:rsidR="006E2D47" w:rsidRDefault="0009672F">
            <w:pPr>
              <w:spacing w:before="40" w:after="40"/>
              <w:ind w:left="100" w:right="100"/>
              <w:jc w:val="right"/>
            </w:pPr>
            <w:r>
              <w:rPr>
                <w:rFonts w:ascii="Roboto" w:eastAsia="Roboto" w:hAnsi="Roboto" w:cs="Roboto"/>
                <w:color w:val="111111"/>
                <w:sz w:val="22"/>
                <w:szCs w:val="22"/>
              </w:rPr>
              <w:t>0.9260</w:t>
            </w:r>
          </w:p>
        </w:tc>
        <w:tc>
          <w:tcPr>
            <w:tcW w:w="953" w:type="dxa"/>
            <w:shd w:val="clear" w:color="auto" w:fill="FFFFFF"/>
            <w:tcMar>
              <w:top w:w="0" w:type="dxa"/>
              <w:left w:w="0" w:type="dxa"/>
              <w:bottom w:w="0" w:type="dxa"/>
              <w:right w:w="0" w:type="dxa"/>
            </w:tcMar>
            <w:vAlign w:val="center"/>
          </w:tcPr>
          <w:p w14:paraId="434CAEE6" w14:textId="77777777" w:rsidR="006E2D47" w:rsidRDefault="0009672F">
            <w:pPr>
              <w:spacing w:before="40" w:after="40"/>
              <w:ind w:left="100" w:right="100"/>
              <w:jc w:val="right"/>
            </w:pPr>
            <w:r>
              <w:rPr>
                <w:rFonts w:ascii="Roboto" w:eastAsia="Roboto" w:hAnsi="Roboto" w:cs="Roboto"/>
                <w:color w:val="111111"/>
                <w:sz w:val="22"/>
                <w:szCs w:val="22"/>
              </w:rPr>
              <w:t>0.7430</w:t>
            </w:r>
          </w:p>
        </w:tc>
        <w:tc>
          <w:tcPr>
            <w:tcW w:w="1125" w:type="dxa"/>
            <w:shd w:val="clear" w:color="auto" w:fill="FFFFFF"/>
            <w:tcMar>
              <w:top w:w="0" w:type="dxa"/>
              <w:left w:w="0" w:type="dxa"/>
              <w:bottom w:w="0" w:type="dxa"/>
              <w:right w:w="0" w:type="dxa"/>
            </w:tcMar>
            <w:vAlign w:val="center"/>
          </w:tcPr>
          <w:p w14:paraId="6FDE9806" w14:textId="77777777" w:rsidR="006E2D47" w:rsidRDefault="0009672F">
            <w:pPr>
              <w:spacing w:before="40" w:after="40"/>
              <w:ind w:left="100" w:right="100"/>
              <w:jc w:val="right"/>
            </w:pPr>
            <w:r>
              <w:rPr>
                <w:rFonts w:ascii="Roboto" w:eastAsia="Roboto" w:hAnsi="Roboto" w:cs="Roboto"/>
                <w:color w:val="111111"/>
                <w:sz w:val="22"/>
                <w:szCs w:val="22"/>
              </w:rPr>
              <w:t>0.7509</w:t>
            </w:r>
          </w:p>
        </w:tc>
        <w:tc>
          <w:tcPr>
            <w:tcW w:w="1020" w:type="dxa"/>
            <w:shd w:val="clear" w:color="auto" w:fill="FFFFFF"/>
            <w:tcMar>
              <w:top w:w="0" w:type="dxa"/>
              <w:left w:w="0" w:type="dxa"/>
              <w:bottom w:w="0" w:type="dxa"/>
              <w:right w:w="0" w:type="dxa"/>
            </w:tcMar>
            <w:vAlign w:val="center"/>
          </w:tcPr>
          <w:p w14:paraId="497B22A7" w14:textId="77777777" w:rsidR="006E2D47" w:rsidRDefault="0009672F">
            <w:pPr>
              <w:spacing w:before="40" w:after="40"/>
              <w:ind w:left="100" w:right="100"/>
              <w:jc w:val="right"/>
            </w:pPr>
            <w:r>
              <w:rPr>
                <w:rFonts w:ascii="Roboto" w:eastAsia="Roboto" w:hAnsi="Roboto" w:cs="Roboto"/>
                <w:color w:val="111111"/>
                <w:sz w:val="22"/>
                <w:szCs w:val="22"/>
              </w:rPr>
              <w:t>0.7509</w:t>
            </w:r>
          </w:p>
        </w:tc>
      </w:tr>
      <w:tr w:rsidR="006E2D47" w14:paraId="57A2680D" w14:textId="77777777">
        <w:trPr>
          <w:cantSplit/>
          <w:trHeight w:val="411"/>
          <w:jc w:val="center"/>
        </w:trPr>
        <w:tc>
          <w:tcPr>
            <w:tcW w:w="642" w:type="dxa"/>
            <w:shd w:val="clear" w:color="auto" w:fill="FFFFFF"/>
            <w:tcMar>
              <w:top w:w="0" w:type="dxa"/>
              <w:left w:w="0" w:type="dxa"/>
              <w:bottom w:w="0" w:type="dxa"/>
              <w:right w:w="0" w:type="dxa"/>
            </w:tcMar>
            <w:vAlign w:val="center"/>
          </w:tcPr>
          <w:p w14:paraId="0FB95597" w14:textId="77777777" w:rsidR="006E2D47" w:rsidRDefault="0009672F">
            <w:pPr>
              <w:spacing w:before="40" w:after="40"/>
              <w:ind w:left="100" w:right="100"/>
              <w:jc w:val="right"/>
            </w:pPr>
            <w:r>
              <w:rPr>
                <w:rFonts w:ascii="Roboto" w:eastAsia="Roboto" w:hAnsi="Roboto" w:cs="Roboto"/>
                <w:color w:val="111111"/>
                <w:sz w:val="22"/>
                <w:szCs w:val="22"/>
              </w:rPr>
              <w:t>41</w:t>
            </w:r>
          </w:p>
        </w:tc>
        <w:tc>
          <w:tcPr>
            <w:tcW w:w="522" w:type="dxa"/>
            <w:shd w:val="clear" w:color="auto" w:fill="FFFFFF"/>
            <w:tcMar>
              <w:top w:w="0" w:type="dxa"/>
              <w:left w:w="0" w:type="dxa"/>
              <w:bottom w:w="0" w:type="dxa"/>
              <w:right w:w="0" w:type="dxa"/>
            </w:tcMar>
            <w:vAlign w:val="center"/>
          </w:tcPr>
          <w:p w14:paraId="54153F12" w14:textId="77777777" w:rsidR="006E2D47" w:rsidRDefault="0009672F">
            <w:pPr>
              <w:spacing w:before="40" w:after="40"/>
              <w:ind w:left="100" w:right="100"/>
              <w:jc w:val="right"/>
            </w:pPr>
            <w:r>
              <w:rPr>
                <w:rFonts w:ascii="Roboto" w:eastAsia="Roboto" w:hAnsi="Roboto" w:cs="Roboto"/>
                <w:color w:val="111111"/>
                <w:sz w:val="22"/>
                <w:szCs w:val="22"/>
              </w:rPr>
              <w:t>15</w:t>
            </w:r>
          </w:p>
        </w:tc>
        <w:tc>
          <w:tcPr>
            <w:tcW w:w="517" w:type="dxa"/>
            <w:shd w:val="clear" w:color="auto" w:fill="FFFFFF"/>
            <w:tcMar>
              <w:top w:w="0" w:type="dxa"/>
              <w:left w:w="0" w:type="dxa"/>
              <w:bottom w:w="0" w:type="dxa"/>
              <w:right w:w="0" w:type="dxa"/>
            </w:tcMar>
            <w:vAlign w:val="center"/>
          </w:tcPr>
          <w:p w14:paraId="4E217EBD" w14:textId="77777777" w:rsidR="006E2D47" w:rsidRDefault="0009672F">
            <w:pPr>
              <w:spacing w:before="40" w:after="40"/>
              <w:ind w:left="100" w:right="100"/>
              <w:jc w:val="right"/>
            </w:pPr>
            <w:r>
              <w:rPr>
                <w:rFonts w:ascii="Roboto" w:eastAsia="Roboto" w:hAnsi="Roboto" w:cs="Roboto"/>
                <w:color w:val="111111"/>
                <w:sz w:val="22"/>
                <w:szCs w:val="22"/>
              </w:rPr>
              <w:t>8</w:t>
            </w:r>
          </w:p>
        </w:tc>
        <w:tc>
          <w:tcPr>
            <w:tcW w:w="778" w:type="dxa"/>
            <w:shd w:val="clear" w:color="auto" w:fill="FFFFFF"/>
            <w:tcMar>
              <w:top w:w="0" w:type="dxa"/>
              <w:left w:w="0" w:type="dxa"/>
              <w:bottom w:w="0" w:type="dxa"/>
              <w:right w:w="0" w:type="dxa"/>
            </w:tcMar>
            <w:vAlign w:val="center"/>
          </w:tcPr>
          <w:p w14:paraId="7607F365" w14:textId="77777777" w:rsidR="006E2D47" w:rsidRDefault="0009672F">
            <w:pPr>
              <w:spacing w:before="40" w:after="40"/>
              <w:ind w:left="100" w:right="100"/>
              <w:jc w:val="right"/>
            </w:pPr>
            <w:r>
              <w:rPr>
                <w:rFonts w:ascii="Roboto" w:eastAsia="Roboto" w:hAnsi="Roboto" w:cs="Roboto"/>
                <w:color w:val="111111"/>
                <w:sz w:val="22"/>
                <w:szCs w:val="22"/>
              </w:rPr>
              <w:t>15</w:t>
            </w:r>
          </w:p>
        </w:tc>
        <w:tc>
          <w:tcPr>
            <w:tcW w:w="517" w:type="dxa"/>
            <w:shd w:val="clear" w:color="auto" w:fill="FFFFFF"/>
            <w:tcMar>
              <w:top w:w="0" w:type="dxa"/>
              <w:left w:w="0" w:type="dxa"/>
              <w:bottom w:w="0" w:type="dxa"/>
              <w:right w:w="0" w:type="dxa"/>
            </w:tcMar>
            <w:vAlign w:val="center"/>
          </w:tcPr>
          <w:p w14:paraId="2A11689F" w14:textId="77777777" w:rsidR="006E2D47" w:rsidRDefault="0009672F">
            <w:pPr>
              <w:spacing w:before="40" w:after="40"/>
              <w:ind w:left="100" w:right="100"/>
              <w:jc w:val="right"/>
            </w:pPr>
            <w:r>
              <w:rPr>
                <w:rFonts w:ascii="Roboto" w:eastAsia="Roboto" w:hAnsi="Roboto" w:cs="Roboto"/>
                <w:color w:val="111111"/>
                <w:sz w:val="22"/>
                <w:szCs w:val="22"/>
              </w:rPr>
              <w:t>9</w:t>
            </w:r>
          </w:p>
        </w:tc>
        <w:tc>
          <w:tcPr>
            <w:tcW w:w="861" w:type="dxa"/>
            <w:shd w:val="clear" w:color="auto" w:fill="FFFFFF"/>
            <w:tcMar>
              <w:top w:w="0" w:type="dxa"/>
              <w:left w:w="0" w:type="dxa"/>
              <w:bottom w:w="0" w:type="dxa"/>
              <w:right w:w="0" w:type="dxa"/>
            </w:tcMar>
            <w:vAlign w:val="center"/>
          </w:tcPr>
          <w:p w14:paraId="78E76A35" w14:textId="77777777" w:rsidR="006E2D47" w:rsidRDefault="0009672F">
            <w:pPr>
              <w:spacing w:before="40" w:after="40"/>
              <w:ind w:left="100" w:right="100"/>
              <w:jc w:val="right"/>
            </w:pPr>
            <w:r>
              <w:rPr>
                <w:rFonts w:ascii="Roboto" w:eastAsia="Roboto" w:hAnsi="Roboto" w:cs="Roboto"/>
                <w:color w:val="111111"/>
                <w:sz w:val="22"/>
                <w:szCs w:val="22"/>
              </w:rPr>
              <w:t>17</w:t>
            </w:r>
          </w:p>
        </w:tc>
        <w:tc>
          <w:tcPr>
            <w:tcW w:w="836" w:type="dxa"/>
            <w:shd w:val="clear" w:color="auto" w:fill="FFFFFF"/>
            <w:tcMar>
              <w:top w:w="0" w:type="dxa"/>
              <w:left w:w="0" w:type="dxa"/>
              <w:bottom w:w="0" w:type="dxa"/>
              <w:right w:w="0" w:type="dxa"/>
            </w:tcMar>
            <w:vAlign w:val="center"/>
          </w:tcPr>
          <w:p w14:paraId="60E27A46" w14:textId="77777777" w:rsidR="006E2D47" w:rsidRDefault="0009672F">
            <w:pPr>
              <w:spacing w:before="40" w:after="40"/>
              <w:ind w:left="100" w:right="100"/>
              <w:jc w:val="right"/>
            </w:pPr>
            <w:r>
              <w:rPr>
                <w:rFonts w:ascii="Roboto" w:eastAsia="Roboto" w:hAnsi="Roboto" w:cs="Roboto"/>
                <w:color w:val="111111"/>
                <w:sz w:val="22"/>
                <w:szCs w:val="22"/>
              </w:rPr>
              <w:t>8</w:t>
            </w:r>
          </w:p>
        </w:tc>
        <w:tc>
          <w:tcPr>
            <w:tcW w:w="953" w:type="dxa"/>
            <w:shd w:val="clear" w:color="auto" w:fill="FFFFFF"/>
            <w:tcMar>
              <w:top w:w="0" w:type="dxa"/>
              <w:left w:w="0" w:type="dxa"/>
              <w:bottom w:w="0" w:type="dxa"/>
              <w:right w:w="0" w:type="dxa"/>
            </w:tcMar>
            <w:vAlign w:val="center"/>
          </w:tcPr>
          <w:p w14:paraId="6B79B58E" w14:textId="77777777" w:rsidR="006E2D47" w:rsidRDefault="0009672F">
            <w:pPr>
              <w:spacing w:before="40" w:after="40"/>
              <w:ind w:left="100" w:right="100"/>
              <w:jc w:val="right"/>
            </w:pPr>
            <w:r>
              <w:rPr>
                <w:rFonts w:ascii="Roboto" w:eastAsia="Roboto" w:hAnsi="Roboto" w:cs="Roboto"/>
                <w:color w:val="111111"/>
                <w:sz w:val="22"/>
                <w:szCs w:val="22"/>
              </w:rPr>
              <w:t>0.9095</w:t>
            </w:r>
          </w:p>
        </w:tc>
        <w:tc>
          <w:tcPr>
            <w:tcW w:w="1125" w:type="dxa"/>
            <w:shd w:val="clear" w:color="auto" w:fill="FFFFFF"/>
            <w:tcMar>
              <w:top w:w="0" w:type="dxa"/>
              <w:left w:w="0" w:type="dxa"/>
              <w:bottom w:w="0" w:type="dxa"/>
              <w:right w:w="0" w:type="dxa"/>
            </w:tcMar>
            <w:vAlign w:val="center"/>
          </w:tcPr>
          <w:p w14:paraId="3736F888" w14:textId="77777777" w:rsidR="006E2D47" w:rsidRDefault="0009672F">
            <w:pPr>
              <w:spacing w:before="40" w:after="40"/>
              <w:ind w:left="100" w:right="100"/>
              <w:jc w:val="right"/>
            </w:pPr>
            <w:r>
              <w:rPr>
                <w:rFonts w:ascii="Roboto" w:eastAsia="Roboto" w:hAnsi="Roboto" w:cs="Roboto"/>
                <w:color w:val="111111"/>
                <w:sz w:val="22"/>
                <w:szCs w:val="22"/>
              </w:rPr>
              <w:t>0.9370</w:t>
            </w:r>
          </w:p>
        </w:tc>
        <w:tc>
          <w:tcPr>
            <w:tcW w:w="1020" w:type="dxa"/>
            <w:shd w:val="clear" w:color="auto" w:fill="FFFFFF"/>
            <w:tcMar>
              <w:top w:w="0" w:type="dxa"/>
              <w:left w:w="0" w:type="dxa"/>
              <w:bottom w:w="0" w:type="dxa"/>
              <w:right w:w="0" w:type="dxa"/>
            </w:tcMar>
            <w:vAlign w:val="center"/>
          </w:tcPr>
          <w:p w14:paraId="52E93B44" w14:textId="77777777" w:rsidR="006E2D47" w:rsidRDefault="0009672F">
            <w:pPr>
              <w:spacing w:before="40" w:after="40"/>
              <w:ind w:left="100" w:right="100"/>
              <w:jc w:val="right"/>
            </w:pPr>
            <w:r>
              <w:rPr>
                <w:rFonts w:ascii="Roboto" w:eastAsia="Roboto" w:hAnsi="Roboto" w:cs="Roboto"/>
                <w:color w:val="111111"/>
                <w:sz w:val="22"/>
                <w:szCs w:val="22"/>
              </w:rPr>
              <w:t>0.9287</w:t>
            </w:r>
          </w:p>
        </w:tc>
        <w:tc>
          <w:tcPr>
            <w:tcW w:w="953" w:type="dxa"/>
            <w:shd w:val="clear" w:color="auto" w:fill="FFFFFF"/>
            <w:tcMar>
              <w:top w:w="0" w:type="dxa"/>
              <w:left w:w="0" w:type="dxa"/>
              <w:bottom w:w="0" w:type="dxa"/>
              <w:right w:w="0" w:type="dxa"/>
            </w:tcMar>
            <w:vAlign w:val="center"/>
          </w:tcPr>
          <w:p w14:paraId="589392F1" w14:textId="77777777" w:rsidR="006E2D47" w:rsidRDefault="0009672F">
            <w:pPr>
              <w:spacing w:before="40" w:after="40"/>
              <w:ind w:left="100" w:right="100"/>
              <w:jc w:val="right"/>
            </w:pPr>
            <w:r>
              <w:rPr>
                <w:rFonts w:ascii="Roboto" w:eastAsia="Roboto" w:hAnsi="Roboto" w:cs="Roboto"/>
                <w:color w:val="111111"/>
                <w:sz w:val="22"/>
                <w:szCs w:val="22"/>
              </w:rPr>
              <w:t>0.7846</w:t>
            </w:r>
          </w:p>
        </w:tc>
        <w:tc>
          <w:tcPr>
            <w:tcW w:w="1125" w:type="dxa"/>
            <w:shd w:val="clear" w:color="auto" w:fill="FFFFFF"/>
            <w:tcMar>
              <w:top w:w="0" w:type="dxa"/>
              <w:left w:w="0" w:type="dxa"/>
              <w:bottom w:w="0" w:type="dxa"/>
              <w:right w:w="0" w:type="dxa"/>
            </w:tcMar>
            <w:vAlign w:val="center"/>
          </w:tcPr>
          <w:p w14:paraId="30790F54" w14:textId="77777777" w:rsidR="006E2D47" w:rsidRDefault="0009672F">
            <w:pPr>
              <w:spacing w:before="40" w:after="40"/>
              <w:ind w:left="100" w:right="100"/>
              <w:jc w:val="right"/>
            </w:pPr>
            <w:r>
              <w:rPr>
                <w:rFonts w:ascii="Roboto" w:eastAsia="Roboto" w:hAnsi="Roboto" w:cs="Roboto"/>
                <w:color w:val="111111"/>
                <w:sz w:val="22"/>
                <w:szCs w:val="22"/>
              </w:rPr>
              <w:t>0.7353</w:t>
            </w:r>
          </w:p>
        </w:tc>
        <w:tc>
          <w:tcPr>
            <w:tcW w:w="1020" w:type="dxa"/>
            <w:shd w:val="clear" w:color="auto" w:fill="FFFFFF"/>
            <w:tcMar>
              <w:top w:w="0" w:type="dxa"/>
              <w:left w:w="0" w:type="dxa"/>
              <w:bottom w:w="0" w:type="dxa"/>
              <w:right w:w="0" w:type="dxa"/>
            </w:tcMar>
            <w:vAlign w:val="center"/>
          </w:tcPr>
          <w:p w14:paraId="2F4DD2F2" w14:textId="77777777" w:rsidR="006E2D47" w:rsidRDefault="0009672F">
            <w:pPr>
              <w:spacing w:before="40" w:after="40"/>
              <w:ind w:left="100" w:right="100"/>
              <w:jc w:val="right"/>
            </w:pPr>
            <w:r>
              <w:rPr>
                <w:rFonts w:ascii="Roboto" w:eastAsia="Roboto" w:hAnsi="Roboto" w:cs="Roboto"/>
                <w:color w:val="111111"/>
                <w:sz w:val="22"/>
                <w:szCs w:val="22"/>
              </w:rPr>
              <w:t>0.7642</w:t>
            </w:r>
          </w:p>
        </w:tc>
      </w:tr>
      <w:tr w:rsidR="006E2D47" w14:paraId="2D636981" w14:textId="77777777">
        <w:trPr>
          <w:cantSplit/>
          <w:trHeight w:val="411"/>
          <w:jc w:val="center"/>
        </w:trPr>
        <w:tc>
          <w:tcPr>
            <w:tcW w:w="642" w:type="dxa"/>
            <w:shd w:val="clear" w:color="auto" w:fill="FFFFFF"/>
            <w:tcMar>
              <w:top w:w="0" w:type="dxa"/>
              <w:left w:w="0" w:type="dxa"/>
              <w:bottom w:w="0" w:type="dxa"/>
              <w:right w:w="0" w:type="dxa"/>
            </w:tcMar>
            <w:vAlign w:val="center"/>
          </w:tcPr>
          <w:p w14:paraId="0C7EA845" w14:textId="77777777" w:rsidR="006E2D47" w:rsidRDefault="0009672F">
            <w:pPr>
              <w:spacing w:before="40" w:after="40"/>
              <w:ind w:left="100" w:right="100"/>
              <w:jc w:val="right"/>
            </w:pPr>
            <w:r>
              <w:rPr>
                <w:rFonts w:ascii="Roboto" w:eastAsia="Roboto" w:hAnsi="Roboto" w:cs="Roboto"/>
                <w:color w:val="111111"/>
                <w:sz w:val="22"/>
                <w:szCs w:val="22"/>
              </w:rPr>
              <w:t>42</w:t>
            </w:r>
          </w:p>
        </w:tc>
        <w:tc>
          <w:tcPr>
            <w:tcW w:w="522" w:type="dxa"/>
            <w:shd w:val="clear" w:color="auto" w:fill="FFFFFF"/>
            <w:tcMar>
              <w:top w:w="0" w:type="dxa"/>
              <w:left w:w="0" w:type="dxa"/>
              <w:bottom w:w="0" w:type="dxa"/>
              <w:right w:w="0" w:type="dxa"/>
            </w:tcMar>
            <w:vAlign w:val="center"/>
          </w:tcPr>
          <w:p w14:paraId="720A27F8" w14:textId="77777777" w:rsidR="006E2D47" w:rsidRDefault="0009672F">
            <w:pPr>
              <w:spacing w:before="40" w:after="40"/>
              <w:ind w:left="100" w:right="100"/>
              <w:jc w:val="right"/>
            </w:pPr>
            <w:r>
              <w:rPr>
                <w:rFonts w:ascii="Roboto" w:eastAsia="Roboto" w:hAnsi="Roboto" w:cs="Roboto"/>
                <w:color w:val="111111"/>
                <w:sz w:val="22"/>
                <w:szCs w:val="22"/>
              </w:rPr>
              <w:t>15</w:t>
            </w:r>
          </w:p>
        </w:tc>
        <w:tc>
          <w:tcPr>
            <w:tcW w:w="517" w:type="dxa"/>
            <w:shd w:val="clear" w:color="auto" w:fill="FFFFFF"/>
            <w:tcMar>
              <w:top w:w="0" w:type="dxa"/>
              <w:left w:w="0" w:type="dxa"/>
              <w:bottom w:w="0" w:type="dxa"/>
              <w:right w:w="0" w:type="dxa"/>
            </w:tcMar>
            <w:vAlign w:val="center"/>
          </w:tcPr>
          <w:p w14:paraId="0AAC4B2F" w14:textId="77777777" w:rsidR="006E2D47" w:rsidRDefault="0009672F">
            <w:pPr>
              <w:spacing w:before="40" w:after="40"/>
              <w:ind w:left="100" w:right="100"/>
              <w:jc w:val="right"/>
            </w:pPr>
            <w:r>
              <w:rPr>
                <w:rFonts w:ascii="Roboto" w:eastAsia="Roboto" w:hAnsi="Roboto" w:cs="Roboto"/>
                <w:color w:val="111111"/>
                <w:sz w:val="22"/>
                <w:szCs w:val="22"/>
              </w:rPr>
              <w:t>8</w:t>
            </w:r>
          </w:p>
        </w:tc>
        <w:tc>
          <w:tcPr>
            <w:tcW w:w="778" w:type="dxa"/>
            <w:shd w:val="clear" w:color="auto" w:fill="FFFFFF"/>
            <w:tcMar>
              <w:top w:w="0" w:type="dxa"/>
              <w:left w:w="0" w:type="dxa"/>
              <w:bottom w:w="0" w:type="dxa"/>
              <w:right w:w="0" w:type="dxa"/>
            </w:tcMar>
            <w:vAlign w:val="center"/>
          </w:tcPr>
          <w:p w14:paraId="0ECD07BE" w14:textId="77777777" w:rsidR="006E2D47" w:rsidRDefault="0009672F">
            <w:pPr>
              <w:spacing w:before="40" w:after="40"/>
              <w:ind w:left="100" w:right="100"/>
              <w:jc w:val="right"/>
            </w:pPr>
            <w:r>
              <w:rPr>
                <w:rFonts w:ascii="Roboto" w:eastAsia="Roboto" w:hAnsi="Roboto" w:cs="Roboto"/>
                <w:color w:val="111111"/>
                <w:sz w:val="22"/>
                <w:szCs w:val="22"/>
              </w:rPr>
              <w:t>14</w:t>
            </w:r>
          </w:p>
        </w:tc>
        <w:tc>
          <w:tcPr>
            <w:tcW w:w="517" w:type="dxa"/>
            <w:shd w:val="clear" w:color="auto" w:fill="FFFFFF"/>
            <w:tcMar>
              <w:top w:w="0" w:type="dxa"/>
              <w:left w:w="0" w:type="dxa"/>
              <w:bottom w:w="0" w:type="dxa"/>
              <w:right w:w="0" w:type="dxa"/>
            </w:tcMar>
            <w:vAlign w:val="center"/>
          </w:tcPr>
          <w:p w14:paraId="6AAECA4E" w14:textId="77777777" w:rsidR="006E2D47" w:rsidRDefault="0009672F">
            <w:pPr>
              <w:spacing w:before="40" w:after="40"/>
              <w:ind w:left="100" w:right="100"/>
              <w:jc w:val="right"/>
            </w:pPr>
            <w:r>
              <w:rPr>
                <w:rFonts w:ascii="Roboto" w:eastAsia="Roboto" w:hAnsi="Roboto" w:cs="Roboto"/>
                <w:color w:val="111111"/>
                <w:sz w:val="22"/>
                <w:szCs w:val="22"/>
              </w:rPr>
              <w:t>8</w:t>
            </w:r>
          </w:p>
        </w:tc>
        <w:tc>
          <w:tcPr>
            <w:tcW w:w="861" w:type="dxa"/>
            <w:shd w:val="clear" w:color="auto" w:fill="FFFFFF"/>
            <w:tcMar>
              <w:top w:w="0" w:type="dxa"/>
              <w:left w:w="0" w:type="dxa"/>
              <w:bottom w:w="0" w:type="dxa"/>
              <w:right w:w="0" w:type="dxa"/>
            </w:tcMar>
            <w:vAlign w:val="center"/>
          </w:tcPr>
          <w:p w14:paraId="4E93FAB6" w14:textId="77777777" w:rsidR="006E2D47" w:rsidRDefault="006E2D47">
            <w:pPr>
              <w:spacing w:before="40" w:after="40"/>
              <w:ind w:left="100" w:right="100"/>
              <w:jc w:val="right"/>
            </w:pPr>
          </w:p>
        </w:tc>
        <w:tc>
          <w:tcPr>
            <w:tcW w:w="836" w:type="dxa"/>
            <w:shd w:val="clear" w:color="auto" w:fill="FFFFFF"/>
            <w:tcMar>
              <w:top w:w="0" w:type="dxa"/>
              <w:left w:w="0" w:type="dxa"/>
              <w:bottom w:w="0" w:type="dxa"/>
              <w:right w:w="0" w:type="dxa"/>
            </w:tcMar>
            <w:vAlign w:val="center"/>
          </w:tcPr>
          <w:p w14:paraId="1E05F2EF" w14:textId="77777777" w:rsidR="006E2D47" w:rsidRDefault="006E2D47">
            <w:pPr>
              <w:spacing w:before="40" w:after="40"/>
              <w:ind w:left="100" w:right="100"/>
              <w:jc w:val="right"/>
            </w:pPr>
          </w:p>
        </w:tc>
        <w:tc>
          <w:tcPr>
            <w:tcW w:w="953" w:type="dxa"/>
            <w:shd w:val="clear" w:color="auto" w:fill="FFFFFF"/>
            <w:tcMar>
              <w:top w:w="0" w:type="dxa"/>
              <w:left w:w="0" w:type="dxa"/>
              <w:bottom w:w="0" w:type="dxa"/>
              <w:right w:w="0" w:type="dxa"/>
            </w:tcMar>
            <w:vAlign w:val="center"/>
          </w:tcPr>
          <w:p w14:paraId="654573FE" w14:textId="77777777" w:rsidR="006E2D47" w:rsidRDefault="0009672F">
            <w:pPr>
              <w:spacing w:before="40" w:after="40"/>
              <w:ind w:left="100" w:right="100"/>
              <w:jc w:val="right"/>
            </w:pPr>
            <w:r>
              <w:rPr>
                <w:rFonts w:ascii="Roboto" w:eastAsia="Roboto" w:hAnsi="Roboto" w:cs="Roboto"/>
                <w:color w:val="111111"/>
                <w:sz w:val="22"/>
                <w:szCs w:val="22"/>
              </w:rPr>
              <w:t>0.9154</w:t>
            </w:r>
          </w:p>
        </w:tc>
        <w:tc>
          <w:tcPr>
            <w:tcW w:w="1125" w:type="dxa"/>
            <w:shd w:val="clear" w:color="auto" w:fill="FFFFFF"/>
            <w:tcMar>
              <w:top w:w="0" w:type="dxa"/>
              <w:left w:w="0" w:type="dxa"/>
              <w:bottom w:w="0" w:type="dxa"/>
              <w:right w:w="0" w:type="dxa"/>
            </w:tcMar>
            <w:vAlign w:val="center"/>
          </w:tcPr>
          <w:p w14:paraId="347FC7D1" w14:textId="77777777" w:rsidR="006E2D47" w:rsidRDefault="0009672F">
            <w:pPr>
              <w:spacing w:before="40" w:after="40"/>
              <w:ind w:left="100" w:right="100"/>
              <w:jc w:val="right"/>
            </w:pPr>
            <w:r>
              <w:rPr>
                <w:rFonts w:ascii="Roboto" w:eastAsia="Roboto" w:hAnsi="Roboto" w:cs="Roboto"/>
                <w:color w:val="111111"/>
                <w:sz w:val="22"/>
                <w:szCs w:val="22"/>
              </w:rPr>
              <w:t>0.9260</w:t>
            </w:r>
          </w:p>
        </w:tc>
        <w:tc>
          <w:tcPr>
            <w:tcW w:w="1020" w:type="dxa"/>
            <w:shd w:val="clear" w:color="auto" w:fill="FFFFFF"/>
            <w:tcMar>
              <w:top w:w="0" w:type="dxa"/>
              <w:left w:w="0" w:type="dxa"/>
              <w:bottom w:w="0" w:type="dxa"/>
              <w:right w:w="0" w:type="dxa"/>
            </w:tcMar>
            <w:vAlign w:val="center"/>
          </w:tcPr>
          <w:p w14:paraId="25217006" w14:textId="77777777" w:rsidR="006E2D47" w:rsidRDefault="0009672F">
            <w:pPr>
              <w:spacing w:before="40" w:after="40"/>
              <w:ind w:left="100" w:right="100"/>
              <w:jc w:val="right"/>
            </w:pPr>
            <w:r>
              <w:rPr>
                <w:rFonts w:ascii="Roboto" w:eastAsia="Roboto" w:hAnsi="Roboto" w:cs="Roboto"/>
                <w:color w:val="111111"/>
                <w:sz w:val="22"/>
                <w:szCs w:val="22"/>
              </w:rPr>
              <w:t>0.9260</w:t>
            </w:r>
          </w:p>
        </w:tc>
        <w:tc>
          <w:tcPr>
            <w:tcW w:w="953" w:type="dxa"/>
            <w:shd w:val="clear" w:color="auto" w:fill="FFFFFF"/>
            <w:tcMar>
              <w:top w:w="0" w:type="dxa"/>
              <w:left w:w="0" w:type="dxa"/>
              <w:bottom w:w="0" w:type="dxa"/>
              <w:right w:w="0" w:type="dxa"/>
            </w:tcMar>
            <w:vAlign w:val="center"/>
          </w:tcPr>
          <w:p w14:paraId="0ED35A85" w14:textId="77777777" w:rsidR="006E2D47" w:rsidRDefault="0009672F">
            <w:pPr>
              <w:spacing w:before="40" w:after="40"/>
              <w:ind w:left="100" w:right="100"/>
              <w:jc w:val="right"/>
            </w:pPr>
            <w:r>
              <w:rPr>
                <w:rFonts w:ascii="Roboto" w:eastAsia="Roboto" w:hAnsi="Roboto" w:cs="Roboto"/>
                <w:color w:val="111111"/>
                <w:sz w:val="22"/>
                <w:szCs w:val="22"/>
              </w:rPr>
              <w:t>0.7782</w:t>
            </w:r>
          </w:p>
        </w:tc>
        <w:tc>
          <w:tcPr>
            <w:tcW w:w="1125" w:type="dxa"/>
            <w:shd w:val="clear" w:color="auto" w:fill="FFFFFF"/>
            <w:tcMar>
              <w:top w:w="0" w:type="dxa"/>
              <w:left w:w="0" w:type="dxa"/>
              <w:bottom w:w="0" w:type="dxa"/>
              <w:right w:w="0" w:type="dxa"/>
            </w:tcMar>
            <w:vAlign w:val="center"/>
          </w:tcPr>
          <w:p w14:paraId="5D44469A" w14:textId="77777777" w:rsidR="006E2D47" w:rsidRDefault="0009672F">
            <w:pPr>
              <w:spacing w:before="40" w:after="40"/>
              <w:ind w:left="100" w:right="100"/>
              <w:jc w:val="right"/>
            </w:pPr>
            <w:r>
              <w:rPr>
                <w:rFonts w:ascii="Roboto" w:eastAsia="Roboto" w:hAnsi="Roboto" w:cs="Roboto"/>
                <w:color w:val="111111"/>
                <w:sz w:val="22"/>
                <w:szCs w:val="22"/>
              </w:rPr>
              <w:t>0.7408</w:t>
            </w:r>
          </w:p>
        </w:tc>
        <w:tc>
          <w:tcPr>
            <w:tcW w:w="1020" w:type="dxa"/>
            <w:shd w:val="clear" w:color="auto" w:fill="FFFFFF"/>
            <w:tcMar>
              <w:top w:w="0" w:type="dxa"/>
              <w:left w:w="0" w:type="dxa"/>
              <w:bottom w:w="0" w:type="dxa"/>
              <w:right w:w="0" w:type="dxa"/>
            </w:tcMar>
            <w:vAlign w:val="center"/>
          </w:tcPr>
          <w:p w14:paraId="1F557B2E" w14:textId="77777777" w:rsidR="006E2D47" w:rsidRDefault="0009672F">
            <w:pPr>
              <w:spacing w:before="40" w:after="40"/>
              <w:ind w:left="100" w:right="100"/>
              <w:jc w:val="right"/>
            </w:pPr>
            <w:r>
              <w:rPr>
                <w:rFonts w:ascii="Roboto" w:eastAsia="Roboto" w:hAnsi="Roboto" w:cs="Roboto"/>
                <w:color w:val="111111"/>
                <w:sz w:val="22"/>
                <w:szCs w:val="22"/>
              </w:rPr>
              <w:t>0.7408</w:t>
            </w:r>
          </w:p>
        </w:tc>
      </w:tr>
      <w:tr w:rsidR="006E2D47" w14:paraId="125E3C6B" w14:textId="77777777">
        <w:trPr>
          <w:cantSplit/>
          <w:trHeight w:val="411"/>
          <w:jc w:val="center"/>
        </w:trPr>
        <w:tc>
          <w:tcPr>
            <w:tcW w:w="642" w:type="dxa"/>
            <w:shd w:val="clear" w:color="auto" w:fill="FFFFFF"/>
            <w:tcMar>
              <w:top w:w="0" w:type="dxa"/>
              <w:left w:w="0" w:type="dxa"/>
              <w:bottom w:w="0" w:type="dxa"/>
              <w:right w:w="0" w:type="dxa"/>
            </w:tcMar>
            <w:vAlign w:val="center"/>
          </w:tcPr>
          <w:p w14:paraId="59D352E0" w14:textId="77777777" w:rsidR="006E2D47" w:rsidRDefault="0009672F">
            <w:pPr>
              <w:spacing w:before="40" w:after="40"/>
              <w:ind w:left="100" w:right="100"/>
              <w:jc w:val="right"/>
            </w:pPr>
            <w:r>
              <w:rPr>
                <w:rFonts w:ascii="Roboto" w:eastAsia="Roboto" w:hAnsi="Roboto" w:cs="Roboto"/>
                <w:color w:val="111111"/>
                <w:sz w:val="22"/>
                <w:szCs w:val="22"/>
              </w:rPr>
              <w:t>43</w:t>
            </w:r>
          </w:p>
        </w:tc>
        <w:tc>
          <w:tcPr>
            <w:tcW w:w="522" w:type="dxa"/>
            <w:shd w:val="clear" w:color="auto" w:fill="FFFFFF"/>
            <w:tcMar>
              <w:top w:w="0" w:type="dxa"/>
              <w:left w:w="0" w:type="dxa"/>
              <w:bottom w:w="0" w:type="dxa"/>
              <w:right w:w="0" w:type="dxa"/>
            </w:tcMar>
            <w:vAlign w:val="center"/>
          </w:tcPr>
          <w:p w14:paraId="1B1F537D" w14:textId="77777777" w:rsidR="006E2D47" w:rsidRDefault="0009672F">
            <w:pPr>
              <w:spacing w:before="40" w:after="40"/>
              <w:ind w:left="100" w:right="100"/>
              <w:jc w:val="right"/>
            </w:pPr>
            <w:r>
              <w:rPr>
                <w:rFonts w:ascii="Roboto" w:eastAsia="Roboto" w:hAnsi="Roboto" w:cs="Roboto"/>
                <w:color w:val="111111"/>
                <w:sz w:val="22"/>
                <w:szCs w:val="22"/>
              </w:rPr>
              <w:t>16</w:t>
            </w:r>
          </w:p>
        </w:tc>
        <w:tc>
          <w:tcPr>
            <w:tcW w:w="517" w:type="dxa"/>
            <w:shd w:val="clear" w:color="auto" w:fill="FFFFFF"/>
            <w:tcMar>
              <w:top w:w="0" w:type="dxa"/>
              <w:left w:w="0" w:type="dxa"/>
              <w:bottom w:w="0" w:type="dxa"/>
              <w:right w:w="0" w:type="dxa"/>
            </w:tcMar>
            <w:vAlign w:val="center"/>
          </w:tcPr>
          <w:p w14:paraId="1BD29C68" w14:textId="77777777" w:rsidR="006E2D47" w:rsidRDefault="0009672F">
            <w:pPr>
              <w:spacing w:before="40" w:after="40"/>
              <w:ind w:left="100" w:right="100"/>
              <w:jc w:val="right"/>
            </w:pPr>
            <w:r>
              <w:rPr>
                <w:rFonts w:ascii="Roboto" w:eastAsia="Roboto" w:hAnsi="Roboto" w:cs="Roboto"/>
                <w:color w:val="111111"/>
                <w:sz w:val="22"/>
                <w:szCs w:val="22"/>
              </w:rPr>
              <w:t>8</w:t>
            </w:r>
          </w:p>
        </w:tc>
        <w:tc>
          <w:tcPr>
            <w:tcW w:w="778" w:type="dxa"/>
            <w:shd w:val="clear" w:color="auto" w:fill="FFFFFF"/>
            <w:tcMar>
              <w:top w:w="0" w:type="dxa"/>
              <w:left w:w="0" w:type="dxa"/>
              <w:bottom w:w="0" w:type="dxa"/>
              <w:right w:w="0" w:type="dxa"/>
            </w:tcMar>
            <w:vAlign w:val="center"/>
          </w:tcPr>
          <w:p w14:paraId="79C70BE2" w14:textId="77777777" w:rsidR="006E2D47" w:rsidRDefault="0009672F">
            <w:pPr>
              <w:spacing w:before="40" w:after="40"/>
              <w:ind w:left="100" w:right="100"/>
              <w:jc w:val="right"/>
            </w:pPr>
            <w:r>
              <w:rPr>
                <w:rFonts w:ascii="Roboto" w:eastAsia="Roboto" w:hAnsi="Roboto" w:cs="Roboto"/>
                <w:color w:val="111111"/>
                <w:sz w:val="22"/>
                <w:szCs w:val="22"/>
              </w:rPr>
              <w:t>14</w:t>
            </w:r>
          </w:p>
        </w:tc>
        <w:tc>
          <w:tcPr>
            <w:tcW w:w="517" w:type="dxa"/>
            <w:shd w:val="clear" w:color="auto" w:fill="FFFFFF"/>
            <w:tcMar>
              <w:top w:w="0" w:type="dxa"/>
              <w:left w:w="0" w:type="dxa"/>
              <w:bottom w:w="0" w:type="dxa"/>
              <w:right w:w="0" w:type="dxa"/>
            </w:tcMar>
            <w:vAlign w:val="center"/>
          </w:tcPr>
          <w:p w14:paraId="641FCF97" w14:textId="77777777" w:rsidR="006E2D47" w:rsidRDefault="0009672F">
            <w:pPr>
              <w:spacing w:before="40" w:after="40"/>
              <w:ind w:left="100" w:right="100"/>
              <w:jc w:val="right"/>
            </w:pPr>
            <w:r>
              <w:rPr>
                <w:rFonts w:ascii="Roboto" w:eastAsia="Roboto" w:hAnsi="Roboto" w:cs="Roboto"/>
                <w:color w:val="111111"/>
                <w:sz w:val="22"/>
                <w:szCs w:val="22"/>
              </w:rPr>
              <w:t>8</w:t>
            </w:r>
          </w:p>
        </w:tc>
        <w:tc>
          <w:tcPr>
            <w:tcW w:w="861" w:type="dxa"/>
            <w:shd w:val="clear" w:color="auto" w:fill="FFFFFF"/>
            <w:tcMar>
              <w:top w:w="0" w:type="dxa"/>
              <w:left w:w="0" w:type="dxa"/>
              <w:bottom w:w="0" w:type="dxa"/>
              <w:right w:w="0" w:type="dxa"/>
            </w:tcMar>
            <w:vAlign w:val="center"/>
          </w:tcPr>
          <w:p w14:paraId="336BC2AD" w14:textId="77777777" w:rsidR="006E2D47" w:rsidRDefault="006E2D47">
            <w:pPr>
              <w:spacing w:before="40" w:after="40"/>
              <w:ind w:left="100" w:right="100"/>
              <w:jc w:val="right"/>
            </w:pPr>
          </w:p>
        </w:tc>
        <w:tc>
          <w:tcPr>
            <w:tcW w:w="836" w:type="dxa"/>
            <w:shd w:val="clear" w:color="auto" w:fill="FFFFFF"/>
            <w:tcMar>
              <w:top w:w="0" w:type="dxa"/>
              <w:left w:w="0" w:type="dxa"/>
              <w:bottom w:w="0" w:type="dxa"/>
              <w:right w:w="0" w:type="dxa"/>
            </w:tcMar>
            <w:vAlign w:val="center"/>
          </w:tcPr>
          <w:p w14:paraId="48183320" w14:textId="77777777" w:rsidR="006E2D47" w:rsidRDefault="006E2D47">
            <w:pPr>
              <w:spacing w:before="40" w:after="40"/>
              <w:ind w:left="100" w:right="100"/>
              <w:jc w:val="right"/>
            </w:pPr>
          </w:p>
        </w:tc>
        <w:tc>
          <w:tcPr>
            <w:tcW w:w="953" w:type="dxa"/>
            <w:shd w:val="clear" w:color="auto" w:fill="FFFFFF"/>
            <w:tcMar>
              <w:top w:w="0" w:type="dxa"/>
              <w:left w:w="0" w:type="dxa"/>
              <w:bottom w:w="0" w:type="dxa"/>
              <w:right w:w="0" w:type="dxa"/>
            </w:tcMar>
            <w:vAlign w:val="center"/>
          </w:tcPr>
          <w:p w14:paraId="636E2904" w14:textId="77777777" w:rsidR="006E2D47" w:rsidRDefault="0009672F">
            <w:pPr>
              <w:spacing w:before="40" w:after="40"/>
              <w:ind w:left="100" w:right="100"/>
              <w:jc w:val="right"/>
            </w:pPr>
            <w:r>
              <w:rPr>
                <w:rFonts w:ascii="Roboto" w:eastAsia="Roboto" w:hAnsi="Roboto" w:cs="Roboto"/>
                <w:color w:val="111111"/>
                <w:sz w:val="22"/>
                <w:szCs w:val="22"/>
              </w:rPr>
              <w:t>0.9032</w:t>
            </w:r>
          </w:p>
        </w:tc>
        <w:tc>
          <w:tcPr>
            <w:tcW w:w="1125" w:type="dxa"/>
            <w:shd w:val="clear" w:color="auto" w:fill="FFFFFF"/>
            <w:tcMar>
              <w:top w:w="0" w:type="dxa"/>
              <w:left w:w="0" w:type="dxa"/>
              <w:bottom w:w="0" w:type="dxa"/>
              <w:right w:w="0" w:type="dxa"/>
            </w:tcMar>
            <w:vAlign w:val="center"/>
          </w:tcPr>
          <w:p w14:paraId="142868DB" w14:textId="77777777" w:rsidR="006E2D47" w:rsidRDefault="0009672F">
            <w:pPr>
              <w:spacing w:before="40" w:after="40"/>
              <w:ind w:left="100" w:right="100"/>
              <w:jc w:val="right"/>
            </w:pPr>
            <w:r>
              <w:rPr>
                <w:rFonts w:ascii="Roboto" w:eastAsia="Roboto" w:hAnsi="Roboto" w:cs="Roboto"/>
                <w:color w:val="111111"/>
                <w:sz w:val="22"/>
                <w:szCs w:val="22"/>
              </w:rPr>
              <w:t>0.9266</w:t>
            </w:r>
          </w:p>
        </w:tc>
        <w:tc>
          <w:tcPr>
            <w:tcW w:w="1020" w:type="dxa"/>
            <w:shd w:val="clear" w:color="auto" w:fill="FFFFFF"/>
            <w:tcMar>
              <w:top w:w="0" w:type="dxa"/>
              <w:left w:w="0" w:type="dxa"/>
              <w:bottom w:w="0" w:type="dxa"/>
              <w:right w:w="0" w:type="dxa"/>
            </w:tcMar>
            <w:vAlign w:val="center"/>
          </w:tcPr>
          <w:p w14:paraId="6D4B4A56" w14:textId="77777777" w:rsidR="006E2D47" w:rsidRDefault="0009672F">
            <w:pPr>
              <w:spacing w:before="40" w:after="40"/>
              <w:ind w:left="100" w:right="100"/>
              <w:jc w:val="right"/>
            </w:pPr>
            <w:r>
              <w:rPr>
                <w:rFonts w:ascii="Roboto" w:eastAsia="Roboto" w:hAnsi="Roboto" w:cs="Roboto"/>
                <w:color w:val="111111"/>
                <w:sz w:val="22"/>
                <w:szCs w:val="22"/>
              </w:rPr>
              <w:t>0.9266</w:t>
            </w:r>
          </w:p>
        </w:tc>
        <w:tc>
          <w:tcPr>
            <w:tcW w:w="953" w:type="dxa"/>
            <w:shd w:val="clear" w:color="auto" w:fill="FFFFFF"/>
            <w:tcMar>
              <w:top w:w="0" w:type="dxa"/>
              <w:left w:w="0" w:type="dxa"/>
              <w:bottom w:w="0" w:type="dxa"/>
              <w:right w:w="0" w:type="dxa"/>
            </w:tcMar>
            <w:vAlign w:val="center"/>
          </w:tcPr>
          <w:p w14:paraId="7C6FA898" w14:textId="77777777" w:rsidR="006E2D47" w:rsidRDefault="0009672F">
            <w:pPr>
              <w:spacing w:before="40" w:after="40"/>
              <w:ind w:left="100" w:right="100"/>
              <w:jc w:val="right"/>
            </w:pPr>
            <w:r>
              <w:rPr>
                <w:rFonts w:ascii="Roboto" w:eastAsia="Roboto" w:hAnsi="Roboto" w:cs="Roboto"/>
                <w:color w:val="111111"/>
                <w:sz w:val="22"/>
                <w:szCs w:val="22"/>
              </w:rPr>
              <w:t>0.7938</w:t>
            </w:r>
          </w:p>
        </w:tc>
        <w:tc>
          <w:tcPr>
            <w:tcW w:w="1125" w:type="dxa"/>
            <w:shd w:val="clear" w:color="auto" w:fill="FFFFFF"/>
            <w:tcMar>
              <w:top w:w="0" w:type="dxa"/>
              <w:left w:w="0" w:type="dxa"/>
              <w:bottom w:w="0" w:type="dxa"/>
              <w:right w:w="0" w:type="dxa"/>
            </w:tcMar>
            <w:vAlign w:val="center"/>
          </w:tcPr>
          <w:p w14:paraId="62A3CA06" w14:textId="77777777" w:rsidR="006E2D47" w:rsidRDefault="0009672F">
            <w:pPr>
              <w:spacing w:before="40" w:after="40"/>
              <w:ind w:left="100" w:right="100"/>
              <w:jc w:val="right"/>
            </w:pPr>
            <w:r>
              <w:rPr>
                <w:rFonts w:ascii="Roboto" w:eastAsia="Roboto" w:hAnsi="Roboto" w:cs="Roboto"/>
                <w:color w:val="111111"/>
                <w:sz w:val="22"/>
                <w:szCs w:val="22"/>
              </w:rPr>
              <w:t>0.7427</w:t>
            </w:r>
          </w:p>
        </w:tc>
        <w:tc>
          <w:tcPr>
            <w:tcW w:w="1020" w:type="dxa"/>
            <w:shd w:val="clear" w:color="auto" w:fill="FFFFFF"/>
            <w:tcMar>
              <w:top w:w="0" w:type="dxa"/>
              <w:left w:w="0" w:type="dxa"/>
              <w:bottom w:w="0" w:type="dxa"/>
              <w:right w:w="0" w:type="dxa"/>
            </w:tcMar>
            <w:vAlign w:val="center"/>
          </w:tcPr>
          <w:p w14:paraId="408A3D4B" w14:textId="77777777" w:rsidR="006E2D47" w:rsidRDefault="0009672F">
            <w:pPr>
              <w:spacing w:before="40" w:after="40"/>
              <w:ind w:left="100" w:right="100"/>
              <w:jc w:val="right"/>
            </w:pPr>
            <w:r>
              <w:rPr>
                <w:rFonts w:ascii="Roboto" w:eastAsia="Roboto" w:hAnsi="Roboto" w:cs="Roboto"/>
                <w:color w:val="111111"/>
                <w:sz w:val="22"/>
                <w:szCs w:val="22"/>
              </w:rPr>
              <w:t>0.7427</w:t>
            </w:r>
          </w:p>
        </w:tc>
      </w:tr>
      <w:tr w:rsidR="006E2D47" w14:paraId="6639830E" w14:textId="77777777">
        <w:trPr>
          <w:cantSplit/>
          <w:trHeight w:val="411"/>
          <w:jc w:val="center"/>
        </w:trPr>
        <w:tc>
          <w:tcPr>
            <w:tcW w:w="642" w:type="dxa"/>
            <w:shd w:val="clear" w:color="auto" w:fill="FFFFFF"/>
            <w:tcMar>
              <w:top w:w="0" w:type="dxa"/>
              <w:left w:w="0" w:type="dxa"/>
              <w:bottom w:w="0" w:type="dxa"/>
              <w:right w:w="0" w:type="dxa"/>
            </w:tcMar>
            <w:vAlign w:val="center"/>
          </w:tcPr>
          <w:p w14:paraId="44408400" w14:textId="77777777" w:rsidR="006E2D47" w:rsidRDefault="0009672F">
            <w:pPr>
              <w:spacing w:before="40" w:after="40"/>
              <w:ind w:left="100" w:right="100"/>
              <w:jc w:val="right"/>
            </w:pPr>
            <w:r>
              <w:rPr>
                <w:rFonts w:ascii="Roboto" w:eastAsia="Roboto" w:hAnsi="Roboto" w:cs="Roboto"/>
                <w:color w:val="111111"/>
                <w:sz w:val="22"/>
                <w:szCs w:val="22"/>
              </w:rPr>
              <w:t>44</w:t>
            </w:r>
          </w:p>
        </w:tc>
        <w:tc>
          <w:tcPr>
            <w:tcW w:w="522" w:type="dxa"/>
            <w:shd w:val="clear" w:color="auto" w:fill="FFFFFF"/>
            <w:tcMar>
              <w:top w:w="0" w:type="dxa"/>
              <w:left w:w="0" w:type="dxa"/>
              <w:bottom w:w="0" w:type="dxa"/>
              <w:right w:w="0" w:type="dxa"/>
            </w:tcMar>
            <w:vAlign w:val="center"/>
          </w:tcPr>
          <w:p w14:paraId="7A14D780" w14:textId="77777777" w:rsidR="006E2D47" w:rsidRDefault="0009672F">
            <w:pPr>
              <w:spacing w:before="40" w:after="40"/>
              <w:ind w:left="100" w:right="100"/>
              <w:jc w:val="right"/>
            </w:pPr>
            <w:r>
              <w:rPr>
                <w:rFonts w:ascii="Roboto" w:eastAsia="Roboto" w:hAnsi="Roboto" w:cs="Roboto"/>
                <w:color w:val="111111"/>
                <w:sz w:val="22"/>
                <w:szCs w:val="22"/>
              </w:rPr>
              <w:t>16</w:t>
            </w:r>
          </w:p>
        </w:tc>
        <w:tc>
          <w:tcPr>
            <w:tcW w:w="517" w:type="dxa"/>
            <w:shd w:val="clear" w:color="auto" w:fill="FFFFFF"/>
            <w:tcMar>
              <w:top w:w="0" w:type="dxa"/>
              <w:left w:w="0" w:type="dxa"/>
              <w:bottom w:w="0" w:type="dxa"/>
              <w:right w:w="0" w:type="dxa"/>
            </w:tcMar>
            <w:vAlign w:val="center"/>
          </w:tcPr>
          <w:p w14:paraId="0C9C5219" w14:textId="77777777" w:rsidR="006E2D47" w:rsidRDefault="0009672F">
            <w:pPr>
              <w:spacing w:before="40" w:after="40"/>
              <w:ind w:left="100" w:right="100"/>
              <w:jc w:val="right"/>
            </w:pPr>
            <w:r>
              <w:rPr>
                <w:rFonts w:ascii="Roboto" w:eastAsia="Roboto" w:hAnsi="Roboto" w:cs="Roboto"/>
                <w:color w:val="111111"/>
                <w:sz w:val="22"/>
                <w:szCs w:val="22"/>
              </w:rPr>
              <w:t>8</w:t>
            </w:r>
          </w:p>
        </w:tc>
        <w:tc>
          <w:tcPr>
            <w:tcW w:w="778" w:type="dxa"/>
            <w:shd w:val="clear" w:color="auto" w:fill="FFFFFF"/>
            <w:tcMar>
              <w:top w:w="0" w:type="dxa"/>
              <w:left w:w="0" w:type="dxa"/>
              <w:bottom w:w="0" w:type="dxa"/>
              <w:right w:w="0" w:type="dxa"/>
            </w:tcMar>
            <w:vAlign w:val="center"/>
          </w:tcPr>
          <w:p w14:paraId="640641A7" w14:textId="77777777" w:rsidR="006E2D47" w:rsidRDefault="0009672F">
            <w:pPr>
              <w:spacing w:before="40" w:after="40"/>
              <w:ind w:left="100" w:right="100"/>
              <w:jc w:val="right"/>
            </w:pPr>
            <w:r>
              <w:rPr>
                <w:rFonts w:ascii="Roboto" w:eastAsia="Roboto" w:hAnsi="Roboto" w:cs="Roboto"/>
                <w:color w:val="111111"/>
                <w:sz w:val="22"/>
                <w:szCs w:val="22"/>
              </w:rPr>
              <w:t>17</w:t>
            </w:r>
          </w:p>
        </w:tc>
        <w:tc>
          <w:tcPr>
            <w:tcW w:w="517" w:type="dxa"/>
            <w:shd w:val="clear" w:color="auto" w:fill="FFFFFF"/>
            <w:tcMar>
              <w:top w:w="0" w:type="dxa"/>
              <w:left w:w="0" w:type="dxa"/>
              <w:bottom w:w="0" w:type="dxa"/>
              <w:right w:w="0" w:type="dxa"/>
            </w:tcMar>
            <w:vAlign w:val="center"/>
          </w:tcPr>
          <w:p w14:paraId="5F1182D3" w14:textId="77777777" w:rsidR="006E2D47" w:rsidRDefault="0009672F">
            <w:pPr>
              <w:spacing w:before="40" w:after="40"/>
              <w:ind w:left="100" w:right="100"/>
              <w:jc w:val="right"/>
            </w:pPr>
            <w:r>
              <w:rPr>
                <w:rFonts w:ascii="Roboto" w:eastAsia="Roboto" w:hAnsi="Roboto" w:cs="Roboto"/>
                <w:color w:val="111111"/>
                <w:sz w:val="22"/>
                <w:szCs w:val="22"/>
              </w:rPr>
              <w:t>10</w:t>
            </w:r>
          </w:p>
        </w:tc>
        <w:tc>
          <w:tcPr>
            <w:tcW w:w="861" w:type="dxa"/>
            <w:shd w:val="clear" w:color="auto" w:fill="FFFFFF"/>
            <w:tcMar>
              <w:top w:w="0" w:type="dxa"/>
              <w:left w:w="0" w:type="dxa"/>
              <w:bottom w:w="0" w:type="dxa"/>
              <w:right w:w="0" w:type="dxa"/>
            </w:tcMar>
            <w:vAlign w:val="center"/>
          </w:tcPr>
          <w:p w14:paraId="3DD4CCB7" w14:textId="77777777" w:rsidR="006E2D47" w:rsidRDefault="006E2D47">
            <w:pPr>
              <w:spacing w:before="40" w:after="40"/>
              <w:ind w:left="100" w:right="100"/>
              <w:jc w:val="right"/>
            </w:pPr>
          </w:p>
        </w:tc>
        <w:tc>
          <w:tcPr>
            <w:tcW w:w="836" w:type="dxa"/>
            <w:shd w:val="clear" w:color="auto" w:fill="FFFFFF"/>
            <w:tcMar>
              <w:top w:w="0" w:type="dxa"/>
              <w:left w:w="0" w:type="dxa"/>
              <w:bottom w:w="0" w:type="dxa"/>
              <w:right w:w="0" w:type="dxa"/>
            </w:tcMar>
            <w:vAlign w:val="center"/>
          </w:tcPr>
          <w:p w14:paraId="27BE702F" w14:textId="77777777" w:rsidR="006E2D47" w:rsidRDefault="006E2D47">
            <w:pPr>
              <w:spacing w:before="40" w:after="40"/>
              <w:ind w:left="100" w:right="100"/>
              <w:jc w:val="right"/>
            </w:pPr>
          </w:p>
        </w:tc>
        <w:tc>
          <w:tcPr>
            <w:tcW w:w="953" w:type="dxa"/>
            <w:shd w:val="clear" w:color="auto" w:fill="FFFFFF"/>
            <w:tcMar>
              <w:top w:w="0" w:type="dxa"/>
              <w:left w:w="0" w:type="dxa"/>
              <w:bottom w:w="0" w:type="dxa"/>
              <w:right w:w="0" w:type="dxa"/>
            </w:tcMar>
            <w:vAlign w:val="center"/>
          </w:tcPr>
          <w:p w14:paraId="4FE27D89" w14:textId="77777777" w:rsidR="006E2D47" w:rsidRDefault="0009672F">
            <w:pPr>
              <w:spacing w:before="40" w:after="40"/>
              <w:ind w:left="100" w:right="100"/>
              <w:jc w:val="right"/>
            </w:pPr>
            <w:r>
              <w:rPr>
                <w:rFonts w:ascii="Roboto" w:eastAsia="Roboto" w:hAnsi="Roboto" w:cs="Roboto"/>
                <w:color w:val="111111"/>
                <w:sz w:val="22"/>
                <w:szCs w:val="22"/>
              </w:rPr>
              <w:t>0.9096</w:t>
            </w:r>
          </w:p>
        </w:tc>
        <w:tc>
          <w:tcPr>
            <w:tcW w:w="1125" w:type="dxa"/>
            <w:shd w:val="clear" w:color="auto" w:fill="FFFFFF"/>
            <w:tcMar>
              <w:top w:w="0" w:type="dxa"/>
              <w:left w:w="0" w:type="dxa"/>
              <w:bottom w:w="0" w:type="dxa"/>
              <w:right w:w="0" w:type="dxa"/>
            </w:tcMar>
            <w:vAlign w:val="center"/>
          </w:tcPr>
          <w:p w14:paraId="3EF6CF08" w14:textId="77777777" w:rsidR="006E2D47" w:rsidRDefault="0009672F">
            <w:pPr>
              <w:spacing w:before="40" w:after="40"/>
              <w:ind w:left="100" w:right="100"/>
              <w:jc w:val="right"/>
            </w:pPr>
            <w:r>
              <w:rPr>
                <w:rFonts w:ascii="Roboto" w:eastAsia="Roboto" w:hAnsi="Roboto" w:cs="Roboto"/>
                <w:color w:val="111111"/>
                <w:sz w:val="22"/>
                <w:szCs w:val="22"/>
              </w:rPr>
              <w:t>0.9272</w:t>
            </w:r>
          </w:p>
        </w:tc>
        <w:tc>
          <w:tcPr>
            <w:tcW w:w="1020" w:type="dxa"/>
            <w:shd w:val="clear" w:color="auto" w:fill="FFFFFF"/>
            <w:tcMar>
              <w:top w:w="0" w:type="dxa"/>
              <w:left w:w="0" w:type="dxa"/>
              <w:bottom w:w="0" w:type="dxa"/>
              <w:right w:w="0" w:type="dxa"/>
            </w:tcMar>
            <w:vAlign w:val="center"/>
          </w:tcPr>
          <w:p w14:paraId="1D712CB7" w14:textId="77777777" w:rsidR="006E2D47" w:rsidRDefault="0009672F">
            <w:pPr>
              <w:spacing w:before="40" w:after="40"/>
              <w:ind w:left="100" w:right="100"/>
              <w:jc w:val="right"/>
            </w:pPr>
            <w:r>
              <w:rPr>
                <w:rFonts w:ascii="Roboto" w:eastAsia="Roboto" w:hAnsi="Roboto" w:cs="Roboto"/>
                <w:color w:val="111111"/>
                <w:sz w:val="22"/>
                <w:szCs w:val="22"/>
              </w:rPr>
              <w:t>0.9272</w:t>
            </w:r>
          </w:p>
        </w:tc>
        <w:tc>
          <w:tcPr>
            <w:tcW w:w="953" w:type="dxa"/>
            <w:shd w:val="clear" w:color="auto" w:fill="FFFFFF"/>
            <w:tcMar>
              <w:top w:w="0" w:type="dxa"/>
              <w:left w:w="0" w:type="dxa"/>
              <w:bottom w:w="0" w:type="dxa"/>
              <w:right w:w="0" w:type="dxa"/>
            </w:tcMar>
            <w:vAlign w:val="center"/>
          </w:tcPr>
          <w:p w14:paraId="19CD34E9" w14:textId="77777777" w:rsidR="006E2D47" w:rsidRDefault="0009672F">
            <w:pPr>
              <w:spacing w:before="40" w:after="40"/>
              <w:ind w:left="100" w:right="100"/>
              <w:jc w:val="right"/>
            </w:pPr>
            <w:r>
              <w:rPr>
                <w:rFonts w:ascii="Roboto" w:eastAsia="Roboto" w:hAnsi="Roboto" w:cs="Roboto"/>
                <w:color w:val="111111"/>
                <w:sz w:val="22"/>
                <w:szCs w:val="22"/>
              </w:rPr>
              <w:t>0.7884</w:t>
            </w:r>
          </w:p>
        </w:tc>
        <w:tc>
          <w:tcPr>
            <w:tcW w:w="1125" w:type="dxa"/>
            <w:shd w:val="clear" w:color="auto" w:fill="FFFFFF"/>
            <w:tcMar>
              <w:top w:w="0" w:type="dxa"/>
              <w:left w:w="0" w:type="dxa"/>
              <w:bottom w:w="0" w:type="dxa"/>
              <w:right w:w="0" w:type="dxa"/>
            </w:tcMar>
            <w:vAlign w:val="center"/>
          </w:tcPr>
          <w:p w14:paraId="70738C9C" w14:textId="77777777" w:rsidR="006E2D47" w:rsidRDefault="0009672F">
            <w:pPr>
              <w:spacing w:before="40" w:after="40"/>
              <w:ind w:left="100" w:right="100"/>
              <w:jc w:val="right"/>
            </w:pPr>
            <w:r>
              <w:rPr>
                <w:rFonts w:ascii="Roboto" w:eastAsia="Roboto" w:hAnsi="Roboto" w:cs="Roboto"/>
                <w:color w:val="111111"/>
                <w:sz w:val="22"/>
                <w:szCs w:val="22"/>
              </w:rPr>
              <w:t>0.7704</w:t>
            </w:r>
          </w:p>
        </w:tc>
        <w:tc>
          <w:tcPr>
            <w:tcW w:w="1020" w:type="dxa"/>
            <w:shd w:val="clear" w:color="auto" w:fill="FFFFFF"/>
            <w:tcMar>
              <w:top w:w="0" w:type="dxa"/>
              <w:left w:w="0" w:type="dxa"/>
              <w:bottom w:w="0" w:type="dxa"/>
              <w:right w:w="0" w:type="dxa"/>
            </w:tcMar>
            <w:vAlign w:val="center"/>
          </w:tcPr>
          <w:p w14:paraId="1BE61ED5" w14:textId="77777777" w:rsidR="006E2D47" w:rsidRDefault="0009672F">
            <w:pPr>
              <w:spacing w:before="40" w:after="40"/>
              <w:ind w:left="100" w:right="100"/>
              <w:jc w:val="right"/>
            </w:pPr>
            <w:r>
              <w:rPr>
                <w:rFonts w:ascii="Roboto" w:eastAsia="Roboto" w:hAnsi="Roboto" w:cs="Roboto"/>
                <w:color w:val="111111"/>
                <w:sz w:val="22"/>
                <w:szCs w:val="22"/>
              </w:rPr>
              <w:t>0.7704</w:t>
            </w:r>
          </w:p>
        </w:tc>
      </w:tr>
      <w:tr w:rsidR="006E2D47" w14:paraId="3B2C5440" w14:textId="77777777">
        <w:trPr>
          <w:cantSplit/>
          <w:trHeight w:val="411"/>
          <w:jc w:val="center"/>
        </w:trPr>
        <w:tc>
          <w:tcPr>
            <w:tcW w:w="642" w:type="dxa"/>
            <w:shd w:val="clear" w:color="auto" w:fill="FFFFFF"/>
            <w:tcMar>
              <w:top w:w="0" w:type="dxa"/>
              <w:left w:w="0" w:type="dxa"/>
              <w:bottom w:w="0" w:type="dxa"/>
              <w:right w:w="0" w:type="dxa"/>
            </w:tcMar>
            <w:vAlign w:val="center"/>
          </w:tcPr>
          <w:p w14:paraId="47659A56" w14:textId="77777777" w:rsidR="006E2D47" w:rsidRDefault="0009672F">
            <w:pPr>
              <w:spacing w:before="40" w:after="40"/>
              <w:ind w:left="100" w:right="100"/>
              <w:jc w:val="right"/>
            </w:pPr>
            <w:r>
              <w:rPr>
                <w:rFonts w:ascii="Roboto" w:eastAsia="Roboto" w:hAnsi="Roboto" w:cs="Roboto"/>
                <w:color w:val="111111"/>
                <w:sz w:val="22"/>
                <w:szCs w:val="22"/>
              </w:rPr>
              <w:t>45</w:t>
            </w:r>
          </w:p>
        </w:tc>
        <w:tc>
          <w:tcPr>
            <w:tcW w:w="522" w:type="dxa"/>
            <w:shd w:val="clear" w:color="auto" w:fill="FFFFFF"/>
            <w:tcMar>
              <w:top w:w="0" w:type="dxa"/>
              <w:left w:w="0" w:type="dxa"/>
              <w:bottom w:w="0" w:type="dxa"/>
              <w:right w:w="0" w:type="dxa"/>
            </w:tcMar>
            <w:vAlign w:val="center"/>
          </w:tcPr>
          <w:p w14:paraId="1FDE9E73" w14:textId="77777777" w:rsidR="006E2D47" w:rsidRDefault="0009672F">
            <w:pPr>
              <w:spacing w:before="40" w:after="40"/>
              <w:ind w:left="100" w:right="100"/>
              <w:jc w:val="right"/>
            </w:pPr>
            <w:r>
              <w:rPr>
                <w:rFonts w:ascii="Roboto" w:eastAsia="Roboto" w:hAnsi="Roboto" w:cs="Roboto"/>
                <w:color w:val="111111"/>
                <w:sz w:val="22"/>
                <w:szCs w:val="22"/>
              </w:rPr>
              <w:t>17</w:t>
            </w:r>
          </w:p>
        </w:tc>
        <w:tc>
          <w:tcPr>
            <w:tcW w:w="517" w:type="dxa"/>
            <w:shd w:val="clear" w:color="auto" w:fill="FFFFFF"/>
            <w:tcMar>
              <w:top w:w="0" w:type="dxa"/>
              <w:left w:w="0" w:type="dxa"/>
              <w:bottom w:w="0" w:type="dxa"/>
              <w:right w:w="0" w:type="dxa"/>
            </w:tcMar>
            <w:vAlign w:val="center"/>
          </w:tcPr>
          <w:p w14:paraId="3A716703" w14:textId="77777777" w:rsidR="006E2D47" w:rsidRDefault="0009672F">
            <w:pPr>
              <w:spacing w:before="40" w:after="40"/>
              <w:ind w:left="100" w:right="100"/>
              <w:jc w:val="right"/>
            </w:pPr>
            <w:r>
              <w:rPr>
                <w:rFonts w:ascii="Roboto" w:eastAsia="Roboto" w:hAnsi="Roboto" w:cs="Roboto"/>
                <w:color w:val="111111"/>
                <w:sz w:val="22"/>
                <w:szCs w:val="22"/>
              </w:rPr>
              <w:t>8</w:t>
            </w:r>
          </w:p>
        </w:tc>
        <w:tc>
          <w:tcPr>
            <w:tcW w:w="778" w:type="dxa"/>
            <w:shd w:val="clear" w:color="auto" w:fill="FFFFFF"/>
            <w:tcMar>
              <w:top w:w="0" w:type="dxa"/>
              <w:left w:w="0" w:type="dxa"/>
              <w:bottom w:w="0" w:type="dxa"/>
              <w:right w:w="0" w:type="dxa"/>
            </w:tcMar>
            <w:vAlign w:val="center"/>
          </w:tcPr>
          <w:p w14:paraId="2B89B1A3" w14:textId="77777777" w:rsidR="006E2D47" w:rsidRDefault="0009672F">
            <w:pPr>
              <w:spacing w:before="40" w:after="40"/>
              <w:ind w:left="100" w:right="100"/>
              <w:jc w:val="right"/>
            </w:pPr>
            <w:r>
              <w:rPr>
                <w:rFonts w:ascii="Roboto" w:eastAsia="Roboto" w:hAnsi="Roboto" w:cs="Roboto"/>
                <w:color w:val="111111"/>
                <w:sz w:val="22"/>
                <w:szCs w:val="22"/>
              </w:rPr>
              <w:t>17</w:t>
            </w:r>
          </w:p>
        </w:tc>
        <w:tc>
          <w:tcPr>
            <w:tcW w:w="517" w:type="dxa"/>
            <w:shd w:val="clear" w:color="auto" w:fill="FFFFFF"/>
            <w:tcMar>
              <w:top w:w="0" w:type="dxa"/>
              <w:left w:w="0" w:type="dxa"/>
              <w:bottom w:w="0" w:type="dxa"/>
              <w:right w:w="0" w:type="dxa"/>
            </w:tcMar>
            <w:vAlign w:val="center"/>
          </w:tcPr>
          <w:p w14:paraId="5C7081FF" w14:textId="77777777" w:rsidR="006E2D47" w:rsidRDefault="0009672F">
            <w:pPr>
              <w:spacing w:before="40" w:after="40"/>
              <w:ind w:left="100" w:right="100"/>
              <w:jc w:val="right"/>
            </w:pPr>
            <w:r>
              <w:rPr>
                <w:rFonts w:ascii="Roboto" w:eastAsia="Roboto" w:hAnsi="Roboto" w:cs="Roboto"/>
                <w:color w:val="111111"/>
                <w:sz w:val="22"/>
                <w:szCs w:val="22"/>
              </w:rPr>
              <w:t>9</w:t>
            </w:r>
          </w:p>
        </w:tc>
        <w:tc>
          <w:tcPr>
            <w:tcW w:w="861" w:type="dxa"/>
            <w:shd w:val="clear" w:color="auto" w:fill="FFFFFF"/>
            <w:tcMar>
              <w:top w:w="0" w:type="dxa"/>
              <w:left w:w="0" w:type="dxa"/>
              <w:bottom w:w="0" w:type="dxa"/>
              <w:right w:w="0" w:type="dxa"/>
            </w:tcMar>
            <w:vAlign w:val="center"/>
          </w:tcPr>
          <w:p w14:paraId="6337EDEC" w14:textId="77777777" w:rsidR="006E2D47" w:rsidRDefault="006E2D47">
            <w:pPr>
              <w:spacing w:before="40" w:after="40"/>
              <w:ind w:left="100" w:right="100"/>
              <w:jc w:val="right"/>
            </w:pPr>
          </w:p>
        </w:tc>
        <w:tc>
          <w:tcPr>
            <w:tcW w:w="836" w:type="dxa"/>
            <w:shd w:val="clear" w:color="auto" w:fill="FFFFFF"/>
            <w:tcMar>
              <w:top w:w="0" w:type="dxa"/>
              <w:left w:w="0" w:type="dxa"/>
              <w:bottom w:w="0" w:type="dxa"/>
              <w:right w:w="0" w:type="dxa"/>
            </w:tcMar>
            <w:vAlign w:val="center"/>
          </w:tcPr>
          <w:p w14:paraId="73AF7237" w14:textId="77777777" w:rsidR="006E2D47" w:rsidRDefault="006E2D47">
            <w:pPr>
              <w:spacing w:before="40" w:after="40"/>
              <w:ind w:left="100" w:right="100"/>
              <w:jc w:val="right"/>
            </w:pPr>
          </w:p>
        </w:tc>
        <w:tc>
          <w:tcPr>
            <w:tcW w:w="953" w:type="dxa"/>
            <w:shd w:val="clear" w:color="auto" w:fill="FFFFFF"/>
            <w:tcMar>
              <w:top w:w="0" w:type="dxa"/>
              <w:left w:w="0" w:type="dxa"/>
              <w:bottom w:w="0" w:type="dxa"/>
              <w:right w:w="0" w:type="dxa"/>
            </w:tcMar>
            <w:vAlign w:val="center"/>
          </w:tcPr>
          <w:p w14:paraId="2CBD8F02" w14:textId="77777777" w:rsidR="006E2D47" w:rsidRDefault="0009672F">
            <w:pPr>
              <w:spacing w:before="40" w:after="40"/>
              <w:ind w:left="100" w:right="100"/>
              <w:jc w:val="right"/>
            </w:pPr>
            <w:r>
              <w:rPr>
                <w:rFonts w:ascii="Roboto" w:eastAsia="Roboto" w:hAnsi="Roboto" w:cs="Roboto"/>
                <w:color w:val="111111"/>
                <w:sz w:val="22"/>
                <w:szCs w:val="22"/>
              </w:rPr>
              <w:t>0.8969</w:t>
            </w:r>
          </w:p>
        </w:tc>
        <w:tc>
          <w:tcPr>
            <w:tcW w:w="1125" w:type="dxa"/>
            <w:shd w:val="clear" w:color="auto" w:fill="FFFFFF"/>
            <w:tcMar>
              <w:top w:w="0" w:type="dxa"/>
              <w:left w:w="0" w:type="dxa"/>
              <w:bottom w:w="0" w:type="dxa"/>
              <w:right w:w="0" w:type="dxa"/>
            </w:tcMar>
            <w:vAlign w:val="center"/>
          </w:tcPr>
          <w:p w14:paraId="7F241045" w14:textId="77777777" w:rsidR="006E2D47" w:rsidRDefault="0009672F">
            <w:pPr>
              <w:spacing w:before="40" w:after="40"/>
              <w:ind w:left="100" w:right="100"/>
              <w:jc w:val="right"/>
            </w:pPr>
            <w:r>
              <w:rPr>
                <w:rFonts w:ascii="Roboto" w:eastAsia="Roboto" w:hAnsi="Roboto" w:cs="Roboto"/>
                <w:color w:val="111111"/>
                <w:sz w:val="22"/>
                <w:szCs w:val="22"/>
              </w:rPr>
              <w:t>0.9270</w:t>
            </w:r>
          </w:p>
        </w:tc>
        <w:tc>
          <w:tcPr>
            <w:tcW w:w="1020" w:type="dxa"/>
            <w:shd w:val="clear" w:color="auto" w:fill="FFFFFF"/>
            <w:tcMar>
              <w:top w:w="0" w:type="dxa"/>
              <w:left w:w="0" w:type="dxa"/>
              <w:bottom w:w="0" w:type="dxa"/>
              <w:right w:w="0" w:type="dxa"/>
            </w:tcMar>
            <w:vAlign w:val="center"/>
          </w:tcPr>
          <w:p w14:paraId="25913163" w14:textId="77777777" w:rsidR="006E2D47" w:rsidRDefault="0009672F">
            <w:pPr>
              <w:spacing w:before="40" w:after="40"/>
              <w:ind w:left="100" w:right="100"/>
              <w:jc w:val="right"/>
            </w:pPr>
            <w:r>
              <w:rPr>
                <w:rFonts w:ascii="Roboto" w:eastAsia="Roboto" w:hAnsi="Roboto" w:cs="Roboto"/>
                <w:color w:val="111111"/>
                <w:sz w:val="22"/>
                <w:szCs w:val="22"/>
              </w:rPr>
              <w:t>0.9270</w:t>
            </w:r>
          </w:p>
        </w:tc>
        <w:tc>
          <w:tcPr>
            <w:tcW w:w="953" w:type="dxa"/>
            <w:shd w:val="clear" w:color="auto" w:fill="FFFFFF"/>
            <w:tcMar>
              <w:top w:w="0" w:type="dxa"/>
              <w:left w:w="0" w:type="dxa"/>
              <w:bottom w:w="0" w:type="dxa"/>
              <w:right w:w="0" w:type="dxa"/>
            </w:tcMar>
            <w:vAlign w:val="center"/>
          </w:tcPr>
          <w:p w14:paraId="4E20626E" w14:textId="77777777" w:rsidR="006E2D47" w:rsidRDefault="0009672F">
            <w:pPr>
              <w:spacing w:before="40" w:after="40"/>
              <w:ind w:left="100" w:right="100"/>
              <w:jc w:val="right"/>
            </w:pPr>
            <w:r>
              <w:rPr>
                <w:rFonts w:ascii="Roboto" w:eastAsia="Roboto" w:hAnsi="Roboto" w:cs="Roboto"/>
                <w:color w:val="111111"/>
                <w:sz w:val="22"/>
                <w:szCs w:val="22"/>
              </w:rPr>
              <w:t>0.8249</w:t>
            </w:r>
          </w:p>
        </w:tc>
        <w:tc>
          <w:tcPr>
            <w:tcW w:w="1125" w:type="dxa"/>
            <w:shd w:val="clear" w:color="auto" w:fill="FFFFFF"/>
            <w:tcMar>
              <w:top w:w="0" w:type="dxa"/>
              <w:left w:w="0" w:type="dxa"/>
              <w:bottom w:w="0" w:type="dxa"/>
              <w:right w:w="0" w:type="dxa"/>
            </w:tcMar>
            <w:vAlign w:val="center"/>
          </w:tcPr>
          <w:p w14:paraId="4B6CEA08" w14:textId="77777777" w:rsidR="006E2D47" w:rsidRDefault="0009672F">
            <w:pPr>
              <w:spacing w:before="40" w:after="40"/>
              <w:ind w:left="100" w:right="100"/>
              <w:jc w:val="right"/>
            </w:pPr>
            <w:r>
              <w:rPr>
                <w:rFonts w:ascii="Roboto" w:eastAsia="Roboto" w:hAnsi="Roboto" w:cs="Roboto"/>
                <w:color w:val="111111"/>
                <w:sz w:val="22"/>
                <w:szCs w:val="22"/>
              </w:rPr>
              <w:t>0.7815</w:t>
            </w:r>
          </w:p>
        </w:tc>
        <w:tc>
          <w:tcPr>
            <w:tcW w:w="1020" w:type="dxa"/>
            <w:shd w:val="clear" w:color="auto" w:fill="FFFFFF"/>
            <w:tcMar>
              <w:top w:w="0" w:type="dxa"/>
              <w:left w:w="0" w:type="dxa"/>
              <w:bottom w:w="0" w:type="dxa"/>
              <w:right w:w="0" w:type="dxa"/>
            </w:tcMar>
            <w:vAlign w:val="center"/>
          </w:tcPr>
          <w:p w14:paraId="2C5B071B" w14:textId="77777777" w:rsidR="006E2D47" w:rsidRDefault="0009672F">
            <w:pPr>
              <w:spacing w:before="40" w:after="40"/>
              <w:ind w:left="100" w:right="100"/>
              <w:jc w:val="right"/>
            </w:pPr>
            <w:r>
              <w:rPr>
                <w:rFonts w:ascii="Roboto" w:eastAsia="Roboto" w:hAnsi="Roboto" w:cs="Roboto"/>
                <w:color w:val="111111"/>
                <w:sz w:val="22"/>
                <w:szCs w:val="22"/>
              </w:rPr>
              <w:t>0.7815</w:t>
            </w:r>
          </w:p>
        </w:tc>
      </w:tr>
      <w:tr w:rsidR="006E2D47" w14:paraId="6BFF34DC" w14:textId="77777777">
        <w:trPr>
          <w:cantSplit/>
          <w:trHeight w:val="411"/>
          <w:jc w:val="center"/>
        </w:trPr>
        <w:tc>
          <w:tcPr>
            <w:tcW w:w="642" w:type="dxa"/>
            <w:shd w:val="clear" w:color="auto" w:fill="FFFFFF"/>
            <w:tcMar>
              <w:top w:w="0" w:type="dxa"/>
              <w:left w:w="0" w:type="dxa"/>
              <w:bottom w:w="0" w:type="dxa"/>
              <w:right w:w="0" w:type="dxa"/>
            </w:tcMar>
            <w:vAlign w:val="center"/>
          </w:tcPr>
          <w:p w14:paraId="2EA8F2FE" w14:textId="77777777" w:rsidR="006E2D47" w:rsidRDefault="0009672F">
            <w:pPr>
              <w:spacing w:before="40" w:after="40"/>
              <w:ind w:left="100" w:right="100"/>
              <w:jc w:val="right"/>
            </w:pPr>
            <w:r>
              <w:rPr>
                <w:rFonts w:ascii="Roboto" w:eastAsia="Roboto" w:hAnsi="Roboto" w:cs="Roboto"/>
                <w:color w:val="111111"/>
                <w:sz w:val="22"/>
                <w:szCs w:val="22"/>
              </w:rPr>
              <w:t>46</w:t>
            </w:r>
          </w:p>
        </w:tc>
        <w:tc>
          <w:tcPr>
            <w:tcW w:w="522" w:type="dxa"/>
            <w:shd w:val="clear" w:color="auto" w:fill="FFFFFF"/>
            <w:tcMar>
              <w:top w:w="0" w:type="dxa"/>
              <w:left w:w="0" w:type="dxa"/>
              <w:bottom w:w="0" w:type="dxa"/>
              <w:right w:w="0" w:type="dxa"/>
            </w:tcMar>
            <w:vAlign w:val="center"/>
          </w:tcPr>
          <w:p w14:paraId="227EC8A7" w14:textId="77777777" w:rsidR="006E2D47" w:rsidRDefault="0009672F">
            <w:pPr>
              <w:spacing w:before="40" w:after="40"/>
              <w:ind w:left="100" w:right="100"/>
              <w:jc w:val="right"/>
            </w:pPr>
            <w:r>
              <w:rPr>
                <w:rFonts w:ascii="Roboto" w:eastAsia="Roboto" w:hAnsi="Roboto" w:cs="Roboto"/>
                <w:color w:val="111111"/>
                <w:sz w:val="22"/>
                <w:szCs w:val="22"/>
              </w:rPr>
              <w:t>17</w:t>
            </w:r>
          </w:p>
        </w:tc>
        <w:tc>
          <w:tcPr>
            <w:tcW w:w="517" w:type="dxa"/>
            <w:shd w:val="clear" w:color="auto" w:fill="FFFFFF"/>
            <w:tcMar>
              <w:top w:w="0" w:type="dxa"/>
              <w:left w:w="0" w:type="dxa"/>
              <w:bottom w:w="0" w:type="dxa"/>
              <w:right w:w="0" w:type="dxa"/>
            </w:tcMar>
            <w:vAlign w:val="center"/>
          </w:tcPr>
          <w:p w14:paraId="74E461FE" w14:textId="77777777" w:rsidR="006E2D47" w:rsidRDefault="0009672F">
            <w:pPr>
              <w:spacing w:before="40" w:after="40"/>
              <w:ind w:left="100" w:right="100"/>
              <w:jc w:val="right"/>
            </w:pPr>
            <w:r>
              <w:rPr>
                <w:rFonts w:ascii="Roboto" w:eastAsia="Roboto" w:hAnsi="Roboto" w:cs="Roboto"/>
                <w:color w:val="111111"/>
                <w:sz w:val="22"/>
                <w:szCs w:val="22"/>
              </w:rPr>
              <w:t>9</w:t>
            </w:r>
          </w:p>
        </w:tc>
        <w:tc>
          <w:tcPr>
            <w:tcW w:w="778" w:type="dxa"/>
            <w:shd w:val="clear" w:color="auto" w:fill="FFFFFF"/>
            <w:tcMar>
              <w:top w:w="0" w:type="dxa"/>
              <w:left w:w="0" w:type="dxa"/>
              <w:bottom w:w="0" w:type="dxa"/>
              <w:right w:w="0" w:type="dxa"/>
            </w:tcMar>
            <w:vAlign w:val="center"/>
          </w:tcPr>
          <w:p w14:paraId="7890375E" w14:textId="77777777" w:rsidR="006E2D47" w:rsidRDefault="0009672F">
            <w:pPr>
              <w:spacing w:before="40" w:after="40"/>
              <w:ind w:left="100" w:right="100"/>
              <w:jc w:val="right"/>
            </w:pPr>
            <w:r>
              <w:rPr>
                <w:rFonts w:ascii="Roboto" w:eastAsia="Roboto" w:hAnsi="Roboto" w:cs="Roboto"/>
                <w:color w:val="111111"/>
                <w:sz w:val="22"/>
                <w:szCs w:val="22"/>
              </w:rPr>
              <w:t>17</w:t>
            </w:r>
          </w:p>
        </w:tc>
        <w:tc>
          <w:tcPr>
            <w:tcW w:w="517" w:type="dxa"/>
            <w:shd w:val="clear" w:color="auto" w:fill="FFFFFF"/>
            <w:tcMar>
              <w:top w:w="0" w:type="dxa"/>
              <w:left w:w="0" w:type="dxa"/>
              <w:bottom w:w="0" w:type="dxa"/>
              <w:right w:w="0" w:type="dxa"/>
            </w:tcMar>
            <w:vAlign w:val="center"/>
          </w:tcPr>
          <w:p w14:paraId="4FA91925" w14:textId="77777777" w:rsidR="006E2D47" w:rsidRDefault="0009672F">
            <w:pPr>
              <w:spacing w:before="40" w:after="40"/>
              <w:ind w:left="100" w:right="100"/>
              <w:jc w:val="right"/>
            </w:pPr>
            <w:r>
              <w:rPr>
                <w:rFonts w:ascii="Roboto" w:eastAsia="Roboto" w:hAnsi="Roboto" w:cs="Roboto"/>
                <w:color w:val="111111"/>
                <w:sz w:val="22"/>
                <w:szCs w:val="22"/>
              </w:rPr>
              <w:t>9</w:t>
            </w:r>
          </w:p>
        </w:tc>
        <w:tc>
          <w:tcPr>
            <w:tcW w:w="861" w:type="dxa"/>
            <w:shd w:val="clear" w:color="auto" w:fill="FFFFFF"/>
            <w:tcMar>
              <w:top w:w="0" w:type="dxa"/>
              <w:left w:w="0" w:type="dxa"/>
              <w:bottom w:w="0" w:type="dxa"/>
              <w:right w:w="0" w:type="dxa"/>
            </w:tcMar>
            <w:vAlign w:val="center"/>
          </w:tcPr>
          <w:p w14:paraId="25366DFF" w14:textId="77777777" w:rsidR="006E2D47" w:rsidRDefault="0009672F">
            <w:pPr>
              <w:spacing w:before="40" w:after="40"/>
              <w:ind w:left="100" w:right="100"/>
              <w:jc w:val="right"/>
            </w:pPr>
            <w:r>
              <w:rPr>
                <w:rFonts w:ascii="Roboto" w:eastAsia="Roboto" w:hAnsi="Roboto" w:cs="Roboto"/>
                <w:color w:val="111111"/>
                <w:sz w:val="22"/>
                <w:szCs w:val="22"/>
              </w:rPr>
              <w:t>19</w:t>
            </w:r>
          </w:p>
        </w:tc>
        <w:tc>
          <w:tcPr>
            <w:tcW w:w="836" w:type="dxa"/>
            <w:shd w:val="clear" w:color="auto" w:fill="FFFFFF"/>
            <w:tcMar>
              <w:top w:w="0" w:type="dxa"/>
              <w:left w:w="0" w:type="dxa"/>
              <w:bottom w:w="0" w:type="dxa"/>
              <w:right w:w="0" w:type="dxa"/>
            </w:tcMar>
            <w:vAlign w:val="center"/>
          </w:tcPr>
          <w:p w14:paraId="3426830A" w14:textId="77777777" w:rsidR="006E2D47" w:rsidRDefault="0009672F">
            <w:pPr>
              <w:spacing w:before="40" w:after="40"/>
              <w:ind w:left="100" w:right="100"/>
              <w:jc w:val="right"/>
            </w:pPr>
            <w:r>
              <w:rPr>
                <w:rFonts w:ascii="Roboto" w:eastAsia="Roboto" w:hAnsi="Roboto" w:cs="Roboto"/>
                <w:color w:val="111111"/>
                <w:sz w:val="22"/>
                <w:szCs w:val="22"/>
              </w:rPr>
              <w:t>8</w:t>
            </w:r>
          </w:p>
        </w:tc>
        <w:tc>
          <w:tcPr>
            <w:tcW w:w="953" w:type="dxa"/>
            <w:shd w:val="clear" w:color="auto" w:fill="FFFFFF"/>
            <w:tcMar>
              <w:top w:w="0" w:type="dxa"/>
              <w:left w:w="0" w:type="dxa"/>
              <w:bottom w:w="0" w:type="dxa"/>
              <w:right w:w="0" w:type="dxa"/>
            </w:tcMar>
            <w:vAlign w:val="center"/>
          </w:tcPr>
          <w:p w14:paraId="447DE156" w14:textId="77777777" w:rsidR="006E2D47" w:rsidRDefault="0009672F">
            <w:pPr>
              <w:spacing w:before="40" w:after="40"/>
              <w:ind w:left="100" w:right="100"/>
              <w:jc w:val="right"/>
            </w:pPr>
            <w:r>
              <w:rPr>
                <w:rFonts w:ascii="Roboto" w:eastAsia="Roboto" w:hAnsi="Roboto" w:cs="Roboto"/>
                <w:color w:val="111111"/>
                <w:sz w:val="22"/>
                <w:szCs w:val="22"/>
              </w:rPr>
              <w:t>0.9361</w:t>
            </w:r>
          </w:p>
        </w:tc>
        <w:tc>
          <w:tcPr>
            <w:tcW w:w="1125" w:type="dxa"/>
            <w:shd w:val="clear" w:color="auto" w:fill="FFFFFF"/>
            <w:tcMar>
              <w:top w:w="0" w:type="dxa"/>
              <w:left w:w="0" w:type="dxa"/>
              <w:bottom w:w="0" w:type="dxa"/>
              <w:right w:w="0" w:type="dxa"/>
            </w:tcMar>
            <w:vAlign w:val="center"/>
          </w:tcPr>
          <w:p w14:paraId="2C3A7DC1" w14:textId="77777777" w:rsidR="006E2D47" w:rsidRDefault="0009672F">
            <w:pPr>
              <w:spacing w:before="40" w:after="40"/>
              <w:ind w:left="100" w:right="100"/>
              <w:jc w:val="right"/>
            </w:pPr>
            <w:r>
              <w:rPr>
                <w:rFonts w:ascii="Roboto" w:eastAsia="Roboto" w:hAnsi="Roboto" w:cs="Roboto"/>
                <w:color w:val="111111"/>
                <w:sz w:val="22"/>
                <w:szCs w:val="22"/>
              </w:rPr>
              <w:t>0.9361</w:t>
            </w:r>
          </w:p>
        </w:tc>
        <w:tc>
          <w:tcPr>
            <w:tcW w:w="1020" w:type="dxa"/>
            <w:shd w:val="clear" w:color="auto" w:fill="FFFFFF"/>
            <w:tcMar>
              <w:top w:w="0" w:type="dxa"/>
              <w:left w:w="0" w:type="dxa"/>
              <w:bottom w:w="0" w:type="dxa"/>
              <w:right w:w="0" w:type="dxa"/>
            </w:tcMar>
            <w:vAlign w:val="center"/>
          </w:tcPr>
          <w:p w14:paraId="5AF722F6" w14:textId="77777777" w:rsidR="006E2D47" w:rsidRDefault="0009672F">
            <w:pPr>
              <w:spacing w:before="40" w:after="40"/>
              <w:ind w:left="100" w:right="100"/>
              <w:jc w:val="right"/>
            </w:pPr>
            <w:r>
              <w:rPr>
                <w:rFonts w:ascii="Roboto" w:eastAsia="Roboto" w:hAnsi="Roboto" w:cs="Roboto"/>
                <w:color w:val="111111"/>
                <w:sz w:val="22"/>
                <w:szCs w:val="22"/>
              </w:rPr>
              <w:t>0.9281</w:t>
            </w:r>
          </w:p>
        </w:tc>
        <w:tc>
          <w:tcPr>
            <w:tcW w:w="953" w:type="dxa"/>
            <w:shd w:val="clear" w:color="auto" w:fill="FFFFFF"/>
            <w:tcMar>
              <w:top w:w="0" w:type="dxa"/>
              <w:left w:w="0" w:type="dxa"/>
              <w:bottom w:w="0" w:type="dxa"/>
              <w:right w:w="0" w:type="dxa"/>
            </w:tcMar>
            <w:vAlign w:val="center"/>
          </w:tcPr>
          <w:p w14:paraId="56052D01" w14:textId="77777777" w:rsidR="006E2D47" w:rsidRDefault="0009672F">
            <w:pPr>
              <w:spacing w:before="40" w:after="40"/>
              <w:ind w:left="100" w:right="100"/>
              <w:jc w:val="right"/>
            </w:pPr>
            <w:r>
              <w:rPr>
                <w:rFonts w:ascii="Roboto" w:eastAsia="Roboto" w:hAnsi="Roboto" w:cs="Roboto"/>
                <w:color w:val="111111"/>
                <w:sz w:val="22"/>
                <w:szCs w:val="22"/>
              </w:rPr>
              <w:t>0.7687</w:t>
            </w:r>
          </w:p>
        </w:tc>
        <w:tc>
          <w:tcPr>
            <w:tcW w:w="1125" w:type="dxa"/>
            <w:shd w:val="clear" w:color="auto" w:fill="FFFFFF"/>
            <w:tcMar>
              <w:top w:w="0" w:type="dxa"/>
              <w:left w:w="0" w:type="dxa"/>
              <w:bottom w:w="0" w:type="dxa"/>
              <w:right w:w="0" w:type="dxa"/>
            </w:tcMar>
            <w:vAlign w:val="center"/>
          </w:tcPr>
          <w:p w14:paraId="1F9C5FF3" w14:textId="77777777" w:rsidR="006E2D47" w:rsidRDefault="0009672F">
            <w:pPr>
              <w:spacing w:before="40" w:after="40"/>
              <w:ind w:left="100" w:right="100"/>
              <w:jc w:val="right"/>
            </w:pPr>
            <w:r>
              <w:rPr>
                <w:rFonts w:ascii="Roboto" w:eastAsia="Roboto" w:hAnsi="Roboto" w:cs="Roboto"/>
                <w:color w:val="111111"/>
                <w:sz w:val="22"/>
                <w:szCs w:val="22"/>
              </w:rPr>
              <w:t>0.7687</w:t>
            </w:r>
          </w:p>
        </w:tc>
        <w:tc>
          <w:tcPr>
            <w:tcW w:w="1020" w:type="dxa"/>
            <w:shd w:val="clear" w:color="auto" w:fill="FFFFFF"/>
            <w:tcMar>
              <w:top w:w="0" w:type="dxa"/>
              <w:left w:w="0" w:type="dxa"/>
              <w:bottom w:w="0" w:type="dxa"/>
              <w:right w:w="0" w:type="dxa"/>
            </w:tcMar>
            <w:vAlign w:val="center"/>
          </w:tcPr>
          <w:p w14:paraId="4D19A5EC" w14:textId="77777777" w:rsidR="006E2D47" w:rsidRDefault="0009672F">
            <w:pPr>
              <w:spacing w:before="40" w:after="40"/>
              <w:ind w:left="100" w:right="100"/>
              <w:jc w:val="right"/>
            </w:pPr>
            <w:r>
              <w:rPr>
                <w:rFonts w:ascii="Roboto" w:eastAsia="Roboto" w:hAnsi="Roboto" w:cs="Roboto"/>
                <w:color w:val="111111"/>
                <w:sz w:val="22"/>
                <w:szCs w:val="22"/>
              </w:rPr>
              <w:t>0.7961</w:t>
            </w:r>
          </w:p>
        </w:tc>
      </w:tr>
      <w:tr w:rsidR="006E2D47" w14:paraId="722EF844" w14:textId="77777777">
        <w:trPr>
          <w:cantSplit/>
          <w:trHeight w:val="411"/>
          <w:jc w:val="center"/>
        </w:trPr>
        <w:tc>
          <w:tcPr>
            <w:tcW w:w="642" w:type="dxa"/>
            <w:shd w:val="clear" w:color="auto" w:fill="FFFFFF"/>
            <w:tcMar>
              <w:top w:w="0" w:type="dxa"/>
              <w:left w:w="0" w:type="dxa"/>
              <w:bottom w:w="0" w:type="dxa"/>
              <w:right w:w="0" w:type="dxa"/>
            </w:tcMar>
            <w:vAlign w:val="center"/>
          </w:tcPr>
          <w:p w14:paraId="389BCBDE" w14:textId="77777777" w:rsidR="006E2D47" w:rsidRDefault="0009672F">
            <w:pPr>
              <w:spacing w:before="40" w:after="40"/>
              <w:ind w:left="100" w:right="100"/>
              <w:jc w:val="right"/>
            </w:pPr>
            <w:r>
              <w:rPr>
                <w:rFonts w:ascii="Roboto" w:eastAsia="Roboto" w:hAnsi="Roboto" w:cs="Roboto"/>
                <w:color w:val="111111"/>
                <w:sz w:val="22"/>
                <w:szCs w:val="22"/>
              </w:rPr>
              <w:t>47</w:t>
            </w:r>
          </w:p>
        </w:tc>
        <w:tc>
          <w:tcPr>
            <w:tcW w:w="522" w:type="dxa"/>
            <w:shd w:val="clear" w:color="auto" w:fill="FFFFFF"/>
            <w:tcMar>
              <w:top w:w="0" w:type="dxa"/>
              <w:left w:w="0" w:type="dxa"/>
              <w:bottom w:w="0" w:type="dxa"/>
              <w:right w:w="0" w:type="dxa"/>
            </w:tcMar>
            <w:vAlign w:val="center"/>
          </w:tcPr>
          <w:p w14:paraId="4BE8C583" w14:textId="77777777" w:rsidR="006E2D47" w:rsidRDefault="0009672F">
            <w:pPr>
              <w:spacing w:before="40" w:after="40"/>
              <w:ind w:left="100" w:right="100"/>
              <w:jc w:val="right"/>
            </w:pPr>
            <w:r>
              <w:rPr>
                <w:rFonts w:ascii="Roboto" w:eastAsia="Roboto" w:hAnsi="Roboto" w:cs="Roboto"/>
                <w:color w:val="111111"/>
                <w:sz w:val="22"/>
                <w:szCs w:val="22"/>
              </w:rPr>
              <w:t>17</w:t>
            </w:r>
          </w:p>
        </w:tc>
        <w:tc>
          <w:tcPr>
            <w:tcW w:w="517" w:type="dxa"/>
            <w:shd w:val="clear" w:color="auto" w:fill="FFFFFF"/>
            <w:tcMar>
              <w:top w:w="0" w:type="dxa"/>
              <w:left w:w="0" w:type="dxa"/>
              <w:bottom w:w="0" w:type="dxa"/>
              <w:right w:w="0" w:type="dxa"/>
            </w:tcMar>
            <w:vAlign w:val="center"/>
          </w:tcPr>
          <w:p w14:paraId="3BEDFF78" w14:textId="77777777" w:rsidR="006E2D47" w:rsidRDefault="0009672F">
            <w:pPr>
              <w:spacing w:before="40" w:after="40"/>
              <w:ind w:left="100" w:right="100"/>
              <w:jc w:val="right"/>
            </w:pPr>
            <w:r>
              <w:rPr>
                <w:rFonts w:ascii="Roboto" w:eastAsia="Roboto" w:hAnsi="Roboto" w:cs="Roboto"/>
                <w:color w:val="111111"/>
                <w:sz w:val="22"/>
                <w:szCs w:val="22"/>
              </w:rPr>
              <w:t>9</w:t>
            </w:r>
          </w:p>
        </w:tc>
        <w:tc>
          <w:tcPr>
            <w:tcW w:w="778" w:type="dxa"/>
            <w:shd w:val="clear" w:color="auto" w:fill="FFFFFF"/>
            <w:tcMar>
              <w:top w:w="0" w:type="dxa"/>
              <w:left w:w="0" w:type="dxa"/>
              <w:bottom w:w="0" w:type="dxa"/>
              <w:right w:w="0" w:type="dxa"/>
            </w:tcMar>
            <w:vAlign w:val="center"/>
          </w:tcPr>
          <w:p w14:paraId="346E6002" w14:textId="77777777" w:rsidR="006E2D47" w:rsidRDefault="0009672F">
            <w:pPr>
              <w:spacing w:before="40" w:after="40"/>
              <w:ind w:left="100" w:right="100"/>
              <w:jc w:val="right"/>
            </w:pPr>
            <w:r>
              <w:rPr>
                <w:rFonts w:ascii="Roboto" w:eastAsia="Roboto" w:hAnsi="Roboto" w:cs="Roboto"/>
                <w:color w:val="111111"/>
                <w:sz w:val="22"/>
                <w:szCs w:val="22"/>
              </w:rPr>
              <w:t>17</w:t>
            </w:r>
          </w:p>
        </w:tc>
        <w:tc>
          <w:tcPr>
            <w:tcW w:w="517" w:type="dxa"/>
            <w:shd w:val="clear" w:color="auto" w:fill="FFFFFF"/>
            <w:tcMar>
              <w:top w:w="0" w:type="dxa"/>
              <w:left w:w="0" w:type="dxa"/>
              <w:bottom w:w="0" w:type="dxa"/>
              <w:right w:w="0" w:type="dxa"/>
            </w:tcMar>
            <w:vAlign w:val="center"/>
          </w:tcPr>
          <w:p w14:paraId="0965F629" w14:textId="77777777" w:rsidR="006E2D47" w:rsidRDefault="0009672F">
            <w:pPr>
              <w:spacing w:before="40" w:after="40"/>
              <w:ind w:left="100" w:right="100"/>
              <w:jc w:val="right"/>
            </w:pPr>
            <w:r>
              <w:rPr>
                <w:rFonts w:ascii="Roboto" w:eastAsia="Roboto" w:hAnsi="Roboto" w:cs="Roboto"/>
                <w:color w:val="111111"/>
                <w:sz w:val="22"/>
                <w:szCs w:val="22"/>
              </w:rPr>
              <w:t>9</w:t>
            </w:r>
          </w:p>
        </w:tc>
        <w:tc>
          <w:tcPr>
            <w:tcW w:w="861" w:type="dxa"/>
            <w:shd w:val="clear" w:color="auto" w:fill="FFFFFF"/>
            <w:tcMar>
              <w:top w:w="0" w:type="dxa"/>
              <w:left w:w="0" w:type="dxa"/>
              <w:bottom w:w="0" w:type="dxa"/>
              <w:right w:w="0" w:type="dxa"/>
            </w:tcMar>
            <w:vAlign w:val="center"/>
          </w:tcPr>
          <w:p w14:paraId="27A136AC" w14:textId="77777777" w:rsidR="006E2D47" w:rsidRDefault="0009672F">
            <w:pPr>
              <w:spacing w:before="40" w:after="40"/>
              <w:ind w:left="100" w:right="100"/>
              <w:jc w:val="right"/>
            </w:pPr>
            <w:r>
              <w:rPr>
                <w:rFonts w:ascii="Roboto" w:eastAsia="Roboto" w:hAnsi="Roboto" w:cs="Roboto"/>
                <w:color w:val="111111"/>
                <w:sz w:val="22"/>
                <w:szCs w:val="22"/>
              </w:rPr>
              <w:t>20</w:t>
            </w:r>
          </w:p>
        </w:tc>
        <w:tc>
          <w:tcPr>
            <w:tcW w:w="836" w:type="dxa"/>
            <w:shd w:val="clear" w:color="auto" w:fill="FFFFFF"/>
            <w:tcMar>
              <w:top w:w="0" w:type="dxa"/>
              <w:left w:w="0" w:type="dxa"/>
              <w:bottom w:w="0" w:type="dxa"/>
              <w:right w:w="0" w:type="dxa"/>
            </w:tcMar>
            <w:vAlign w:val="center"/>
          </w:tcPr>
          <w:p w14:paraId="6EBB2BAA" w14:textId="77777777" w:rsidR="006E2D47" w:rsidRDefault="0009672F">
            <w:pPr>
              <w:spacing w:before="40" w:after="40"/>
              <w:ind w:left="100" w:right="100"/>
              <w:jc w:val="right"/>
            </w:pPr>
            <w:r>
              <w:rPr>
                <w:rFonts w:ascii="Roboto" w:eastAsia="Roboto" w:hAnsi="Roboto" w:cs="Roboto"/>
                <w:color w:val="111111"/>
                <w:sz w:val="22"/>
                <w:szCs w:val="22"/>
              </w:rPr>
              <w:t>7</w:t>
            </w:r>
          </w:p>
        </w:tc>
        <w:tc>
          <w:tcPr>
            <w:tcW w:w="953" w:type="dxa"/>
            <w:shd w:val="clear" w:color="auto" w:fill="FFFFFF"/>
            <w:tcMar>
              <w:top w:w="0" w:type="dxa"/>
              <w:left w:w="0" w:type="dxa"/>
              <w:bottom w:w="0" w:type="dxa"/>
              <w:right w:w="0" w:type="dxa"/>
            </w:tcMar>
            <w:vAlign w:val="center"/>
          </w:tcPr>
          <w:p w14:paraId="1D870807" w14:textId="77777777" w:rsidR="006E2D47" w:rsidRDefault="0009672F">
            <w:pPr>
              <w:spacing w:before="40" w:after="40"/>
              <w:ind w:left="100" w:right="100"/>
              <w:jc w:val="right"/>
            </w:pPr>
            <w:r>
              <w:rPr>
                <w:rFonts w:ascii="Roboto" w:eastAsia="Roboto" w:hAnsi="Roboto" w:cs="Roboto"/>
                <w:color w:val="111111"/>
                <w:sz w:val="22"/>
                <w:szCs w:val="22"/>
              </w:rPr>
              <w:t>0.9428</w:t>
            </w:r>
          </w:p>
        </w:tc>
        <w:tc>
          <w:tcPr>
            <w:tcW w:w="1125" w:type="dxa"/>
            <w:shd w:val="clear" w:color="auto" w:fill="FFFFFF"/>
            <w:tcMar>
              <w:top w:w="0" w:type="dxa"/>
              <w:left w:w="0" w:type="dxa"/>
              <w:bottom w:w="0" w:type="dxa"/>
              <w:right w:w="0" w:type="dxa"/>
            </w:tcMar>
            <w:vAlign w:val="center"/>
          </w:tcPr>
          <w:p w14:paraId="604BC457" w14:textId="77777777" w:rsidR="006E2D47" w:rsidRDefault="0009672F">
            <w:pPr>
              <w:spacing w:before="40" w:after="40"/>
              <w:ind w:left="100" w:right="100"/>
              <w:jc w:val="right"/>
            </w:pPr>
            <w:r>
              <w:rPr>
                <w:rFonts w:ascii="Roboto" w:eastAsia="Roboto" w:hAnsi="Roboto" w:cs="Roboto"/>
                <w:color w:val="111111"/>
                <w:sz w:val="22"/>
                <w:szCs w:val="22"/>
              </w:rPr>
              <w:t>0.9428</w:t>
            </w:r>
          </w:p>
        </w:tc>
        <w:tc>
          <w:tcPr>
            <w:tcW w:w="1020" w:type="dxa"/>
            <w:shd w:val="clear" w:color="auto" w:fill="FFFFFF"/>
            <w:tcMar>
              <w:top w:w="0" w:type="dxa"/>
              <w:left w:w="0" w:type="dxa"/>
              <w:bottom w:w="0" w:type="dxa"/>
              <w:right w:w="0" w:type="dxa"/>
            </w:tcMar>
            <w:vAlign w:val="center"/>
          </w:tcPr>
          <w:p w14:paraId="55B8289A" w14:textId="77777777" w:rsidR="006E2D47" w:rsidRDefault="0009672F">
            <w:pPr>
              <w:spacing w:before="40" w:after="40"/>
              <w:ind w:left="100" w:right="100"/>
              <w:jc w:val="right"/>
            </w:pPr>
            <w:r>
              <w:rPr>
                <w:rFonts w:ascii="Roboto" w:eastAsia="Roboto" w:hAnsi="Roboto" w:cs="Roboto"/>
                <w:color w:val="111111"/>
                <w:sz w:val="22"/>
                <w:szCs w:val="22"/>
              </w:rPr>
              <w:t>0.9260</w:t>
            </w:r>
          </w:p>
        </w:tc>
        <w:tc>
          <w:tcPr>
            <w:tcW w:w="953" w:type="dxa"/>
            <w:shd w:val="clear" w:color="auto" w:fill="FFFFFF"/>
            <w:tcMar>
              <w:top w:w="0" w:type="dxa"/>
              <w:left w:w="0" w:type="dxa"/>
              <w:bottom w:w="0" w:type="dxa"/>
              <w:right w:w="0" w:type="dxa"/>
            </w:tcMar>
            <w:vAlign w:val="center"/>
          </w:tcPr>
          <w:p w14:paraId="14FA8479" w14:textId="77777777" w:rsidR="006E2D47" w:rsidRDefault="0009672F">
            <w:pPr>
              <w:spacing w:before="40" w:after="40"/>
              <w:ind w:left="100" w:right="100"/>
              <w:jc w:val="right"/>
            </w:pPr>
            <w:r>
              <w:rPr>
                <w:rFonts w:ascii="Roboto" w:eastAsia="Roboto" w:hAnsi="Roboto" w:cs="Roboto"/>
                <w:color w:val="111111"/>
                <w:sz w:val="22"/>
                <w:szCs w:val="22"/>
              </w:rPr>
              <w:t>0.7576</w:t>
            </w:r>
          </w:p>
        </w:tc>
        <w:tc>
          <w:tcPr>
            <w:tcW w:w="1125" w:type="dxa"/>
            <w:shd w:val="clear" w:color="auto" w:fill="FFFFFF"/>
            <w:tcMar>
              <w:top w:w="0" w:type="dxa"/>
              <w:left w:w="0" w:type="dxa"/>
              <w:bottom w:w="0" w:type="dxa"/>
              <w:right w:w="0" w:type="dxa"/>
            </w:tcMar>
            <w:vAlign w:val="center"/>
          </w:tcPr>
          <w:p w14:paraId="69B8D857" w14:textId="77777777" w:rsidR="006E2D47" w:rsidRDefault="0009672F">
            <w:pPr>
              <w:spacing w:before="40" w:after="40"/>
              <w:ind w:left="100" w:right="100"/>
              <w:jc w:val="right"/>
            </w:pPr>
            <w:r>
              <w:rPr>
                <w:rFonts w:ascii="Roboto" w:eastAsia="Roboto" w:hAnsi="Roboto" w:cs="Roboto"/>
                <w:color w:val="111111"/>
                <w:sz w:val="22"/>
                <w:szCs w:val="22"/>
              </w:rPr>
              <w:t>0.7576</w:t>
            </w:r>
          </w:p>
        </w:tc>
        <w:tc>
          <w:tcPr>
            <w:tcW w:w="1020" w:type="dxa"/>
            <w:shd w:val="clear" w:color="auto" w:fill="FFFFFF"/>
            <w:tcMar>
              <w:top w:w="0" w:type="dxa"/>
              <w:left w:w="0" w:type="dxa"/>
              <w:bottom w:w="0" w:type="dxa"/>
              <w:right w:w="0" w:type="dxa"/>
            </w:tcMar>
            <w:vAlign w:val="center"/>
          </w:tcPr>
          <w:p w14:paraId="73507F42" w14:textId="77777777" w:rsidR="006E2D47" w:rsidRDefault="0009672F">
            <w:pPr>
              <w:spacing w:before="40" w:after="40"/>
              <w:ind w:left="100" w:right="100"/>
              <w:jc w:val="right"/>
            </w:pPr>
            <w:r>
              <w:rPr>
                <w:rFonts w:ascii="Roboto" w:eastAsia="Roboto" w:hAnsi="Roboto" w:cs="Roboto"/>
                <w:color w:val="111111"/>
                <w:sz w:val="22"/>
                <w:szCs w:val="22"/>
              </w:rPr>
              <w:t>0.8045</w:t>
            </w:r>
          </w:p>
        </w:tc>
      </w:tr>
      <w:tr w:rsidR="006E2D47" w14:paraId="21790118" w14:textId="77777777">
        <w:trPr>
          <w:cantSplit/>
          <w:trHeight w:val="411"/>
          <w:jc w:val="center"/>
        </w:trPr>
        <w:tc>
          <w:tcPr>
            <w:tcW w:w="642" w:type="dxa"/>
            <w:shd w:val="clear" w:color="auto" w:fill="FFFFFF"/>
            <w:tcMar>
              <w:top w:w="0" w:type="dxa"/>
              <w:left w:w="0" w:type="dxa"/>
              <w:bottom w:w="0" w:type="dxa"/>
              <w:right w:w="0" w:type="dxa"/>
            </w:tcMar>
            <w:vAlign w:val="center"/>
          </w:tcPr>
          <w:p w14:paraId="0EF73B1F" w14:textId="77777777" w:rsidR="006E2D47" w:rsidRDefault="0009672F">
            <w:pPr>
              <w:spacing w:before="40" w:after="40"/>
              <w:ind w:left="100" w:right="100"/>
              <w:jc w:val="right"/>
            </w:pPr>
            <w:r>
              <w:rPr>
                <w:rFonts w:ascii="Roboto" w:eastAsia="Roboto" w:hAnsi="Roboto" w:cs="Roboto"/>
                <w:color w:val="111111"/>
                <w:sz w:val="22"/>
                <w:szCs w:val="22"/>
              </w:rPr>
              <w:t>48</w:t>
            </w:r>
          </w:p>
        </w:tc>
        <w:tc>
          <w:tcPr>
            <w:tcW w:w="522" w:type="dxa"/>
            <w:shd w:val="clear" w:color="auto" w:fill="FFFFFF"/>
            <w:tcMar>
              <w:top w:w="0" w:type="dxa"/>
              <w:left w:w="0" w:type="dxa"/>
              <w:bottom w:w="0" w:type="dxa"/>
              <w:right w:w="0" w:type="dxa"/>
            </w:tcMar>
            <w:vAlign w:val="center"/>
          </w:tcPr>
          <w:p w14:paraId="3DA3D5D3" w14:textId="77777777" w:rsidR="006E2D47" w:rsidRDefault="0009672F">
            <w:pPr>
              <w:spacing w:before="40" w:after="40"/>
              <w:ind w:left="100" w:right="100"/>
              <w:jc w:val="right"/>
            </w:pPr>
            <w:r>
              <w:rPr>
                <w:rFonts w:ascii="Roboto" w:eastAsia="Roboto" w:hAnsi="Roboto" w:cs="Roboto"/>
                <w:color w:val="111111"/>
                <w:sz w:val="22"/>
                <w:szCs w:val="22"/>
              </w:rPr>
              <w:t>18</w:t>
            </w:r>
          </w:p>
        </w:tc>
        <w:tc>
          <w:tcPr>
            <w:tcW w:w="517" w:type="dxa"/>
            <w:shd w:val="clear" w:color="auto" w:fill="FFFFFF"/>
            <w:tcMar>
              <w:top w:w="0" w:type="dxa"/>
              <w:left w:w="0" w:type="dxa"/>
              <w:bottom w:w="0" w:type="dxa"/>
              <w:right w:w="0" w:type="dxa"/>
            </w:tcMar>
            <w:vAlign w:val="center"/>
          </w:tcPr>
          <w:p w14:paraId="514ED705" w14:textId="77777777" w:rsidR="006E2D47" w:rsidRDefault="0009672F">
            <w:pPr>
              <w:spacing w:before="40" w:after="40"/>
              <w:ind w:left="100" w:right="100"/>
              <w:jc w:val="right"/>
            </w:pPr>
            <w:r>
              <w:rPr>
                <w:rFonts w:ascii="Roboto" w:eastAsia="Roboto" w:hAnsi="Roboto" w:cs="Roboto"/>
                <w:color w:val="111111"/>
                <w:sz w:val="22"/>
                <w:szCs w:val="22"/>
              </w:rPr>
              <w:t>9</w:t>
            </w:r>
          </w:p>
        </w:tc>
        <w:tc>
          <w:tcPr>
            <w:tcW w:w="778" w:type="dxa"/>
            <w:shd w:val="clear" w:color="auto" w:fill="FFFFFF"/>
            <w:tcMar>
              <w:top w:w="0" w:type="dxa"/>
              <w:left w:w="0" w:type="dxa"/>
              <w:bottom w:w="0" w:type="dxa"/>
              <w:right w:w="0" w:type="dxa"/>
            </w:tcMar>
            <w:vAlign w:val="center"/>
          </w:tcPr>
          <w:p w14:paraId="589BACB6" w14:textId="77777777" w:rsidR="006E2D47" w:rsidRDefault="0009672F">
            <w:pPr>
              <w:spacing w:before="40" w:after="40"/>
              <w:ind w:left="100" w:right="100"/>
              <w:jc w:val="right"/>
            </w:pPr>
            <w:r>
              <w:rPr>
                <w:rFonts w:ascii="Roboto" w:eastAsia="Roboto" w:hAnsi="Roboto" w:cs="Roboto"/>
                <w:color w:val="111111"/>
                <w:sz w:val="22"/>
                <w:szCs w:val="22"/>
              </w:rPr>
              <w:t>19</w:t>
            </w:r>
          </w:p>
        </w:tc>
        <w:tc>
          <w:tcPr>
            <w:tcW w:w="517" w:type="dxa"/>
            <w:shd w:val="clear" w:color="auto" w:fill="FFFFFF"/>
            <w:tcMar>
              <w:top w:w="0" w:type="dxa"/>
              <w:left w:w="0" w:type="dxa"/>
              <w:bottom w:w="0" w:type="dxa"/>
              <w:right w:w="0" w:type="dxa"/>
            </w:tcMar>
            <w:vAlign w:val="center"/>
          </w:tcPr>
          <w:p w14:paraId="673DB069" w14:textId="77777777" w:rsidR="006E2D47" w:rsidRDefault="0009672F">
            <w:pPr>
              <w:spacing w:before="40" w:after="40"/>
              <w:ind w:left="100" w:right="100"/>
              <w:jc w:val="right"/>
            </w:pPr>
            <w:r>
              <w:rPr>
                <w:rFonts w:ascii="Roboto" w:eastAsia="Roboto" w:hAnsi="Roboto" w:cs="Roboto"/>
                <w:color w:val="111111"/>
                <w:sz w:val="22"/>
                <w:szCs w:val="22"/>
              </w:rPr>
              <w:t>12</w:t>
            </w:r>
          </w:p>
        </w:tc>
        <w:tc>
          <w:tcPr>
            <w:tcW w:w="861" w:type="dxa"/>
            <w:shd w:val="clear" w:color="auto" w:fill="FFFFFF"/>
            <w:tcMar>
              <w:top w:w="0" w:type="dxa"/>
              <w:left w:w="0" w:type="dxa"/>
              <w:bottom w:w="0" w:type="dxa"/>
              <w:right w:w="0" w:type="dxa"/>
            </w:tcMar>
            <w:vAlign w:val="center"/>
          </w:tcPr>
          <w:p w14:paraId="44A5945F" w14:textId="77777777" w:rsidR="006E2D47" w:rsidRDefault="0009672F">
            <w:pPr>
              <w:spacing w:before="40" w:after="40"/>
              <w:ind w:left="100" w:right="100"/>
              <w:jc w:val="right"/>
            </w:pPr>
            <w:r>
              <w:rPr>
                <w:rFonts w:ascii="Roboto" w:eastAsia="Roboto" w:hAnsi="Roboto" w:cs="Roboto"/>
                <w:color w:val="111111"/>
                <w:sz w:val="22"/>
                <w:szCs w:val="22"/>
              </w:rPr>
              <w:t>20</w:t>
            </w:r>
          </w:p>
        </w:tc>
        <w:tc>
          <w:tcPr>
            <w:tcW w:w="836" w:type="dxa"/>
            <w:shd w:val="clear" w:color="auto" w:fill="FFFFFF"/>
            <w:tcMar>
              <w:top w:w="0" w:type="dxa"/>
              <w:left w:w="0" w:type="dxa"/>
              <w:bottom w:w="0" w:type="dxa"/>
              <w:right w:w="0" w:type="dxa"/>
            </w:tcMar>
            <w:vAlign w:val="center"/>
          </w:tcPr>
          <w:p w14:paraId="1F39CD64" w14:textId="77777777" w:rsidR="006E2D47" w:rsidRDefault="0009672F">
            <w:pPr>
              <w:spacing w:before="40" w:after="40"/>
              <w:ind w:left="100" w:right="100"/>
              <w:jc w:val="right"/>
            </w:pPr>
            <w:r>
              <w:rPr>
                <w:rFonts w:ascii="Roboto" w:eastAsia="Roboto" w:hAnsi="Roboto" w:cs="Roboto"/>
                <w:color w:val="111111"/>
                <w:sz w:val="22"/>
                <w:szCs w:val="22"/>
              </w:rPr>
              <w:t>11</w:t>
            </w:r>
          </w:p>
        </w:tc>
        <w:tc>
          <w:tcPr>
            <w:tcW w:w="953" w:type="dxa"/>
            <w:shd w:val="clear" w:color="auto" w:fill="FFFFFF"/>
            <w:tcMar>
              <w:top w:w="0" w:type="dxa"/>
              <w:left w:w="0" w:type="dxa"/>
              <w:bottom w:w="0" w:type="dxa"/>
              <w:right w:w="0" w:type="dxa"/>
            </w:tcMar>
            <w:vAlign w:val="center"/>
          </w:tcPr>
          <w:p w14:paraId="078936BF" w14:textId="77777777" w:rsidR="006E2D47" w:rsidRDefault="0009672F">
            <w:pPr>
              <w:spacing w:before="40" w:after="40"/>
              <w:ind w:left="100" w:right="100"/>
              <w:jc w:val="right"/>
            </w:pPr>
            <w:r>
              <w:rPr>
                <w:rFonts w:ascii="Roboto" w:eastAsia="Roboto" w:hAnsi="Roboto" w:cs="Roboto"/>
                <w:color w:val="111111"/>
                <w:sz w:val="22"/>
                <w:szCs w:val="22"/>
              </w:rPr>
              <w:t>0.9317</w:t>
            </w:r>
          </w:p>
        </w:tc>
        <w:tc>
          <w:tcPr>
            <w:tcW w:w="1125" w:type="dxa"/>
            <w:shd w:val="clear" w:color="auto" w:fill="FFFFFF"/>
            <w:tcMar>
              <w:top w:w="0" w:type="dxa"/>
              <w:left w:w="0" w:type="dxa"/>
              <w:bottom w:w="0" w:type="dxa"/>
              <w:right w:w="0" w:type="dxa"/>
            </w:tcMar>
            <w:vAlign w:val="center"/>
          </w:tcPr>
          <w:p w14:paraId="3605E074" w14:textId="77777777" w:rsidR="006E2D47" w:rsidRDefault="0009672F">
            <w:pPr>
              <w:spacing w:before="40" w:after="40"/>
              <w:ind w:left="100" w:right="100"/>
              <w:jc w:val="right"/>
            </w:pPr>
            <w:r>
              <w:rPr>
                <w:rFonts w:ascii="Roboto" w:eastAsia="Roboto" w:hAnsi="Roboto" w:cs="Roboto"/>
                <w:color w:val="111111"/>
                <w:sz w:val="22"/>
                <w:szCs w:val="22"/>
              </w:rPr>
              <w:t>0.9261</w:t>
            </w:r>
          </w:p>
        </w:tc>
        <w:tc>
          <w:tcPr>
            <w:tcW w:w="1020" w:type="dxa"/>
            <w:shd w:val="clear" w:color="auto" w:fill="FFFFFF"/>
            <w:tcMar>
              <w:top w:w="0" w:type="dxa"/>
              <w:left w:w="0" w:type="dxa"/>
              <w:bottom w:w="0" w:type="dxa"/>
              <w:right w:w="0" w:type="dxa"/>
            </w:tcMar>
            <w:vAlign w:val="center"/>
          </w:tcPr>
          <w:p w14:paraId="1A809C48" w14:textId="77777777" w:rsidR="006E2D47" w:rsidRDefault="0009672F">
            <w:pPr>
              <w:spacing w:before="40" w:after="40"/>
              <w:ind w:left="100" w:right="100"/>
              <w:jc w:val="right"/>
            </w:pPr>
            <w:r>
              <w:rPr>
                <w:rFonts w:ascii="Roboto" w:eastAsia="Roboto" w:hAnsi="Roboto" w:cs="Roboto"/>
                <w:color w:val="111111"/>
                <w:sz w:val="22"/>
                <w:szCs w:val="22"/>
              </w:rPr>
              <w:t>0.9255</w:t>
            </w:r>
          </w:p>
        </w:tc>
        <w:tc>
          <w:tcPr>
            <w:tcW w:w="953" w:type="dxa"/>
            <w:shd w:val="clear" w:color="auto" w:fill="FFFFFF"/>
            <w:tcMar>
              <w:top w:w="0" w:type="dxa"/>
              <w:left w:w="0" w:type="dxa"/>
              <w:bottom w:w="0" w:type="dxa"/>
              <w:right w:w="0" w:type="dxa"/>
            </w:tcMar>
            <w:vAlign w:val="center"/>
          </w:tcPr>
          <w:p w14:paraId="52F83D56" w14:textId="77777777" w:rsidR="006E2D47" w:rsidRDefault="0009672F">
            <w:pPr>
              <w:spacing w:before="40" w:after="40"/>
              <w:ind w:left="100" w:right="100"/>
              <w:jc w:val="right"/>
            </w:pPr>
            <w:r>
              <w:rPr>
                <w:rFonts w:ascii="Roboto" w:eastAsia="Roboto" w:hAnsi="Roboto" w:cs="Roboto"/>
                <w:color w:val="111111"/>
                <w:sz w:val="22"/>
                <w:szCs w:val="22"/>
              </w:rPr>
              <w:t>0.7750</w:t>
            </w:r>
          </w:p>
        </w:tc>
        <w:tc>
          <w:tcPr>
            <w:tcW w:w="1125" w:type="dxa"/>
            <w:shd w:val="clear" w:color="auto" w:fill="FFFFFF"/>
            <w:tcMar>
              <w:top w:w="0" w:type="dxa"/>
              <w:left w:w="0" w:type="dxa"/>
              <w:bottom w:w="0" w:type="dxa"/>
              <w:right w:w="0" w:type="dxa"/>
            </w:tcMar>
            <w:vAlign w:val="center"/>
          </w:tcPr>
          <w:p w14:paraId="1855FB83" w14:textId="77777777" w:rsidR="006E2D47" w:rsidRDefault="0009672F">
            <w:pPr>
              <w:spacing w:before="40" w:after="40"/>
              <w:ind w:left="100" w:right="100"/>
              <w:jc w:val="right"/>
            </w:pPr>
            <w:r>
              <w:rPr>
                <w:rFonts w:ascii="Roboto" w:eastAsia="Roboto" w:hAnsi="Roboto" w:cs="Roboto"/>
                <w:color w:val="111111"/>
                <w:sz w:val="22"/>
                <w:szCs w:val="22"/>
              </w:rPr>
              <w:t>0.7863</w:t>
            </w:r>
          </w:p>
        </w:tc>
        <w:tc>
          <w:tcPr>
            <w:tcW w:w="1020" w:type="dxa"/>
            <w:shd w:val="clear" w:color="auto" w:fill="FFFFFF"/>
            <w:tcMar>
              <w:top w:w="0" w:type="dxa"/>
              <w:left w:w="0" w:type="dxa"/>
              <w:bottom w:w="0" w:type="dxa"/>
              <w:right w:w="0" w:type="dxa"/>
            </w:tcMar>
            <w:vAlign w:val="center"/>
          </w:tcPr>
          <w:p w14:paraId="359EA051" w14:textId="77777777" w:rsidR="006E2D47" w:rsidRDefault="0009672F">
            <w:pPr>
              <w:spacing w:before="40" w:after="40"/>
              <w:ind w:left="100" w:right="100"/>
              <w:jc w:val="right"/>
            </w:pPr>
            <w:r>
              <w:rPr>
                <w:rFonts w:ascii="Roboto" w:eastAsia="Roboto" w:hAnsi="Roboto" w:cs="Roboto"/>
                <w:color w:val="111111"/>
                <w:sz w:val="22"/>
                <w:szCs w:val="22"/>
              </w:rPr>
              <w:t>0.7896</w:t>
            </w:r>
          </w:p>
        </w:tc>
      </w:tr>
      <w:tr w:rsidR="006E2D47" w14:paraId="46F613ED" w14:textId="77777777">
        <w:trPr>
          <w:cantSplit/>
          <w:trHeight w:val="411"/>
          <w:jc w:val="center"/>
        </w:trPr>
        <w:tc>
          <w:tcPr>
            <w:tcW w:w="642" w:type="dxa"/>
            <w:shd w:val="clear" w:color="auto" w:fill="FFFFFF"/>
            <w:tcMar>
              <w:top w:w="0" w:type="dxa"/>
              <w:left w:w="0" w:type="dxa"/>
              <w:bottom w:w="0" w:type="dxa"/>
              <w:right w:w="0" w:type="dxa"/>
            </w:tcMar>
            <w:vAlign w:val="center"/>
          </w:tcPr>
          <w:p w14:paraId="3A2BBC01" w14:textId="77777777" w:rsidR="006E2D47" w:rsidRDefault="0009672F">
            <w:pPr>
              <w:spacing w:before="40" w:after="40"/>
              <w:ind w:left="100" w:right="100"/>
              <w:jc w:val="right"/>
            </w:pPr>
            <w:r>
              <w:rPr>
                <w:rFonts w:ascii="Roboto" w:eastAsia="Roboto" w:hAnsi="Roboto" w:cs="Roboto"/>
                <w:color w:val="111111"/>
                <w:sz w:val="22"/>
                <w:szCs w:val="22"/>
              </w:rPr>
              <w:t>49</w:t>
            </w:r>
          </w:p>
        </w:tc>
        <w:tc>
          <w:tcPr>
            <w:tcW w:w="522" w:type="dxa"/>
            <w:shd w:val="clear" w:color="auto" w:fill="FFFFFF"/>
            <w:tcMar>
              <w:top w:w="0" w:type="dxa"/>
              <w:left w:w="0" w:type="dxa"/>
              <w:bottom w:w="0" w:type="dxa"/>
              <w:right w:w="0" w:type="dxa"/>
            </w:tcMar>
            <w:vAlign w:val="center"/>
          </w:tcPr>
          <w:p w14:paraId="3AD83460" w14:textId="77777777" w:rsidR="006E2D47" w:rsidRDefault="0009672F">
            <w:pPr>
              <w:spacing w:before="40" w:after="40"/>
              <w:ind w:left="100" w:right="100"/>
              <w:jc w:val="right"/>
            </w:pPr>
            <w:r>
              <w:rPr>
                <w:rFonts w:ascii="Roboto" w:eastAsia="Roboto" w:hAnsi="Roboto" w:cs="Roboto"/>
                <w:color w:val="111111"/>
                <w:sz w:val="22"/>
                <w:szCs w:val="22"/>
              </w:rPr>
              <w:t>18</w:t>
            </w:r>
          </w:p>
        </w:tc>
        <w:tc>
          <w:tcPr>
            <w:tcW w:w="517" w:type="dxa"/>
            <w:shd w:val="clear" w:color="auto" w:fill="FFFFFF"/>
            <w:tcMar>
              <w:top w:w="0" w:type="dxa"/>
              <w:left w:w="0" w:type="dxa"/>
              <w:bottom w:w="0" w:type="dxa"/>
              <w:right w:w="0" w:type="dxa"/>
            </w:tcMar>
            <w:vAlign w:val="center"/>
          </w:tcPr>
          <w:p w14:paraId="135E21B1" w14:textId="77777777" w:rsidR="006E2D47" w:rsidRDefault="0009672F">
            <w:pPr>
              <w:spacing w:before="40" w:after="40"/>
              <w:ind w:left="100" w:right="100"/>
              <w:jc w:val="right"/>
            </w:pPr>
            <w:r>
              <w:rPr>
                <w:rFonts w:ascii="Roboto" w:eastAsia="Roboto" w:hAnsi="Roboto" w:cs="Roboto"/>
                <w:color w:val="111111"/>
                <w:sz w:val="22"/>
                <w:szCs w:val="22"/>
              </w:rPr>
              <w:t>9</w:t>
            </w:r>
          </w:p>
        </w:tc>
        <w:tc>
          <w:tcPr>
            <w:tcW w:w="778" w:type="dxa"/>
            <w:shd w:val="clear" w:color="auto" w:fill="FFFFFF"/>
            <w:tcMar>
              <w:top w:w="0" w:type="dxa"/>
              <w:left w:w="0" w:type="dxa"/>
              <w:bottom w:w="0" w:type="dxa"/>
              <w:right w:w="0" w:type="dxa"/>
            </w:tcMar>
            <w:vAlign w:val="center"/>
          </w:tcPr>
          <w:p w14:paraId="1D3F3C79" w14:textId="77777777" w:rsidR="006E2D47" w:rsidRDefault="0009672F">
            <w:pPr>
              <w:spacing w:before="40" w:after="40"/>
              <w:ind w:left="100" w:right="100"/>
              <w:jc w:val="right"/>
            </w:pPr>
            <w:r>
              <w:rPr>
                <w:rFonts w:ascii="Roboto" w:eastAsia="Roboto" w:hAnsi="Roboto" w:cs="Roboto"/>
                <w:color w:val="111111"/>
                <w:sz w:val="22"/>
                <w:szCs w:val="22"/>
              </w:rPr>
              <w:t>19</w:t>
            </w:r>
          </w:p>
        </w:tc>
        <w:tc>
          <w:tcPr>
            <w:tcW w:w="517" w:type="dxa"/>
            <w:shd w:val="clear" w:color="auto" w:fill="FFFFFF"/>
            <w:tcMar>
              <w:top w:w="0" w:type="dxa"/>
              <w:left w:w="0" w:type="dxa"/>
              <w:bottom w:w="0" w:type="dxa"/>
              <w:right w:w="0" w:type="dxa"/>
            </w:tcMar>
            <w:vAlign w:val="center"/>
          </w:tcPr>
          <w:p w14:paraId="1DFFB823" w14:textId="77777777" w:rsidR="006E2D47" w:rsidRDefault="0009672F">
            <w:pPr>
              <w:spacing w:before="40" w:after="40"/>
              <w:ind w:left="100" w:right="100"/>
              <w:jc w:val="right"/>
            </w:pPr>
            <w:r>
              <w:rPr>
                <w:rFonts w:ascii="Roboto" w:eastAsia="Roboto" w:hAnsi="Roboto" w:cs="Roboto"/>
                <w:color w:val="111111"/>
                <w:sz w:val="22"/>
                <w:szCs w:val="22"/>
              </w:rPr>
              <w:t>10</w:t>
            </w:r>
          </w:p>
        </w:tc>
        <w:tc>
          <w:tcPr>
            <w:tcW w:w="861" w:type="dxa"/>
            <w:shd w:val="clear" w:color="auto" w:fill="FFFFFF"/>
            <w:tcMar>
              <w:top w:w="0" w:type="dxa"/>
              <w:left w:w="0" w:type="dxa"/>
              <w:bottom w:w="0" w:type="dxa"/>
              <w:right w:w="0" w:type="dxa"/>
            </w:tcMar>
            <w:vAlign w:val="center"/>
          </w:tcPr>
          <w:p w14:paraId="7647E9CF" w14:textId="77777777" w:rsidR="006E2D47" w:rsidRDefault="0009672F">
            <w:pPr>
              <w:spacing w:before="40" w:after="40"/>
              <w:ind w:left="100" w:right="100"/>
              <w:jc w:val="right"/>
            </w:pPr>
            <w:r>
              <w:rPr>
                <w:rFonts w:ascii="Roboto" w:eastAsia="Roboto" w:hAnsi="Roboto" w:cs="Roboto"/>
                <w:color w:val="111111"/>
                <w:sz w:val="22"/>
                <w:szCs w:val="22"/>
              </w:rPr>
              <w:t>21</w:t>
            </w:r>
          </w:p>
        </w:tc>
        <w:tc>
          <w:tcPr>
            <w:tcW w:w="836" w:type="dxa"/>
            <w:shd w:val="clear" w:color="auto" w:fill="FFFFFF"/>
            <w:tcMar>
              <w:top w:w="0" w:type="dxa"/>
              <w:left w:w="0" w:type="dxa"/>
              <w:bottom w:w="0" w:type="dxa"/>
              <w:right w:w="0" w:type="dxa"/>
            </w:tcMar>
            <w:vAlign w:val="center"/>
          </w:tcPr>
          <w:p w14:paraId="3FE194E6" w14:textId="77777777" w:rsidR="006E2D47" w:rsidRDefault="0009672F">
            <w:pPr>
              <w:spacing w:before="40" w:after="40"/>
              <w:ind w:left="100" w:right="100"/>
              <w:jc w:val="right"/>
            </w:pPr>
            <w:r>
              <w:rPr>
                <w:rFonts w:ascii="Roboto" w:eastAsia="Roboto" w:hAnsi="Roboto" w:cs="Roboto"/>
                <w:color w:val="111111"/>
                <w:sz w:val="22"/>
                <w:szCs w:val="22"/>
              </w:rPr>
              <w:t>9</w:t>
            </w:r>
          </w:p>
        </w:tc>
        <w:tc>
          <w:tcPr>
            <w:tcW w:w="953" w:type="dxa"/>
            <w:shd w:val="clear" w:color="auto" w:fill="FFFFFF"/>
            <w:tcMar>
              <w:top w:w="0" w:type="dxa"/>
              <w:left w:w="0" w:type="dxa"/>
              <w:bottom w:w="0" w:type="dxa"/>
              <w:right w:w="0" w:type="dxa"/>
            </w:tcMar>
            <w:vAlign w:val="center"/>
          </w:tcPr>
          <w:p w14:paraId="4C1A0835" w14:textId="77777777" w:rsidR="006E2D47" w:rsidRDefault="0009672F">
            <w:pPr>
              <w:spacing w:before="40" w:after="40"/>
              <w:ind w:left="100" w:right="100"/>
              <w:jc w:val="right"/>
            </w:pPr>
            <w:r>
              <w:rPr>
                <w:rFonts w:ascii="Roboto" w:eastAsia="Roboto" w:hAnsi="Roboto" w:cs="Roboto"/>
                <w:color w:val="111111"/>
                <w:sz w:val="22"/>
                <w:szCs w:val="22"/>
              </w:rPr>
              <w:t>0.9388</w:t>
            </w:r>
          </w:p>
        </w:tc>
        <w:tc>
          <w:tcPr>
            <w:tcW w:w="1125" w:type="dxa"/>
            <w:shd w:val="clear" w:color="auto" w:fill="FFFFFF"/>
            <w:tcMar>
              <w:top w:w="0" w:type="dxa"/>
              <w:left w:w="0" w:type="dxa"/>
              <w:bottom w:w="0" w:type="dxa"/>
              <w:right w:w="0" w:type="dxa"/>
            </w:tcMar>
            <w:vAlign w:val="center"/>
          </w:tcPr>
          <w:p w14:paraId="1DB9AC21" w14:textId="77777777" w:rsidR="006E2D47" w:rsidRDefault="0009672F">
            <w:pPr>
              <w:spacing w:before="40" w:after="40"/>
              <w:ind w:left="100" w:right="100"/>
              <w:jc w:val="right"/>
            </w:pPr>
            <w:r>
              <w:rPr>
                <w:rFonts w:ascii="Roboto" w:eastAsia="Roboto" w:hAnsi="Roboto" w:cs="Roboto"/>
                <w:color w:val="111111"/>
                <w:sz w:val="22"/>
                <w:szCs w:val="22"/>
              </w:rPr>
              <w:t>0.9321</w:t>
            </w:r>
          </w:p>
        </w:tc>
        <w:tc>
          <w:tcPr>
            <w:tcW w:w="1020" w:type="dxa"/>
            <w:shd w:val="clear" w:color="auto" w:fill="FFFFFF"/>
            <w:tcMar>
              <w:top w:w="0" w:type="dxa"/>
              <w:left w:w="0" w:type="dxa"/>
              <w:bottom w:w="0" w:type="dxa"/>
              <w:right w:w="0" w:type="dxa"/>
            </w:tcMar>
            <w:vAlign w:val="center"/>
          </w:tcPr>
          <w:p w14:paraId="770D1D6A" w14:textId="77777777" w:rsidR="006E2D47" w:rsidRDefault="0009672F">
            <w:pPr>
              <w:spacing w:before="40" w:after="40"/>
              <w:ind w:left="100" w:right="100"/>
              <w:jc w:val="right"/>
            </w:pPr>
            <w:r>
              <w:rPr>
                <w:rFonts w:ascii="Roboto" w:eastAsia="Roboto" w:hAnsi="Roboto" w:cs="Roboto"/>
                <w:color w:val="111111"/>
                <w:sz w:val="22"/>
                <w:szCs w:val="22"/>
              </w:rPr>
              <w:t>0.9271</w:t>
            </w:r>
          </w:p>
        </w:tc>
        <w:tc>
          <w:tcPr>
            <w:tcW w:w="953" w:type="dxa"/>
            <w:shd w:val="clear" w:color="auto" w:fill="FFFFFF"/>
            <w:tcMar>
              <w:top w:w="0" w:type="dxa"/>
              <w:left w:w="0" w:type="dxa"/>
              <w:bottom w:w="0" w:type="dxa"/>
              <w:right w:w="0" w:type="dxa"/>
            </w:tcMar>
            <w:vAlign w:val="center"/>
          </w:tcPr>
          <w:p w14:paraId="4D2E6AE3" w14:textId="77777777" w:rsidR="006E2D47" w:rsidRDefault="0009672F">
            <w:pPr>
              <w:spacing w:before="40" w:after="40"/>
              <w:ind w:left="100" w:right="100"/>
              <w:jc w:val="right"/>
            </w:pPr>
            <w:r>
              <w:rPr>
                <w:rFonts w:ascii="Roboto" w:eastAsia="Roboto" w:hAnsi="Roboto" w:cs="Roboto"/>
                <w:color w:val="111111"/>
                <w:sz w:val="22"/>
                <w:szCs w:val="22"/>
              </w:rPr>
              <w:t>0.7648</w:t>
            </w:r>
          </w:p>
        </w:tc>
        <w:tc>
          <w:tcPr>
            <w:tcW w:w="1125" w:type="dxa"/>
            <w:shd w:val="clear" w:color="auto" w:fill="FFFFFF"/>
            <w:tcMar>
              <w:top w:w="0" w:type="dxa"/>
              <w:left w:w="0" w:type="dxa"/>
              <w:bottom w:w="0" w:type="dxa"/>
              <w:right w:w="0" w:type="dxa"/>
            </w:tcMar>
            <w:vAlign w:val="center"/>
          </w:tcPr>
          <w:p w14:paraId="08C75837" w14:textId="77777777" w:rsidR="006E2D47" w:rsidRDefault="0009672F">
            <w:pPr>
              <w:spacing w:before="40" w:after="40"/>
              <w:ind w:left="100" w:right="100"/>
              <w:jc w:val="right"/>
            </w:pPr>
            <w:r>
              <w:rPr>
                <w:rFonts w:ascii="Roboto" w:eastAsia="Roboto" w:hAnsi="Roboto" w:cs="Roboto"/>
                <w:color w:val="111111"/>
                <w:sz w:val="22"/>
                <w:szCs w:val="22"/>
              </w:rPr>
              <w:t>0.7928</w:t>
            </w:r>
          </w:p>
        </w:tc>
        <w:tc>
          <w:tcPr>
            <w:tcW w:w="1020" w:type="dxa"/>
            <w:shd w:val="clear" w:color="auto" w:fill="FFFFFF"/>
            <w:tcMar>
              <w:top w:w="0" w:type="dxa"/>
              <w:left w:w="0" w:type="dxa"/>
              <w:bottom w:w="0" w:type="dxa"/>
              <w:right w:w="0" w:type="dxa"/>
            </w:tcMar>
            <w:vAlign w:val="center"/>
          </w:tcPr>
          <w:p w14:paraId="628FEFF9" w14:textId="77777777" w:rsidR="006E2D47" w:rsidRDefault="0009672F">
            <w:pPr>
              <w:spacing w:before="40" w:after="40"/>
              <w:ind w:left="100" w:right="100"/>
              <w:jc w:val="right"/>
            </w:pPr>
            <w:r>
              <w:rPr>
                <w:rFonts w:ascii="Roboto" w:eastAsia="Roboto" w:hAnsi="Roboto" w:cs="Roboto"/>
                <w:color w:val="111111"/>
                <w:sz w:val="22"/>
                <w:szCs w:val="22"/>
              </w:rPr>
              <w:t>0.8099</w:t>
            </w:r>
          </w:p>
        </w:tc>
      </w:tr>
      <w:tr w:rsidR="006E2D47" w14:paraId="7623A062" w14:textId="77777777">
        <w:trPr>
          <w:cantSplit/>
          <w:trHeight w:val="411"/>
          <w:jc w:val="center"/>
        </w:trPr>
        <w:tc>
          <w:tcPr>
            <w:tcW w:w="642" w:type="dxa"/>
            <w:shd w:val="clear" w:color="auto" w:fill="FFFFFF"/>
            <w:tcMar>
              <w:top w:w="0" w:type="dxa"/>
              <w:left w:w="0" w:type="dxa"/>
              <w:bottom w:w="0" w:type="dxa"/>
              <w:right w:w="0" w:type="dxa"/>
            </w:tcMar>
            <w:vAlign w:val="center"/>
          </w:tcPr>
          <w:p w14:paraId="69673739" w14:textId="77777777" w:rsidR="006E2D47" w:rsidRDefault="0009672F">
            <w:pPr>
              <w:spacing w:before="40" w:after="40"/>
              <w:ind w:left="100" w:right="100"/>
              <w:jc w:val="right"/>
            </w:pPr>
            <w:r>
              <w:rPr>
                <w:rFonts w:ascii="Roboto" w:eastAsia="Roboto" w:hAnsi="Roboto" w:cs="Roboto"/>
                <w:color w:val="111111"/>
                <w:sz w:val="22"/>
                <w:szCs w:val="22"/>
              </w:rPr>
              <w:t>50</w:t>
            </w:r>
          </w:p>
        </w:tc>
        <w:tc>
          <w:tcPr>
            <w:tcW w:w="522" w:type="dxa"/>
            <w:shd w:val="clear" w:color="auto" w:fill="FFFFFF"/>
            <w:tcMar>
              <w:top w:w="0" w:type="dxa"/>
              <w:left w:w="0" w:type="dxa"/>
              <w:bottom w:w="0" w:type="dxa"/>
              <w:right w:w="0" w:type="dxa"/>
            </w:tcMar>
            <w:vAlign w:val="center"/>
          </w:tcPr>
          <w:p w14:paraId="37BE7487" w14:textId="77777777" w:rsidR="006E2D47" w:rsidRDefault="0009672F">
            <w:pPr>
              <w:spacing w:before="40" w:after="40"/>
              <w:ind w:left="100" w:right="100"/>
              <w:jc w:val="right"/>
            </w:pPr>
            <w:r>
              <w:rPr>
                <w:rFonts w:ascii="Roboto" w:eastAsia="Roboto" w:hAnsi="Roboto" w:cs="Roboto"/>
                <w:color w:val="111111"/>
                <w:sz w:val="22"/>
                <w:szCs w:val="22"/>
              </w:rPr>
              <w:t>19</w:t>
            </w:r>
          </w:p>
        </w:tc>
        <w:tc>
          <w:tcPr>
            <w:tcW w:w="517" w:type="dxa"/>
            <w:shd w:val="clear" w:color="auto" w:fill="FFFFFF"/>
            <w:tcMar>
              <w:top w:w="0" w:type="dxa"/>
              <w:left w:w="0" w:type="dxa"/>
              <w:bottom w:w="0" w:type="dxa"/>
              <w:right w:w="0" w:type="dxa"/>
            </w:tcMar>
            <w:vAlign w:val="center"/>
          </w:tcPr>
          <w:p w14:paraId="20892B52" w14:textId="77777777" w:rsidR="006E2D47" w:rsidRDefault="0009672F">
            <w:pPr>
              <w:spacing w:before="40" w:after="40"/>
              <w:ind w:left="100" w:right="100"/>
              <w:jc w:val="right"/>
            </w:pPr>
            <w:r>
              <w:rPr>
                <w:rFonts w:ascii="Roboto" w:eastAsia="Roboto" w:hAnsi="Roboto" w:cs="Roboto"/>
                <w:color w:val="111111"/>
                <w:sz w:val="22"/>
                <w:szCs w:val="22"/>
              </w:rPr>
              <w:t>9</w:t>
            </w:r>
          </w:p>
        </w:tc>
        <w:tc>
          <w:tcPr>
            <w:tcW w:w="778" w:type="dxa"/>
            <w:shd w:val="clear" w:color="auto" w:fill="FFFFFF"/>
            <w:tcMar>
              <w:top w:w="0" w:type="dxa"/>
              <w:left w:w="0" w:type="dxa"/>
              <w:bottom w:w="0" w:type="dxa"/>
              <w:right w:w="0" w:type="dxa"/>
            </w:tcMar>
            <w:vAlign w:val="center"/>
          </w:tcPr>
          <w:p w14:paraId="494FBF2E" w14:textId="77777777" w:rsidR="006E2D47" w:rsidRDefault="0009672F">
            <w:pPr>
              <w:spacing w:before="40" w:after="40"/>
              <w:ind w:left="100" w:right="100"/>
              <w:jc w:val="right"/>
            </w:pPr>
            <w:r>
              <w:rPr>
                <w:rFonts w:ascii="Roboto" w:eastAsia="Roboto" w:hAnsi="Roboto" w:cs="Roboto"/>
                <w:color w:val="111111"/>
                <w:sz w:val="22"/>
                <w:szCs w:val="22"/>
              </w:rPr>
              <w:t>19</w:t>
            </w:r>
          </w:p>
        </w:tc>
        <w:tc>
          <w:tcPr>
            <w:tcW w:w="517" w:type="dxa"/>
            <w:shd w:val="clear" w:color="auto" w:fill="FFFFFF"/>
            <w:tcMar>
              <w:top w:w="0" w:type="dxa"/>
              <w:left w:w="0" w:type="dxa"/>
              <w:bottom w:w="0" w:type="dxa"/>
              <w:right w:w="0" w:type="dxa"/>
            </w:tcMar>
            <w:vAlign w:val="center"/>
          </w:tcPr>
          <w:p w14:paraId="1366321D" w14:textId="77777777" w:rsidR="006E2D47" w:rsidRDefault="0009672F">
            <w:pPr>
              <w:spacing w:before="40" w:after="40"/>
              <w:ind w:left="100" w:right="100"/>
              <w:jc w:val="right"/>
            </w:pPr>
            <w:r>
              <w:rPr>
                <w:rFonts w:ascii="Roboto" w:eastAsia="Roboto" w:hAnsi="Roboto" w:cs="Roboto"/>
                <w:color w:val="111111"/>
                <w:sz w:val="22"/>
                <w:szCs w:val="22"/>
              </w:rPr>
              <w:t>9</w:t>
            </w:r>
          </w:p>
        </w:tc>
        <w:tc>
          <w:tcPr>
            <w:tcW w:w="861" w:type="dxa"/>
            <w:shd w:val="clear" w:color="auto" w:fill="FFFFFF"/>
            <w:tcMar>
              <w:top w:w="0" w:type="dxa"/>
              <w:left w:w="0" w:type="dxa"/>
              <w:bottom w:w="0" w:type="dxa"/>
              <w:right w:w="0" w:type="dxa"/>
            </w:tcMar>
            <w:vAlign w:val="center"/>
          </w:tcPr>
          <w:p w14:paraId="529D3350" w14:textId="77777777" w:rsidR="006E2D47" w:rsidRDefault="006E2D47">
            <w:pPr>
              <w:spacing w:before="40" w:after="40"/>
              <w:ind w:left="100" w:right="100"/>
              <w:jc w:val="right"/>
            </w:pPr>
          </w:p>
        </w:tc>
        <w:tc>
          <w:tcPr>
            <w:tcW w:w="836" w:type="dxa"/>
            <w:shd w:val="clear" w:color="auto" w:fill="FFFFFF"/>
            <w:tcMar>
              <w:top w:w="0" w:type="dxa"/>
              <w:left w:w="0" w:type="dxa"/>
              <w:bottom w:w="0" w:type="dxa"/>
              <w:right w:w="0" w:type="dxa"/>
            </w:tcMar>
            <w:vAlign w:val="center"/>
          </w:tcPr>
          <w:p w14:paraId="73C6676A" w14:textId="77777777" w:rsidR="006E2D47" w:rsidRDefault="006E2D47">
            <w:pPr>
              <w:spacing w:before="40" w:after="40"/>
              <w:ind w:left="100" w:right="100"/>
              <w:jc w:val="right"/>
            </w:pPr>
          </w:p>
        </w:tc>
        <w:tc>
          <w:tcPr>
            <w:tcW w:w="953" w:type="dxa"/>
            <w:shd w:val="clear" w:color="auto" w:fill="FFFFFF"/>
            <w:tcMar>
              <w:top w:w="0" w:type="dxa"/>
              <w:left w:w="0" w:type="dxa"/>
              <w:bottom w:w="0" w:type="dxa"/>
              <w:right w:w="0" w:type="dxa"/>
            </w:tcMar>
            <w:vAlign w:val="center"/>
          </w:tcPr>
          <w:p w14:paraId="1D7A482B" w14:textId="77777777" w:rsidR="006E2D47" w:rsidRDefault="0009672F">
            <w:pPr>
              <w:spacing w:before="40" w:after="40"/>
              <w:ind w:left="100" w:right="100"/>
              <w:jc w:val="right"/>
            </w:pPr>
            <w:r>
              <w:rPr>
                <w:rFonts w:ascii="Roboto" w:eastAsia="Roboto" w:hAnsi="Roboto" w:cs="Roboto"/>
                <w:color w:val="111111"/>
                <w:sz w:val="22"/>
                <w:szCs w:val="22"/>
              </w:rPr>
              <w:t>0.9272</w:t>
            </w:r>
          </w:p>
        </w:tc>
        <w:tc>
          <w:tcPr>
            <w:tcW w:w="1125" w:type="dxa"/>
            <w:shd w:val="clear" w:color="auto" w:fill="FFFFFF"/>
            <w:tcMar>
              <w:top w:w="0" w:type="dxa"/>
              <w:left w:w="0" w:type="dxa"/>
              <w:bottom w:w="0" w:type="dxa"/>
              <w:right w:w="0" w:type="dxa"/>
            </w:tcMar>
            <w:vAlign w:val="center"/>
          </w:tcPr>
          <w:p w14:paraId="772F5A6E" w14:textId="77777777" w:rsidR="006E2D47" w:rsidRDefault="0009672F">
            <w:pPr>
              <w:spacing w:before="40" w:after="40"/>
              <w:ind w:left="100" w:right="100"/>
              <w:jc w:val="right"/>
            </w:pPr>
            <w:r>
              <w:rPr>
                <w:rFonts w:ascii="Roboto" w:eastAsia="Roboto" w:hAnsi="Roboto" w:cs="Roboto"/>
                <w:color w:val="111111"/>
                <w:sz w:val="22"/>
                <w:szCs w:val="22"/>
              </w:rPr>
              <w:t>0.9272</w:t>
            </w:r>
          </w:p>
        </w:tc>
        <w:tc>
          <w:tcPr>
            <w:tcW w:w="1020" w:type="dxa"/>
            <w:shd w:val="clear" w:color="auto" w:fill="FFFFFF"/>
            <w:tcMar>
              <w:top w:w="0" w:type="dxa"/>
              <w:left w:w="0" w:type="dxa"/>
              <w:bottom w:w="0" w:type="dxa"/>
              <w:right w:w="0" w:type="dxa"/>
            </w:tcMar>
            <w:vAlign w:val="center"/>
          </w:tcPr>
          <w:p w14:paraId="6EAD32BB" w14:textId="77777777" w:rsidR="006E2D47" w:rsidRDefault="0009672F">
            <w:pPr>
              <w:spacing w:before="40" w:after="40"/>
              <w:ind w:left="100" w:right="100"/>
              <w:jc w:val="right"/>
            </w:pPr>
            <w:r>
              <w:rPr>
                <w:rFonts w:ascii="Roboto" w:eastAsia="Roboto" w:hAnsi="Roboto" w:cs="Roboto"/>
                <w:color w:val="111111"/>
                <w:sz w:val="22"/>
                <w:szCs w:val="22"/>
              </w:rPr>
              <w:t>0.9272</w:t>
            </w:r>
          </w:p>
        </w:tc>
        <w:tc>
          <w:tcPr>
            <w:tcW w:w="953" w:type="dxa"/>
            <w:shd w:val="clear" w:color="auto" w:fill="FFFFFF"/>
            <w:tcMar>
              <w:top w:w="0" w:type="dxa"/>
              <w:left w:w="0" w:type="dxa"/>
              <w:bottom w:w="0" w:type="dxa"/>
              <w:right w:w="0" w:type="dxa"/>
            </w:tcMar>
            <w:vAlign w:val="center"/>
          </w:tcPr>
          <w:p w14:paraId="05802B0B" w14:textId="77777777" w:rsidR="006E2D47" w:rsidRDefault="0009672F">
            <w:pPr>
              <w:spacing w:before="40" w:after="40"/>
              <w:ind w:left="100" w:right="100"/>
              <w:jc w:val="right"/>
            </w:pPr>
            <w:r>
              <w:rPr>
                <w:rFonts w:ascii="Roboto" w:eastAsia="Roboto" w:hAnsi="Roboto" w:cs="Roboto"/>
                <w:color w:val="111111"/>
                <w:sz w:val="22"/>
                <w:szCs w:val="22"/>
              </w:rPr>
              <w:t>0.8082</w:t>
            </w:r>
          </w:p>
        </w:tc>
        <w:tc>
          <w:tcPr>
            <w:tcW w:w="1125" w:type="dxa"/>
            <w:shd w:val="clear" w:color="auto" w:fill="FFFFFF"/>
            <w:tcMar>
              <w:top w:w="0" w:type="dxa"/>
              <w:left w:w="0" w:type="dxa"/>
              <w:bottom w:w="0" w:type="dxa"/>
              <w:right w:w="0" w:type="dxa"/>
            </w:tcMar>
            <w:vAlign w:val="center"/>
          </w:tcPr>
          <w:p w14:paraId="21000942" w14:textId="77777777" w:rsidR="006E2D47" w:rsidRDefault="0009672F">
            <w:pPr>
              <w:spacing w:before="40" w:after="40"/>
              <w:ind w:left="100" w:right="100"/>
              <w:jc w:val="right"/>
            </w:pPr>
            <w:r>
              <w:rPr>
                <w:rFonts w:ascii="Roboto" w:eastAsia="Roboto" w:hAnsi="Roboto" w:cs="Roboto"/>
                <w:color w:val="111111"/>
                <w:sz w:val="22"/>
                <w:szCs w:val="22"/>
              </w:rPr>
              <w:t>0.8082</w:t>
            </w:r>
          </w:p>
        </w:tc>
        <w:tc>
          <w:tcPr>
            <w:tcW w:w="1020" w:type="dxa"/>
            <w:shd w:val="clear" w:color="auto" w:fill="FFFFFF"/>
            <w:tcMar>
              <w:top w:w="0" w:type="dxa"/>
              <w:left w:w="0" w:type="dxa"/>
              <w:bottom w:w="0" w:type="dxa"/>
              <w:right w:w="0" w:type="dxa"/>
            </w:tcMar>
            <w:vAlign w:val="center"/>
          </w:tcPr>
          <w:p w14:paraId="196FEEAA" w14:textId="77777777" w:rsidR="006E2D47" w:rsidRDefault="0009672F">
            <w:pPr>
              <w:spacing w:before="40" w:after="40"/>
              <w:ind w:left="100" w:right="100"/>
              <w:jc w:val="right"/>
            </w:pPr>
            <w:r>
              <w:rPr>
                <w:rFonts w:ascii="Roboto" w:eastAsia="Roboto" w:hAnsi="Roboto" w:cs="Roboto"/>
                <w:color w:val="111111"/>
                <w:sz w:val="22"/>
                <w:szCs w:val="22"/>
              </w:rPr>
              <w:t>0.8082</w:t>
            </w:r>
          </w:p>
        </w:tc>
      </w:tr>
      <w:tr w:rsidR="006E2D47" w14:paraId="5A98A2DE" w14:textId="77777777">
        <w:trPr>
          <w:cantSplit/>
          <w:trHeight w:val="411"/>
          <w:jc w:val="center"/>
        </w:trPr>
        <w:tc>
          <w:tcPr>
            <w:tcW w:w="642" w:type="dxa"/>
            <w:shd w:val="clear" w:color="auto" w:fill="FFFFFF"/>
            <w:tcMar>
              <w:top w:w="0" w:type="dxa"/>
              <w:left w:w="0" w:type="dxa"/>
              <w:bottom w:w="0" w:type="dxa"/>
              <w:right w:w="0" w:type="dxa"/>
            </w:tcMar>
            <w:vAlign w:val="center"/>
          </w:tcPr>
          <w:p w14:paraId="4FCCCB62" w14:textId="77777777" w:rsidR="006E2D47" w:rsidRDefault="0009672F">
            <w:pPr>
              <w:spacing w:before="40" w:after="40"/>
              <w:ind w:left="100" w:right="100"/>
              <w:jc w:val="right"/>
            </w:pPr>
            <w:r>
              <w:rPr>
                <w:rFonts w:ascii="Roboto" w:eastAsia="Roboto" w:hAnsi="Roboto" w:cs="Roboto"/>
                <w:color w:val="111111"/>
                <w:sz w:val="22"/>
                <w:szCs w:val="22"/>
              </w:rPr>
              <w:t>51</w:t>
            </w:r>
          </w:p>
        </w:tc>
        <w:tc>
          <w:tcPr>
            <w:tcW w:w="522" w:type="dxa"/>
            <w:shd w:val="clear" w:color="auto" w:fill="FFFFFF"/>
            <w:tcMar>
              <w:top w:w="0" w:type="dxa"/>
              <w:left w:w="0" w:type="dxa"/>
              <w:bottom w:w="0" w:type="dxa"/>
              <w:right w:w="0" w:type="dxa"/>
            </w:tcMar>
            <w:vAlign w:val="center"/>
          </w:tcPr>
          <w:p w14:paraId="7EA34B22" w14:textId="77777777" w:rsidR="006E2D47" w:rsidRDefault="0009672F">
            <w:pPr>
              <w:spacing w:before="40" w:after="40"/>
              <w:ind w:left="100" w:right="100"/>
              <w:jc w:val="right"/>
            </w:pPr>
            <w:r>
              <w:rPr>
                <w:rFonts w:ascii="Roboto" w:eastAsia="Roboto" w:hAnsi="Roboto" w:cs="Roboto"/>
                <w:color w:val="111111"/>
                <w:sz w:val="22"/>
                <w:szCs w:val="22"/>
              </w:rPr>
              <w:t>19</w:t>
            </w:r>
          </w:p>
        </w:tc>
        <w:tc>
          <w:tcPr>
            <w:tcW w:w="517" w:type="dxa"/>
            <w:shd w:val="clear" w:color="auto" w:fill="FFFFFF"/>
            <w:tcMar>
              <w:top w:w="0" w:type="dxa"/>
              <w:left w:w="0" w:type="dxa"/>
              <w:bottom w:w="0" w:type="dxa"/>
              <w:right w:w="0" w:type="dxa"/>
            </w:tcMar>
            <w:vAlign w:val="center"/>
          </w:tcPr>
          <w:p w14:paraId="59866411" w14:textId="77777777" w:rsidR="006E2D47" w:rsidRDefault="0009672F">
            <w:pPr>
              <w:spacing w:before="40" w:after="40"/>
              <w:ind w:left="100" w:right="100"/>
              <w:jc w:val="right"/>
            </w:pPr>
            <w:r>
              <w:rPr>
                <w:rFonts w:ascii="Roboto" w:eastAsia="Roboto" w:hAnsi="Roboto" w:cs="Roboto"/>
                <w:color w:val="111111"/>
                <w:sz w:val="22"/>
                <w:szCs w:val="22"/>
              </w:rPr>
              <w:t>9</w:t>
            </w:r>
          </w:p>
        </w:tc>
        <w:tc>
          <w:tcPr>
            <w:tcW w:w="778" w:type="dxa"/>
            <w:shd w:val="clear" w:color="auto" w:fill="FFFFFF"/>
            <w:tcMar>
              <w:top w:w="0" w:type="dxa"/>
              <w:left w:w="0" w:type="dxa"/>
              <w:bottom w:w="0" w:type="dxa"/>
              <w:right w:w="0" w:type="dxa"/>
            </w:tcMar>
            <w:vAlign w:val="center"/>
          </w:tcPr>
          <w:p w14:paraId="13B9BED0" w14:textId="77777777" w:rsidR="006E2D47" w:rsidRDefault="0009672F">
            <w:pPr>
              <w:spacing w:before="40" w:after="40"/>
              <w:ind w:left="100" w:right="100"/>
              <w:jc w:val="right"/>
            </w:pPr>
            <w:r>
              <w:rPr>
                <w:rFonts w:ascii="Roboto" w:eastAsia="Roboto" w:hAnsi="Roboto" w:cs="Roboto"/>
                <w:color w:val="111111"/>
                <w:sz w:val="22"/>
                <w:szCs w:val="22"/>
              </w:rPr>
              <w:t>19</w:t>
            </w:r>
          </w:p>
        </w:tc>
        <w:tc>
          <w:tcPr>
            <w:tcW w:w="517" w:type="dxa"/>
            <w:shd w:val="clear" w:color="auto" w:fill="FFFFFF"/>
            <w:tcMar>
              <w:top w:w="0" w:type="dxa"/>
              <w:left w:w="0" w:type="dxa"/>
              <w:bottom w:w="0" w:type="dxa"/>
              <w:right w:w="0" w:type="dxa"/>
            </w:tcMar>
            <w:vAlign w:val="center"/>
          </w:tcPr>
          <w:p w14:paraId="57D9F4D9" w14:textId="77777777" w:rsidR="006E2D47" w:rsidRDefault="0009672F">
            <w:pPr>
              <w:spacing w:before="40" w:after="40"/>
              <w:ind w:left="100" w:right="100"/>
              <w:jc w:val="right"/>
            </w:pPr>
            <w:r>
              <w:rPr>
                <w:rFonts w:ascii="Roboto" w:eastAsia="Roboto" w:hAnsi="Roboto" w:cs="Roboto"/>
                <w:color w:val="111111"/>
                <w:sz w:val="22"/>
                <w:szCs w:val="22"/>
              </w:rPr>
              <w:t>9</w:t>
            </w:r>
          </w:p>
        </w:tc>
        <w:tc>
          <w:tcPr>
            <w:tcW w:w="861" w:type="dxa"/>
            <w:shd w:val="clear" w:color="auto" w:fill="FFFFFF"/>
            <w:tcMar>
              <w:top w:w="0" w:type="dxa"/>
              <w:left w:w="0" w:type="dxa"/>
              <w:bottom w:w="0" w:type="dxa"/>
              <w:right w:w="0" w:type="dxa"/>
            </w:tcMar>
            <w:vAlign w:val="center"/>
          </w:tcPr>
          <w:p w14:paraId="5F930704" w14:textId="77777777" w:rsidR="006E2D47" w:rsidRDefault="0009672F">
            <w:pPr>
              <w:spacing w:before="40" w:after="40"/>
              <w:ind w:left="100" w:right="100"/>
              <w:jc w:val="right"/>
            </w:pPr>
            <w:r>
              <w:rPr>
                <w:rFonts w:ascii="Roboto" w:eastAsia="Roboto" w:hAnsi="Roboto" w:cs="Roboto"/>
                <w:color w:val="111111"/>
                <w:sz w:val="22"/>
                <w:szCs w:val="22"/>
              </w:rPr>
              <w:t>21</w:t>
            </w:r>
          </w:p>
        </w:tc>
        <w:tc>
          <w:tcPr>
            <w:tcW w:w="836" w:type="dxa"/>
            <w:shd w:val="clear" w:color="auto" w:fill="FFFFFF"/>
            <w:tcMar>
              <w:top w:w="0" w:type="dxa"/>
              <w:left w:w="0" w:type="dxa"/>
              <w:bottom w:w="0" w:type="dxa"/>
              <w:right w:w="0" w:type="dxa"/>
            </w:tcMar>
            <w:vAlign w:val="center"/>
          </w:tcPr>
          <w:p w14:paraId="26810AA8" w14:textId="77777777" w:rsidR="006E2D47" w:rsidRDefault="0009672F">
            <w:pPr>
              <w:spacing w:before="40" w:after="40"/>
              <w:ind w:left="100" w:right="100"/>
              <w:jc w:val="right"/>
            </w:pPr>
            <w:r>
              <w:rPr>
                <w:rFonts w:ascii="Roboto" w:eastAsia="Roboto" w:hAnsi="Roboto" w:cs="Roboto"/>
                <w:color w:val="111111"/>
                <w:sz w:val="22"/>
                <w:szCs w:val="22"/>
              </w:rPr>
              <w:t>8</w:t>
            </w:r>
          </w:p>
        </w:tc>
        <w:tc>
          <w:tcPr>
            <w:tcW w:w="953" w:type="dxa"/>
            <w:shd w:val="clear" w:color="auto" w:fill="FFFFFF"/>
            <w:tcMar>
              <w:top w:w="0" w:type="dxa"/>
              <w:left w:w="0" w:type="dxa"/>
              <w:bottom w:w="0" w:type="dxa"/>
              <w:right w:w="0" w:type="dxa"/>
            </w:tcMar>
            <w:vAlign w:val="center"/>
          </w:tcPr>
          <w:p w14:paraId="3F829F94" w14:textId="77777777" w:rsidR="006E2D47" w:rsidRDefault="0009672F">
            <w:pPr>
              <w:spacing w:before="40" w:after="40"/>
              <w:ind w:left="100" w:right="100"/>
              <w:jc w:val="right"/>
            </w:pPr>
            <w:r>
              <w:rPr>
                <w:rFonts w:ascii="Roboto" w:eastAsia="Roboto" w:hAnsi="Roboto" w:cs="Roboto"/>
                <w:color w:val="111111"/>
                <w:sz w:val="22"/>
                <w:szCs w:val="22"/>
              </w:rPr>
              <w:t>0.9348</w:t>
            </w:r>
          </w:p>
        </w:tc>
        <w:tc>
          <w:tcPr>
            <w:tcW w:w="1125" w:type="dxa"/>
            <w:shd w:val="clear" w:color="auto" w:fill="FFFFFF"/>
            <w:tcMar>
              <w:top w:w="0" w:type="dxa"/>
              <w:left w:w="0" w:type="dxa"/>
              <w:bottom w:w="0" w:type="dxa"/>
              <w:right w:w="0" w:type="dxa"/>
            </w:tcMar>
            <w:vAlign w:val="center"/>
          </w:tcPr>
          <w:p w14:paraId="1130D4B9" w14:textId="77777777" w:rsidR="006E2D47" w:rsidRDefault="0009672F">
            <w:pPr>
              <w:spacing w:before="40" w:after="40"/>
              <w:ind w:left="100" w:right="100"/>
              <w:jc w:val="right"/>
            </w:pPr>
            <w:r>
              <w:rPr>
                <w:rFonts w:ascii="Roboto" w:eastAsia="Roboto" w:hAnsi="Roboto" w:cs="Roboto"/>
                <w:color w:val="111111"/>
                <w:sz w:val="22"/>
                <w:szCs w:val="22"/>
              </w:rPr>
              <w:t>0.9348</w:t>
            </w:r>
          </w:p>
        </w:tc>
        <w:tc>
          <w:tcPr>
            <w:tcW w:w="1020" w:type="dxa"/>
            <w:shd w:val="clear" w:color="auto" w:fill="FFFFFF"/>
            <w:tcMar>
              <w:top w:w="0" w:type="dxa"/>
              <w:left w:w="0" w:type="dxa"/>
              <w:bottom w:w="0" w:type="dxa"/>
              <w:right w:w="0" w:type="dxa"/>
            </w:tcMar>
            <w:vAlign w:val="center"/>
          </w:tcPr>
          <w:p w14:paraId="195D7C86" w14:textId="77777777" w:rsidR="006E2D47" w:rsidRDefault="0009672F">
            <w:pPr>
              <w:spacing w:before="40" w:after="40"/>
              <w:ind w:left="100" w:right="100"/>
              <w:jc w:val="right"/>
            </w:pPr>
            <w:r>
              <w:rPr>
                <w:rFonts w:ascii="Roboto" w:eastAsia="Roboto" w:hAnsi="Roboto" w:cs="Roboto"/>
                <w:color w:val="111111"/>
                <w:sz w:val="22"/>
                <w:szCs w:val="22"/>
              </w:rPr>
              <w:t>0.9271</w:t>
            </w:r>
          </w:p>
        </w:tc>
        <w:tc>
          <w:tcPr>
            <w:tcW w:w="953" w:type="dxa"/>
            <w:shd w:val="clear" w:color="auto" w:fill="FFFFFF"/>
            <w:tcMar>
              <w:top w:w="0" w:type="dxa"/>
              <w:left w:w="0" w:type="dxa"/>
              <w:bottom w:w="0" w:type="dxa"/>
              <w:right w:w="0" w:type="dxa"/>
            </w:tcMar>
            <w:vAlign w:val="center"/>
          </w:tcPr>
          <w:p w14:paraId="327EE6D0" w14:textId="77777777" w:rsidR="006E2D47" w:rsidRDefault="0009672F">
            <w:pPr>
              <w:spacing w:before="40" w:after="40"/>
              <w:ind w:left="100" w:right="100"/>
              <w:jc w:val="right"/>
            </w:pPr>
            <w:r>
              <w:rPr>
                <w:rFonts w:ascii="Roboto" w:eastAsia="Roboto" w:hAnsi="Roboto" w:cs="Roboto"/>
                <w:color w:val="111111"/>
                <w:sz w:val="22"/>
                <w:szCs w:val="22"/>
              </w:rPr>
              <w:t>0.7976</w:t>
            </w:r>
          </w:p>
        </w:tc>
        <w:tc>
          <w:tcPr>
            <w:tcW w:w="1125" w:type="dxa"/>
            <w:shd w:val="clear" w:color="auto" w:fill="FFFFFF"/>
            <w:tcMar>
              <w:top w:w="0" w:type="dxa"/>
              <w:left w:w="0" w:type="dxa"/>
              <w:bottom w:w="0" w:type="dxa"/>
              <w:right w:w="0" w:type="dxa"/>
            </w:tcMar>
            <w:vAlign w:val="center"/>
          </w:tcPr>
          <w:p w14:paraId="49699400" w14:textId="77777777" w:rsidR="006E2D47" w:rsidRDefault="0009672F">
            <w:pPr>
              <w:spacing w:before="40" w:after="40"/>
              <w:ind w:left="100" w:right="100"/>
              <w:jc w:val="right"/>
            </w:pPr>
            <w:r>
              <w:rPr>
                <w:rFonts w:ascii="Roboto" w:eastAsia="Roboto" w:hAnsi="Roboto" w:cs="Roboto"/>
                <w:color w:val="111111"/>
                <w:sz w:val="22"/>
                <w:szCs w:val="22"/>
              </w:rPr>
              <w:t>0.7976</w:t>
            </w:r>
          </w:p>
        </w:tc>
        <w:tc>
          <w:tcPr>
            <w:tcW w:w="1020" w:type="dxa"/>
            <w:shd w:val="clear" w:color="auto" w:fill="FFFFFF"/>
            <w:tcMar>
              <w:top w:w="0" w:type="dxa"/>
              <w:left w:w="0" w:type="dxa"/>
              <w:bottom w:w="0" w:type="dxa"/>
              <w:right w:w="0" w:type="dxa"/>
            </w:tcMar>
            <w:vAlign w:val="center"/>
          </w:tcPr>
          <w:p w14:paraId="725FA70D" w14:textId="77777777" w:rsidR="006E2D47" w:rsidRDefault="0009672F">
            <w:pPr>
              <w:spacing w:before="40" w:after="40"/>
              <w:ind w:left="100" w:right="100"/>
              <w:jc w:val="right"/>
            </w:pPr>
            <w:r>
              <w:rPr>
                <w:rFonts w:ascii="Roboto" w:eastAsia="Roboto" w:hAnsi="Roboto" w:cs="Roboto"/>
                <w:color w:val="111111"/>
                <w:sz w:val="22"/>
                <w:szCs w:val="22"/>
              </w:rPr>
              <w:t>0.8233</w:t>
            </w:r>
          </w:p>
        </w:tc>
      </w:tr>
      <w:tr w:rsidR="006E2D47" w14:paraId="7AAAD0A8" w14:textId="77777777">
        <w:trPr>
          <w:cantSplit/>
          <w:trHeight w:val="411"/>
          <w:jc w:val="center"/>
        </w:trPr>
        <w:tc>
          <w:tcPr>
            <w:tcW w:w="642" w:type="dxa"/>
            <w:shd w:val="clear" w:color="auto" w:fill="FFFFFF"/>
            <w:tcMar>
              <w:top w:w="0" w:type="dxa"/>
              <w:left w:w="0" w:type="dxa"/>
              <w:bottom w:w="0" w:type="dxa"/>
              <w:right w:w="0" w:type="dxa"/>
            </w:tcMar>
            <w:vAlign w:val="center"/>
          </w:tcPr>
          <w:p w14:paraId="2CAD164F" w14:textId="77777777" w:rsidR="006E2D47" w:rsidRDefault="0009672F">
            <w:pPr>
              <w:spacing w:before="40" w:after="40"/>
              <w:ind w:left="100" w:right="100"/>
              <w:jc w:val="right"/>
            </w:pPr>
            <w:r>
              <w:rPr>
                <w:rFonts w:ascii="Roboto" w:eastAsia="Roboto" w:hAnsi="Roboto" w:cs="Roboto"/>
                <w:color w:val="111111"/>
                <w:sz w:val="22"/>
                <w:szCs w:val="22"/>
              </w:rPr>
              <w:t>52</w:t>
            </w:r>
          </w:p>
        </w:tc>
        <w:tc>
          <w:tcPr>
            <w:tcW w:w="522" w:type="dxa"/>
            <w:shd w:val="clear" w:color="auto" w:fill="FFFFFF"/>
            <w:tcMar>
              <w:top w:w="0" w:type="dxa"/>
              <w:left w:w="0" w:type="dxa"/>
              <w:bottom w:w="0" w:type="dxa"/>
              <w:right w:w="0" w:type="dxa"/>
            </w:tcMar>
            <w:vAlign w:val="center"/>
          </w:tcPr>
          <w:p w14:paraId="073DB19D" w14:textId="77777777" w:rsidR="006E2D47" w:rsidRDefault="0009672F">
            <w:pPr>
              <w:spacing w:before="40" w:after="40"/>
              <w:ind w:left="100" w:right="100"/>
              <w:jc w:val="right"/>
            </w:pPr>
            <w:r>
              <w:rPr>
                <w:rFonts w:ascii="Roboto" w:eastAsia="Roboto" w:hAnsi="Roboto" w:cs="Roboto"/>
                <w:color w:val="111111"/>
                <w:sz w:val="22"/>
                <w:szCs w:val="22"/>
              </w:rPr>
              <w:t>20</w:t>
            </w:r>
          </w:p>
        </w:tc>
        <w:tc>
          <w:tcPr>
            <w:tcW w:w="517" w:type="dxa"/>
            <w:shd w:val="clear" w:color="auto" w:fill="FFFFFF"/>
            <w:tcMar>
              <w:top w:w="0" w:type="dxa"/>
              <w:left w:w="0" w:type="dxa"/>
              <w:bottom w:w="0" w:type="dxa"/>
              <w:right w:w="0" w:type="dxa"/>
            </w:tcMar>
            <w:vAlign w:val="center"/>
          </w:tcPr>
          <w:p w14:paraId="64D39080" w14:textId="77777777" w:rsidR="006E2D47" w:rsidRDefault="0009672F">
            <w:pPr>
              <w:spacing w:before="40" w:after="40"/>
              <w:ind w:left="100" w:right="100"/>
              <w:jc w:val="right"/>
            </w:pPr>
            <w:r>
              <w:rPr>
                <w:rFonts w:ascii="Roboto" w:eastAsia="Roboto" w:hAnsi="Roboto" w:cs="Roboto"/>
                <w:color w:val="111111"/>
                <w:sz w:val="22"/>
                <w:szCs w:val="22"/>
              </w:rPr>
              <w:t>9</w:t>
            </w:r>
          </w:p>
        </w:tc>
        <w:tc>
          <w:tcPr>
            <w:tcW w:w="778" w:type="dxa"/>
            <w:shd w:val="clear" w:color="auto" w:fill="FFFFFF"/>
            <w:tcMar>
              <w:top w:w="0" w:type="dxa"/>
              <w:left w:w="0" w:type="dxa"/>
              <w:bottom w:w="0" w:type="dxa"/>
              <w:right w:w="0" w:type="dxa"/>
            </w:tcMar>
            <w:vAlign w:val="center"/>
          </w:tcPr>
          <w:p w14:paraId="235B6EBF" w14:textId="77777777" w:rsidR="006E2D47" w:rsidRDefault="0009672F">
            <w:pPr>
              <w:spacing w:before="40" w:after="40"/>
              <w:ind w:left="100" w:right="100"/>
              <w:jc w:val="right"/>
            </w:pPr>
            <w:r>
              <w:rPr>
                <w:rFonts w:ascii="Roboto" w:eastAsia="Roboto" w:hAnsi="Roboto" w:cs="Roboto"/>
                <w:color w:val="111111"/>
                <w:sz w:val="22"/>
                <w:szCs w:val="22"/>
              </w:rPr>
              <w:t>19</w:t>
            </w:r>
          </w:p>
        </w:tc>
        <w:tc>
          <w:tcPr>
            <w:tcW w:w="517" w:type="dxa"/>
            <w:shd w:val="clear" w:color="auto" w:fill="FFFFFF"/>
            <w:tcMar>
              <w:top w:w="0" w:type="dxa"/>
              <w:left w:w="0" w:type="dxa"/>
              <w:bottom w:w="0" w:type="dxa"/>
              <w:right w:w="0" w:type="dxa"/>
            </w:tcMar>
            <w:vAlign w:val="center"/>
          </w:tcPr>
          <w:p w14:paraId="05B44C9D" w14:textId="77777777" w:rsidR="006E2D47" w:rsidRDefault="0009672F">
            <w:pPr>
              <w:spacing w:before="40" w:after="40"/>
              <w:ind w:left="100" w:right="100"/>
              <w:jc w:val="right"/>
            </w:pPr>
            <w:r>
              <w:rPr>
                <w:rFonts w:ascii="Roboto" w:eastAsia="Roboto" w:hAnsi="Roboto" w:cs="Roboto"/>
                <w:color w:val="111111"/>
                <w:sz w:val="22"/>
                <w:szCs w:val="22"/>
              </w:rPr>
              <w:t>9</w:t>
            </w:r>
          </w:p>
        </w:tc>
        <w:tc>
          <w:tcPr>
            <w:tcW w:w="861" w:type="dxa"/>
            <w:shd w:val="clear" w:color="auto" w:fill="FFFFFF"/>
            <w:tcMar>
              <w:top w:w="0" w:type="dxa"/>
              <w:left w:w="0" w:type="dxa"/>
              <w:bottom w:w="0" w:type="dxa"/>
              <w:right w:w="0" w:type="dxa"/>
            </w:tcMar>
            <w:vAlign w:val="center"/>
          </w:tcPr>
          <w:p w14:paraId="70EBD17D" w14:textId="77777777" w:rsidR="006E2D47" w:rsidRDefault="0009672F">
            <w:pPr>
              <w:spacing w:before="40" w:after="40"/>
              <w:ind w:left="100" w:right="100"/>
              <w:jc w:val="right"/>
            </w:pPr>
            <w:r>
              <w:rPr>
                <w:rFonts w:ascii="Roboto" w:eastAsia="Roboto" w:hAnsi="Roboto" w:cs="Roboto"/>
                <w:color w:val="111111"/>
                <w:sz w:val="22"/>
                <w:szCs w:val="22"/>
              </w:rPr>
              <w:t>21</w:t>
            </w:r>
          </w:p>
        </w:tc>
        <w:tc>
          <w:tcPr>
            <w:tcW w:w="836" w:type="dxa"/>
            <w:shd w:val="clear" w:color="auto" w:fill="FFFFFF"/>
            <w:tcMar>
              <w:top w:w="0" w:type="dxa"/>
              <w:left w:w="0" w:type="dxa"/>
              <w:bottom w:w="0" w:type="dxa"/>
              <w:right w:w="0" w:type="dxa"/>
            </w:tcMar>
            <w:vAlign w:val="center"/>
          </w:tcPr>
          <w:p w14:paraId="21D099EE" w14:textId="77777777" w:rsidR="006E2D47" w:rsidRDefault="0009672F">
            <w:pPr>
              <w:spacing w:before="40" w:after="40"/>
              <w:ind w:left="100" w:right="100"/>
              <w:jc w:val="right"/>
            </w:pPr>
            <w:r>
              <w:rPr>
                <w:rFonts w:ascii="Roboto" w:eastAsia="Roboto" w:hAnsi="Roboto" w:cs="Roboto"/>
                <w:color w:val="111111"/>
                <w:sz w:val="22"/>
                <w:szCs w:val="22"/>
              </w:rPr>
              <w:t>7</w:t>
            </w:r>
          </w:p>
        </w:tc>
        <w:tc>
          <w:tcPr>
            <w:tcW w:w="953" w:type="dxa"/>
            <w:shd w:val="clear" w:color="auto" w:fill="FFFFFF"/>
            <w:tcMar>
              <w:top w:w="0" w:type="dxa"/>
              <w:left w:w="0" w:type="dxa"/>
              <w:bottom w:w="0" w:type="dxa"/>
              <w:right w:w="0" w:type="dxa"/>
            </w:tcMar>
            <w:vAlign w:val="center"/>
          </w:tcPr>
          <w:p w14:paraId="5AADFA21" w14:textId="77777777" w:rsidR="006E2D47" w:rsidRDefault="0009672F">
            <w:pPr>
              <w:spacing w:before="40" w:after="40"/>
              <w:ind w:left="100" w:right="100"/>
              <w:jc w:val="right"/>
            </w:pPr>
            <w:r>
              <w:rPr>
                <w:rFonts w:ascii="Roboto" w:eastAsia="Roboto" w:hAnsi="Roboto" w:cs="Roboto"/>
                <w:color w:val="111111"/>
                <w:sz w:val="22"/>
                <w:szCs w:val="22"/>
              </w:rPr>
              <w:t>0.9228</w:t>
            </w:r>
          </w:p>
        </w:tc>
        <w:tc>
          <w:tcPr>
            <w:tcW w:w="1125" w:type="dxa"/>
            <w:shd w:val="clear" w:color="auto" w:fill="FFFFFF"/>
            <w:tcMar>
              <w:top w:w="0" w:type="dxa"/>
              <w:left w:w="0" w:type="dxa"/>
              <w:bottom w:w="0" w:type="dxa"/>
              <w:right w:w="0" w:type="dxa"/>
            </w:tcMar>
            <w:vAlign w:val="center"/>
          </w:tcPr>
          <w:p w14:paraId="5F61A671" w14:textId="77777777" w:rsidR="006E2D47" w:rsidRDefault="0009672F">
            <w:pPr>
              <w:spacing w:before="40" w:after="40"/>
              <w:ind w:left="100" w:right="100"/>
              <w:jc w:val="right"/>
            </w:pPr>
            <w:r>
              <w:rPr>
                <w:rFonts w:ascii="Roboto" w:eastAsia="Roboto" w:hAnsi="Roboto" w:cs="Roboto"/>
                <w:color w:val="111111"/>
                <w:sz w:val="22"/>
                <w:szCs w:val="22"/>
              </w:rPr>
              <w:t>0.9404</w:t>
            </w:r>
          </w:p>
        </w:tc>
        <w:tc>
          <w:tcPr>
            <w:tcW w:w="1020" w:type="dxa"/>
            <w:shd w:val="clear" w:color="auto" w:fill="FFFFFF"/>
            <w:tcMar>
              <w:top w:w="0" w:type="dxa"/>
              <w:left w:w="0" w:type="dxa"/>
              <w:bottom w:w="0" w:type="dxa"/>
              <w:right w:w="0" w:type="dxa"/>
            </w:tcMar>
            <w:vAlign w:val="center"/>
          </w:tcPr>
          <w:p w14:paraId="403B30D1" w14:textId="77777777" w:rsidR="006E2D47" w:rsidRDefault="0009672F">
            <w:pPr>
              <w:spacing w:before="40" w:after="40"/>
              <w:ind w:left="100" w:right="100"/>
              <w:jc w:val="right"/>
            </w:pPr>
            <w:r>
              <w:rPr>
                <w:rFonts w:ascii="Roboto" w:eastAsia="Roboto" w:hAnsi="Roboto" w:cs="Roboto"/>
                <w:color w:val="111111"/>
                <w:sz w:val="22"/>
                <w:szCs w:val="22"/>
              </w:rPr>
              <w:t>0.9293</w:t>
            </w:r>
          </w:p>
        </w:tc>
        <w:tc>
          <w:tcPr>
            <w:tcW w:w="953" w:type="dxa"/>
            <w:shd w:val="clear" w:color="auto" w:fill="FFFFFF"/>
            <w:tcMar>
              <w:top w:w="0" w:type="dxa"/>
              <w:left w:w="0" w:type="dxa"/>
              <w:bottom w:w="0" w:type="dxa"/>
              <w:right w:w="0" w:type="dxa"/>
            </w:tcMar>
            <w:vAlign w:val="center"/>
          </w:tcPr>
          <w:p w14:paraId="39CC8DC1" w14:textId="77777777" w:rsidR="006E2D47" w:rsidRDefault="0009672F">
            <w:pPr>
              <w:spacing w:before="40" w:after="40"/>
              <w:ind w:left="100" w:right="100"/>
              <w:jc w:val="right"/>
            </w:pPr>
            <w:r>
              <w:rPr>
                <w:rFonts w:ascii="Roboto" w:eastAsia="Roboto" w:hAnsi="Roboto" w:cs="Roboto"/>
                <w:color w:val="111111"/>
                <w:sz w:val="22"/>
                <w:szCs w:val="22"/>
              </w:rPr>
              <w:t>0.8131</w:t>
            </w:r>
          </w:p>
        </w:tc>
        <w:tc>
          <w:tcPr>
            <w:tcW w:w="1125" w:type="dxa"/>
            <w:shd w:val="clear" w:color="auto" w:fill="FFFFFF"/>
            <w:tcMar>
              <w:top w:w="0" w:type="dxa"/>
              <w:left w:w="0" w:type="dxa"/>
              <w:bottom w:w="0" w:type="dxa"/>
              <w:right w:w="0" w:type="dxa"/>
            </w:tcMar>
            <w:vAlign w:val="center"/>
          </w:tcPr>
          <w:p w14:paraId="7766F80E" w14:textId="77777777" w:rsidR="006E2D47" w:rsidRDefault="0009672F">
            <w:pPr>
              <w:spacing w:before="40" w:after="40"/>
              <w:ind w:left="100" w:right="100"/>
              <w:jc w:val="right"/>
            </w:pPr>
            <w:r>
              <w:rPr>
                <w:rFonts w:ascii="Roboto" w:eastAsia="Roboto" w:hAnsi="Roboto" w:cs="Roboto"/>
                <w:color w:val="111111"/>
                <w:sz w:val="22"/>
                <w:szCs w:val="22"/>
              </w:rPr>
              <w:t>0.7885</w:t>
            </w:r>
          </w:p>
        </w:tc>
        <w:tc>
          <w:tcPr>
            <w:tcW w:w="1020" w:type="dxa"/>
            <w:shd w:val="clear" w:color="auto" w:fill="FFFFFF"/>
            <w:tcMar>
              <w:top w:w="0" w:type="dxa"/>
              <w:left w:w="0" w:type="dxa"/>
              <w:bottom w:w="0" w:type="dxa"/>
              <w:right w:w="0" w:type="dxa"/>
            </w:tcMar>
            <w:vAlign w:val="center"/>
          </w:tcPr>
          <w:p w14:paraId="44473436" w14:textId="77777777" w:rsidR="006E2D47" w:rsidRDefault="0009672F">
            <w:pPr>
              <w:spacing w:before="40" w:after="40"/>
              <w:ind w:left="100" w:right="100"/>
              <w:jc w:val="right"/>
            </w:pPr>
            <w:r>
              <w:rPr>
                <w:rFonts w:ascii="Roboto" w:eastAsia="Roboto" w:hAnsi="Roboto" w:cs="Roboto"/>
                <w:color w:val="111111"/>
                <w:sz w:val="22"/>
                <w:szCs w:val="22"/>
              </w:rPr>
              <w:t>0.8238</w:t>
            </w:r>
          </w:p>
        </w:tc>
      </w:tr>
      <w:tr w:rsidR="006E2D47" w14:paraId="35E0DF23" w14:textId="77777777">
        <w:trPr>
          <w:cantSplit/>
          <w:trHeight w:val="411"/>
          <w:jc w:val="center"/>
        </w:trPr>
        <w:tc>
          <w:tcPr>
            <w:tcW w:w="642" w:type="dxa"/>
            <w:shd w:val="clear" w:color="auto" w:fill="FFFFFF"/>
            <w:tcMar>
              <w:top w:w="0" w:type="dxa"/>
              <w:left w:w="0" w:type="dxa"/>
              <w:bottom w:w="0" w:type="dxa"/>
              <w:right w:w="0" w:type="dxa"/>
            </w:tcMar>
            <w:vAlign w:val="center"/>
          </w:tcPr>
          <w:p w14:paraId="0613C375" w14:textId="77777777" w:rsidR="006E2D47" w:rsidRDefault="0009672F">
            <w:pPr>
              <w:spacing w:before="40" w:after="40"/>
              <w:ind w:left="100" w:right="100"/>
              <w:jc w:val="right"/>
            </w:pPr>
            <w:r>
              <w:rPr>
                <w:rFonts w:ascii="Roboto" w:eastAsia="Roboto" w:hAnsi="Roboto" w:cs="Roboto"/>
                <w:color w:val="111111"/>
                <w:sz w:val="22"/>
                <w:szCs w:val="22"/>
              </w:rPr>
              <w:t>53</w:t>
            </w:r>
          </w:p>
        </w:tc>
        <w:tc>
          <w:tcPr>
            <w:tcW w:w="522" w:type="dxa"/>
            <w:shd w:val="clear" w:color="auto" w:fill="FFFFFF"/>
            <w:tcMar>
              <w:top w:w="0" w:type="dxa"/>
              <w:left w:w="0" w:type="dxa"/>
              <w:bottom w:w="0" w:type="dxa"/>
              <w:right w:w="0" w:type="dxa"/>
            </w:tcMar>
            <w:vAlign w:val="center"/>
          </w:tcPr>
          <w:p w14:paraId="3F3E0DE3" w14:textId="77777777" w:rsidR="006E2D47" w:rsidRDefault="0009672F">
            <w:pPr>
              <w:spacing w:before="40" w:after="40"/>
              <w:ind w:left="100" w:right="100"/>
              <w:jc w:val="right"/>
            </w:pPr>
            <w:r>
              <w:rPr>
                <w:rFonts w:ascii="Roboto" w:eastAsia="Roboto" w:hAnsi="Roboto" w:cs="Roboto"/>
                <w:color w:val="111111"/>
                <w:sz w:val="22"/>
                <w:szCs w:val="22"/>
              </w:rPr>
              <w:t>20</w:t>
            </w:r>
          </w:p>
        </w:tc>
        <w:tc>
          <w:tcPr>
            <w:tcW w:w="517" w:type="dxa"/>
            <w:shd w:val="clear" w:color="auto" w:fill="FFFFFF"/>
            <w:tcMar>
              <w:top w:w="0" w:type="dxa"/>
              <w:left w:w="0" w:type="dxa"/>
              <w:bottom w:w="0" w:type="dxa"/>
              <w:right w:w="0" w:type="dxa"/>
            </w:tcMar>
            <w:vAlign w:val="center"/>
          </w:tcPr>
          <w:p w14:paraId="4AA781A6" w14:textId="77777777" w:rsidR="006E2D47" w:rsidRDefault="0009672F">
            <w:pPr>
              <w:spacing w:before="40" w:after="40"/>
              <w:ind w:left="100" w:right="100"/>
              <w:jc w:val="right"/>
            </w:pPr>
            <w:r>
              <w:rPr>
                <w:rFonts w:ascii="Roboto" w:eastAsia="Roboto" w:hAnsi="Roboto" w:cs="Roboto"/>
                <w:color w:val="111111"/>
                <w:sz w:val="22"/>
                <w:szCs w:val="22"/>
              </w:rPr>
              <w:t>9</w:t>
            </w:r>
          </w:p>
        </w:tc>
        <w:tc>
          <w:tcPr>
            <w:tcW w:w="778" w:type="dxa"/>
            <w:shd w:val="clear" w:color="auto" w:fill="FFFFFF"/>
            <w:tcMar>
              <w:top w:w="0" w:type="dxa"/>
              <w:left w:w="0" w:type="dxa"/>
              <w:bottom w:w="0" w:type="dxa"/>
              <w:right w:w="0" w:type="dxa"/>
            </w:tcMar>
            <w:vAlign w:val="center"/>
          </w:tcPr>
          <w:p w14:paraId="1725A263" w14:textId="77777777" w:rsidR="006E2D47" w:rsidRDefault="0009672F">
            <w:pPr>
              <w:spacing w:before="40" w:after="40"/>
              <w:ind w:left="100" w:right="100"/>
              <w:jc w:val="right"/>
            </w:pPr>
            <w:r>
              <w:rPr>
                <w:rFonts w:ascii="Roboto" w:eastAsia="Roboto" w:hAnsi="Roboto" w:cs="Roboto"/>
                <w:color w:val="111111"/>
                <w:sz w:val="22"/>
                <w:szCs w:val="22"/>
              </w:rPr>
              <w:t>21</w:t>
            </w:r>
          </w:p>
        </w:tc>
        <w:tc>
          <w:tcPr>
            <w:tcW w:w="517" w:type="dxa"/>
            <w:shd w:val="clear" w:color="auto" w:fill="FFFFFF"/>
            <w:tcMar>
              <w:top w:w="0" w:type="dxa"/>
              <w:left w:w="0" w:type="dxa"/>
              <w:bottom w:w="0" w:type="dxa"/>
              <w:right w:w="0" w:type="dxa"/>
            </w:tcMar>
            <w:vAlign w:val="center"/>
          </w:tcPr>
          <w:p w14:paraId="19D364B8" w14:textId="77777777" w:rsidR="006E2D47" w:rsidRDefault="0009672F">
            <w:pPr>
              <w:spacing w:before="40" w:after="40"/>
              <w:ind w:left="100" w:right="100"/>
              <w:jc w:val="right"/>
            </w:pPr>
            <w:r>
              <w:rPr>
                <w:rFonts w:ascii="Roboto" w:eastAsia="Roboto" w:hAnsi="Roboto" w:cs="Roboto"/>
                <w:color w:val="111111"/>
                <w:sz w:val="22"/>
                <w:szCs w:val="22"/>
              </w:rPr>
              <w:t>11</w:t>
            </w:r>
          </w:p>
        </w:tc>
        <w:tc>
          <w:tcPr>
            <w:tcW w:w="861" w:type="dxa"/>
            <w:shd w:val="clear" w:color="auto" w:fill="FFFFFF"/>
            <w:tcMar>
              <w:top w:w="0" w:type="dxa"/>
              <w:left w:w="0" w:type="dxa"/>
              <w:bottom w:w="0" w:type="dxa"/>
              <w:right w:w="0" w:type="dxa"/>
            </w:tcMar>
            <w:vAlign w:val="center"/>
          </w:tcPr>
          <w:p w14:paraId="5DCB9586" w14:textId="77777777" w:rsidR="006E2D47" w:rsidRDefault="0009672F">
            <w:pPr>
              <w:spacing w:before="40" w:after="40"/>
              <w:ind w:left="100" w:right="100"/>
              <w:jc w:val="right"/>
            </w:pPr>
            <w:r>
              <w:rPr>
                <w:rFonts w:ascii="Roboto" w:eastAsia="Roboto" w:hAnsi="Roboto" w:cs="Roboto"/>
                <w:color w:val="111111"/>
                <w:sz w:val="22"/>
                <w:szCs w:val="22"/>
              </w:rPr>
              <w:t>23</w:t>
            </w:r>
          </w:p>
        </w:tc>
        <w:tc>
          <w:tcPr>
            <w:tcW w:w="836" w:type="dxa"/>
            <w:shd w:val="clear" w:color="auto" w:fill="FFFFFF"/>
            <w:tcMar>
              <w:top w:w="0" w:type="dxa"/>
              <w:left w:w="0" w:type="dxa"/>
              <w:bottom w:w="0" w:type="dxa"/>
              <w:right w:w="0" w:type="dxa"/>
            </w:tcMar>
            <w:vAlign w:val="center"/>
          </w:tcPr>
          <w:p w14:paraId="663415BC" w14:textId="77777777" w:rsidR="006E2D47" w:rsidRDefault="0009672F">
            <w:pPr>
              <w:spacing w:before="40" w:after="40"/>
              <w:ind w:left="100" w:right="100"/>
              <w:jc w:val="right"/>
            </w:pPr>
            <w:r>
              <w:rPr>
                <w:rFonts w:ascii="Roboto" w:eastAsia="Roboto" w:hAnsi="Roboto" w:cs="Roboto"/>
                <w:color w:val="111111"/>
                <w:sz w:val="22"/>
                <w:szCs w:val="22"/>
              </w:rPr>
              <w:t>9</w:t>
            </w:r>
          </w:p>
        </w:tc>
        <w:tc>
          <w:tcPr>
            <w:tcW w:w="953" w:type="dxa"/>
            <w:shd w:val="clear" w:color="auto" w:fill="FFFFFF"/>
            <w:tcMar>
              <w:top w:w="0" w:type="dxa"/>
              <w:left w:w="0" w:type="dxa"/>
              <w:bottom w:w="0" w:type="dxa"/>
              <w:right w:w="0" w:type="dxa"/>
            </w:tcMar>
            <w:vAlign w:val="center"/>
          </w:tcPr>
          <w:p w14:paraId="7732C840" w14:textId="77777777" w:rsidR="006E2D47" w:rsidRDefault="0009672F">
            <w:pPr>
              <w:spacing w:before="40" w:after="40"/>
              <w:ind w:left="100" w:right="100"/>
              <w:jc w:val="right"/>
            </w:pPr>
            <w:r>
              <w:rPr>
                <w:rFonts w:ascii="Roboto" w:eastAsia="Roboto" w:hAnsi="Roboto" w:cs="Roboto"/>
                <w:color w:val="111111"/>
                <w:sz w:val="22"/>
                <w:szCs w:val="22"/>
              </w:rPr>
              <w:t>0.9308</w:t>
            </w:r>
          </w:p>
        </w:tc>
        <w:tc>
          <w:tcPr>
            <w:tcW w:w="1125" w:type="dxa"/>
            <w:shd w:val="clear" w:color="auto" w:fill="FFFFFF"/>
            <w:tcMar>
              <w:top w:w="0" w:type="dxa"/>
              <w:left w:w="0" w:type="dxa"/>
              <w:bottom w:w="0" w:type="dxa"/>
              <w:right w:w="0" w:type="dxa"/>
            </w:tcMar>
            <w:vAlign w:val="center"/>
          </w:tcPr>
          <w:p w14:paraId="72394239" w14:textId="77777777" w:rsidR="006E2D47" w:rsidRDefault="0009672F">
            <w:pPr>
              <w:spacing w:before="40" w:after="40"/>
              <w:ind w:left="100" w:right="100"/>
              <w:jc w:val="right"/>
            </w:pPr>
            <w:r>
              <w:rPr>
                <w:rFonts w:ascii="Roboto" w:eastAsia="Roboto" w:hAnsi="Roboto" w:cs="Roboto"/>
                <w:color w:val="111111"/>
                <w:sz w:val="22"/>
                <w:szCs w:val="22"/>
              </w:rPr>
              <w:t>0.9310</w:t>
            </w:r>
          </w:p>
        </w:tc>
        <w:tc>
          <w:tcPr>
            <w:tcW w:w="1020" w:type="dxa"/>
            <w:shd w:val="clear" w:color="auto" w:fill="FFFFFF"/>
            <w:tcMar>
              <w:top w:w="0" w:type="dxa"/>
              <w:left w:w="0" w:type="dxa"/>
              <w:bottom w:w="0" w:type="dxa"/>
              <w:right w:w="0" w:type="dxa"/>
            </w:tcMar>
            <w:vAlign w:val="center"/>
          </w:tcPr>
          <w:p w14:paraId="19AE7208" w14:textId="77777777" w:rsidR="006E2D47" w:rsidRDefault="0009672F">
            <w:pPr>
              <w:spacing w:before="40" w:after="40"/>
              <w:ind w:left="100" w:right="100"/>
              <w:jc w:val="right"/>
            </w:pPr>
            <w:r>
              <w:rPr>
                <w:rFonts w:ascii="Roboto" w:eastAsia="Roboto" w:hAnsi="Roboto" w:cs="Roboto"/>
                <w:color w:val="111111"/>
                <w:sz w:val="22"/>
                <w:szCs w:val="22"/>
              </w:rPr>
              <w:t>0.9258</w:t>
            </w:r>
          </w:p>
        </w:tc>
        <w:tc>
          <w:tcPr>
            <w:tcW w:w="953" w:type="dxa"/>
            <w:shd w:val="clear" w:color="auto" w:fill="FFFFFF"/>
            <w:tcMar>
              <w:top w:w="0" w:type="dxa"/>
              <w:left w:w="0" w:type="dxa"/>
              <w:bottom w:w="0" w:type="dxa"/>
              <w:right w:w="0" w:type="dxa"/>
            </w:tcMar>
            <w:vAlign w:val="center"/>
          </w:tcPr>
          <w:p w14:paraId="545950FB" w14:textId="77777777" w:rsidR="006E2D47" w:rsidRDefault="0009672F">
            <w:pPr>
              <w:spacing w:before="40" w:after="40"/>
              <w:ind w:left="100" w:right="100"/>
              <w:jc w:val="right"/>
            </w:pPr>
            <w:r>
              <w:rPr>
                <w:rFonts w:ascii="Roboto" w:eastAsia="Roboto" w:hAnsi="Roboto" w:cs="Roboto"/>
                <w:color w:val="111111"/>
                <w:sz w:val="22"/>
                <w:szCs w:val="22"/>
              </w:rPr>
              <w:t>0.8034</w:t>
            </w:r>
          </w:p>
        </w:tc>
        <w:tc>
          <w:tcPr>
            <w:tcW w:w="1125" w:type="dxa"/>
            <w:shd w:val="clear" w:color="auto" w:fill="FFFFFF"/>
            <w:tcMar>
              <w:top w:w="0" w:type="dxa"/>
              <w:left w:w="0" w:type="dxa"/>
              <w:bottom w:w="0" w:type="dxa"/>
              <w:right w:w="0" w:type="dxa"/>
            </w:tcMar>
            <w:vAlign w:val="center"/>
          </w:tcPr>
          <w:p w14:paraId="0184903E" w14:textId="77777777" w:rsidR="006E2D47" w:rsidRDefault="0009672F">
            <w:pPr>
              <w:spacing w:before="40" w:after="40"/>
              <w:ind w:left="100" w:right="100"/>
              <w:jc w:val="right"/>
            </w:pPr>
            <w:r>
              <w:rPr>
                <w:rFonts w:ascii="Roboto" w:eastAsia="Roboto" w:hAnsi="Roboto" w:cs="Roboto"/>
                <w:color w:val="111111"/>
                <w:sz w:val="22"/>
                <w:szCs w:val="22"/>
              </w:rPr>
              <w:t>0.8120</w:t>
            </w:r>
          </w:p>
        </w:tc>
        <w:tc>
          <w:tcPr>
            <w:tcW w:w="1020" w:type="dxa"/>
            <w:shd w:val="clear" w:color="auto" w:fill="FFFFFF"/>
            <w:tcMar>
              <w:top w:w="0" w:type="dxa"/>
              <w:left w:w="0" w:type="dxa"/>
              <w:bottom w:w="0" w:type="dxa"/>
              <w:right w:w="0" w:type="dxa"/>
            </w:tcMar>
            <w:vAlign w:val="center"/>
          </w:tcPr>
          <w:p w14:paraId="559E52F2" w14:textId="77777777" w:rsidR="006E2D47" w:rsidRDefault="0009672F">
            <w:pPr>
              <w:spacing w:before="40" w:after="40"/>
              <w:ind w:left="100" w:right="100"/>
              <w:jc w:val="right"/>
            </w:pPr>
            <w:r>
              <w:rPr>
                <w:rFonts w:ascii="Roboto" w:eastAsia="Roboto" w:hAnsi="Roboto" w:cs="Roboto"/>
                <w:color w:val="111111"/>
                <w:sz w:val="22"/>
                <w:szCs w:val="22"/>
              </w:rPr>
              <w:t>0.8292</w:t>
            </w:r>
          </w:p>
        </w:tc>
      </w:tr>
      <w:tr w:rsidR="006E2D47" w14:paraId="2391E706" w14:textId="77777777">
        <w:trPr>
          <w:cantSplit/>
          <w:trHeight w:val="411"/>
          <w:jc w:val="center"/>
        </w:trPr>
        <w:tc>
          <w:tcPr>
            <w:tcW w:w="642" w:type="dxa"/>
            <w:shd w:val="clear" w:color="auto" w:fill="FFFFFF"/>
            <w:tcMar>
              <w:top w:w="0" w:type="dxa"/>
              <w:left w:w="0" w:type="dxa"/>
              <w:bottom w:w="0" w:type="dxa"/>
              <w:right w:w="0" w:type="dxa"/>
            </w:tcMar>
            <w:vAlign w:val="center"/>
          </w:tcPr>
          <w:p w14:paraId="0EDD2320" w14:textId="77777777" w:rsidR="006E2D47" w:rsidRDefault="0009672F">
            <w:pPr>
              <w:spacing w:before="40" w:after="40"/>
              <w:ind w:left="100" w:right="100"/>
              <w:jc w:val="right"/>
            </w:pPr>
            <w:r>
              <w:rPr>
                <w:rFonts w:ascii="Roboto" w:eastAsia="Roboto" w:hAnsi="Roboto" w:cs="Roboto"/>
                <w:color w:val="111111"/>
                <w:sz w:val="22"/>
                <w:szCs w:val="22"/>
              </w:rPr>
              <w:t>54</w:t>
            </w:r>
          </w:p>
        </w:tc>
        <w:tc>
          <w:tcPr>
            <w:tcW w:w="522" w:type="dxa"/>
            <w:shd w:val="clear" w:color="auto" w:fill="FFFFFF"/>
            <w:tcMar>
              <w:top w:w="0" w:type="dxa"/>
              <w:left w:w="0" w:type="dxa"/>
              <w:bottom w:w="0" w:type="dxa"/>
              <w:right w:w="0" w:type="dxa"/>
            </w:tcMar>
            <w:vAlign w:val="center"/>
          </w:tcPr>
          <w:p w14:paraId="54993B32" w14:textId="77777777" w:rsidR="006E2D47" w:rsidRDefault="0009672F">
            <w:pPr>
              <w:spacing w:before="40" w:after="40"/>
              <w:ind w:left="100" w:right="100"/>
              <w:jc w:val="right"/>
            </w:pPr>
            <w:r>
              <w:rPr>
                <w:rFonts w:ascii="Roboto" w:eastAsia="Roboto" w:hAnsi="Roboto" w:cs="Roboto"/>
                <w:color w:val="111111"/>
                <w:sz w:val="22"/>
                <w:szCs w:val="22"/>
              </w:rPr>
              <w:t>21</w:t>
            </w:r>
          </w:p>
        </w:tc>
        <w:tc>
          <w:tcPr>
            <w:tcW w:w="517" w:type="dxa"/>
            <w:shd w:val="clear" w:color="auto" w:fill="FFFFFF"/>
            <w:tcMar>
              <w:top w:w="0" w:type="dxa"/>
              <w:left w:w="0" w:type="dxa"/>
              <w:bottom w:w="0" w:type="dxa"/>
              <w:right w:w="0" w:type="dxa"/>
            </w:tcMar>
            <w:vAlign w:val="center"/>
          </w:tcPr>
          <w:p w14:paraId="1580CC53" w14:textId="77777777" w:rsidR="006E2D47" w:rsidRDefault="0009672F">
            <w:pPr>
              <w:spacing w:before="40" w:after="40"/>
              <w:ind w:left="100" w:right="100"/>
              <w:jc w:val="right"/>
            </w:pPr>
            <w:r>
              <w:rPr>
                <w:rFonts w:ascii="Roboto" w:eastAsia="Roboto" w:hAnsi="Roboto" w:cs="Roboto"/>
                <w:color w:val="111111"/>
                <w:sz w:val="22"/>
                <w:szCs w:val="22"/>
              </w:rPr>
              <w:t>9</w:t>
            </w:r>
          </w:p>
        </w:tc>
        <w:tc>
          <w:tcPr>
            <w:tcW w:w="778" w:type="dxa"/>
            <w:shd w:val="clear" w:color="auto" w:fill="FFFFFF"/>
            <w:tcMar>
              <w:top w:w="0" w:type="dxa"/>
              <w:left w:w="0" w:type="dxa"/>
              <w:bottom w:w="0" w:type="dxa"/>
              <w:right w:w="0" w:type="dxa"/>
            </w:tcMar>
            <w:vAlign w:val="center"/>
          </w:tcPr>
          <w:p w14:paraId="092B59DB" w14:textId="77777777" w:rsidR="006E2D47" w:rsidRDefault="0009672F">
            <w:pPr>
              <w:spacing w:before="40" w:after="40"/>
              <w:ind w:left="100" w:right="100"/>
              <w:jc w:val="right"/>
            </w:pPr>
            <w:r>
              <w:rPr>
                <w:rFonts w:ascii="Roboto" w:eastAsia="Roboto" w:hAnsi="Roboto" w:cs="Roboto"/>
                <w:color w:val="111111"/>
                <w:sz w:val="22"/>
                <w:szCs w:val="22"/>
              </w:rPr>
              <w:t>21</w:t>
            </w:r>
          </w:p>
        </w:tc>
        <w:tc>
          <w:tcPr>
            <w:tcW w:w="517" w:type="dxa"/>
            <w:shd w:val="clear" w:color="auto" w:fill="FFFFFF"/>
            <w:tcMar>
              <w:top w:w="0" w:type="dxa"/>
              <w:left w:w="0" w:type="dxa"/>
              <w:bottom w:w="0" w:type="dxa"/>
              <w:right w:w="0" w:type="dxa"/>
            </w:tcMar>
            <w:vAlign w:val="center"/>
          </w:tcPr>
          <w:p w14:paraId="5F22E7E5" w14:textId="77777777" w:rsidR="006E2D47" w:rsidRDefault="0009672F">
            <w:pPr>
              <w:spacing w:before="40" w:after="40"/>
              <w:ind w:left="100" w:right="100"/>
              <w:jc w:val="right"/>
            </w:pPr>
            <w:r>
              <w:rPr>
                <w:rFonts w:ascii="Roboto" w:eastAsia="Roboto" w:hAnsi="Roboto" w:cs="Roboto"/>
                <w:color w:val="111111"/>
                <w:sz w:val="22"/>
                <w:szCs w:val="22"/>
              </w:rPr>
              <w:t>10</w:t>
            </w:r>
          </w:p>
        </w:tc>
        <w:tc>
          <w:tcPr>
            <w:tcW w:w="861" w:type="dxa"/>
            <w:shd w:val="clear" w:color="auto" w:fill="FFFFFF"/>
            <w:tcMar>
              <w:top w:w="0" w:type="dxa"/>
              <w:left w:w="0" w:type="dxa"/>
              <w:bottom w:w="0" w:type="dxa"/>
              <w:right w:w="0" w:type="dxa"/>
            </w:tcMar>
            <w:vAlign w:val="center"/>
          </w:tcPr>
          <w:p w14:paraId="59272504" w14:textId="77777777" w:rsidR="006E2D47" w:rsidRDefault="0009672F">
            <w:pPr>
              <w:spacing w:before="40" w:after="40"/>
              <w:ind w:left="100" w:right="100"/>
              <w:jc w:val="right"/>
            </w:pPr>
            <w:r>
              <w:rPr>
                <w:rFonts w:ascii="Roboto" w:eastAsia="Roboto" w:hAnsi="Roboto" w:cs="Roboto"/>
                <w:color w:val="111111"/>
                <w:sz w:val="22"/>
                <w:szCs w:val="22"/>
              </w:rPr>
              <w:t>23</w:t>
            </w:r>
          </w:p>
        </w:tc>
        <w:tc>
          <w:tcPr>
            <w:tcW w:w="836" w:type="dxa"/>
            <w:shd w:val="clear" w:color="auto" w:fill="FFFFFF"/>
            <w:tcMar>
              <w:top w:w="0" w:type="dxa"/>
              <w:left w:w="0" w:type="dxa"/>
              <w:bottom w:w="0" w:type="dxa"/>
              <w:right w:w="0" w:type="dxa"/>
            </w:tcMar>
            <w:vAlign w:val="center"/>
          </w:tcPr>
          <w:p w14:paraId="4DC3E8B6" w14:textId="77777777" w:rsidR="006E2D47" w:rsidRDefault="0009672F">
            <w:pPr>
              <w:spacing w:before="40" w:after="40"/>
              <w:ind w:left="100" w:right="100"/>
              <w:jc w:val="right"/>
            </w:pPr>
            <w:r>
              <w:rPr>
                <w:rFonts w:ascii="Roboto" w:eastAsia="Roboto" w:hAnsi="Roboto" w:cs="Roboto"/>
                <w:color w:val="111111"/>
                <w:sz w:val="22"/>
                <w:szCs w:val="22"/>
              </w:rPr>
              <w:t>8</w:t>
            </w:r>
          </w:p>
        </w:tc>
        <w:tc>
          <w:tcPr>
            <w:tcW w:w="953" w:type="dxa"/>
            <w:shd w:val="clear" w:color="auto" w:fill="FFFFFF"/>
            <w:tcMar>
              <w:top w:w="0" w:type="dxa"/>
              <w:left w:w="0" w:type="dxa"/>
              <w:bottom w:w="0" w:type="dxa"/>
              <w:right w:w="0" w:type="dxa"/>
            </w:tcMar>
            <w:vAlign w:val="center"/>
          </w:tcPr>
          <w:p w14:paraId="6FC37B49" w14:textId="77777777" w:rsidR="006E2D47" w:rsidRDefault="0009672F">
            <w:pPr>
              <w:spacing w:before="40" w:after="40"/>
              <w:ind w:left="100" w:right="100"/>
              <w:jc w:val="right"/>
            </w:pPr>
            <w:r>
              <w:rPr>
                <w:rFonts w:ascii="Roboto" w:eastAsia="Roboto" w:hAnsi="Roboto" w:cs="Roboto"/>
                <w:color w:val="111111"/>
                <w:sz w:val="22"/>
                <w:szCs w:val="22"/>
              </w:rPr>
              <w:t>0.9183</w:t>
            </w:r>
          </w:p>
        </w:tc>
        <w:tc>
          <w:tcPr>
            <w:tcW w:w="1125" w:type="dxa"/>
            <w:shd w:val="clear" w:color="auto" w:fill="FFFFFF"/>
            <w:tcMar>
              <w:top w:w="0" w:type="dxa"/>
              <w:left w:w="0" w:type="dxa"/>
              <w:bottom w:w="0" w:type="dxa"/>
              <w:right w:w="0" w:type="dxa"/>
            </w:tcMar>
            <w:vAlign w:val="center"/>
          </w:tcPr>
          <w:p w14:paraId="395D924F" w14:textId="77777777" w:rsidR="006E2D47" w:rsidRDefault="0009672F">
            <w:pPr>
              <w:spacing w:before="40" w:after="40"/>
              <w:ind w:left="100" w:right="100"/>
              <w:jc w:val="right"/>
            </w:pPr>
            <w:r>
              <w:rPr>
                <w:rFonts w:ascii="Roboto" w:eastAsia="Roboto" w:hAnsi="Roboto" w:cs="Roboto"/>
                <w:color w:val="111111"/>
                <w:sz w:val="22"/>
                <w:szCs w:val="22"/>
              </w:rPr>
              <w:t>0.9360</w:t>
            </w:r>
          </w:p>
        </w:tc>
        <w:tc>
          <w:tcPr>
            <w:tcW w:w="1020" w:type="dxa"/>
            <w:shd w:val="clear" w:color="auto" w:fill="FFFFFF"/>
            <w:tcMar>
              <w:top w:w="0" w:type="dxa"/>
              <w:left w:w="0" w:type="dxa"/>
              <w:bottom w:w="0" w:type="dxa"/>
              <w:right w:w="0" w:type="dxa"/>
            </w:tcMar>
            <w:vAlign w:val="center"/>
          </w:tcPr>
          <w:p w14:paraId="55C2C507" w14:textId="77777777" w:rsidR="006E2D47" w:rsidRDefault="0009672F">
            <w:pPr>
              <w:spacing w:before="40" w:after="40"/>
              <w:ind w:left="100" w:right="100"/>
              <w:jc w:val="right"/>
            </w:pPr>
            <w:r>
              <w:rPr>
                <w:rFonts w:ascii="Roboto" w:eastAsia="Roboto" w:hAnsi="Roboto" w:cs="Roboto"/>
                <w:color w:val="111111"/>
                <w:sz w:val="22"/>
                <w:szCs w:val="22"/>
              </w:rPr>
              <w:t>0.9270</w:t>
            </w:r>
          </w:p>
        </w:tc>
        <w:tc>
          <w:tcPr>
            <w:tcW w:w="953" w:type="dxa"/>
            <w:shd w:val="clear" w:color="auto" w:fill="FFFFFF"/>
            <w:tcMar>
              <w:top w:w="0" w:type="dxa"/>
              <w:left w:w="0" w:type="dxa"/>
              <w:bottom w:w="0" w:type="dxa"/>
              <w:right w:w="0" w:type="dxa"/>
            </w:tcMar>
            <w:vAlign w:val="center"/>
          </w:tcPr>
          <w:p w14:paraId="2C0D7FB3" w14:textId="77777777" w:rsidR="006E2D47" w:rsidRDefault="0009672F">
            <w:pPr>
              <w:spacing w:before="40" w:after="40"/>
              <w:ind w:left="100" w:right="100"/>
              <w:jc w:val="right"/>
            </w:pPr>
            <w:r>
              <w:rPr>
                <w:rFonts w:ascii="Roboto" w:eastAsia="Roboto" w:hAnsi="Roboto" w:cs="Roboto"/>
                <w:color w:val="111111"/>
                <w:sz w:val="22"/>
                <w:szCs w:val="22"/>
              </w:rPr>
              <w:t>0.8413</w:t>
            </w:r>
          </w:p>
        </w:tc>
        <w:tc>
          <w:tcPr>
            <w:tcW w:w="1125" w:type="dxa"/>
            <w:shd w:val="clear" w:color="auto" w:fill="FFFFFF"/>
            <w:tcMar>
              <w:top w:w="0" w:type="dxa"/>
              <w:left w:w="0" w:type="dxa"/>
              <w:bottom w:w="0" w:type="dxa"/>
              <w:right w:w="0" w:type="dxa"/>
            </w:tcMar>
            <w:vAlign w:val="center"/>
          </w:tcPr>
          <w:p w14:paraId="1CE8CDEC" w14:textId="77777777" w:rsidR="006E2D47" w:rsidRDefault="0009672F">
            <w:pPr>
              <w:spacing w:before="40" w:after="40"/>
              <w:ind w:left="100" w:right="100"/>
              <w:jc w:val="right"/>
            </w:pPr>
            <w:r>
              <w:rPr>
                <w:rFonts w:ascii="Roboto" w:eastAsia="Roboto" w:hAnsi="Roboto" w:cs="Roboto"/>
                <w:color w:val="111111"/>
                <w:sz w:val="22"/>
                <w:szCs w:val="22"/>
              </w:rPr>
              <w:t>0.8130</w:t>
            </w:r>
          </w:p>
        </w:tc>
        <w:tc>
          <w:tcPr>
            <w:tcW w:w="1020" w:type="dxa"/>
            <w:shd w:val="clear" w:color="auto" w:fill="FFFFFF"/>
            <w:tcMar>
              <w:top w:w="0" w:type="dxa"/>
              <w:left w:w="0" w:type="dxa"/>
              <w:bottom w:w="0" w:type="dxa"/>
              <w:right w:w="0" w:type="dxa"/>
            </w:tcMar>
            <w:vAlign w:val="center"/>
          </w:tcPr>
          <w:p w14:paraId="2A308CAF" w14:textId="77777777" w:rsidR="006E2D47" w:rsidRDefault="0009672F">
            <w:pPr>
              <w:spacing w:before="40" w:after="40"/>
              <w:ind w:left="100" w:right="100"/>
              <w:jc w:val="right"/>
            </w:pPr>
            <w:r>
              <w:rPr>
                <w:rFonts w:ascii="Roboto" w:eastAsia="Roboto" w:hAnsi="Roboto" w:cs="Roboto"/>
                <w:color w:val="111111"/>
                <w:sz w:val="22"/>
                <w:szCs w:val="22"/>
              </w:rPr>
              <w:t>0.8385</w:t>
            </w:r>
          </w:p>
        </w:tc>
      </w:tr>
      <w:tr w:rsidR="006E2D47" w14:paraId="4559643A" w14:textId="77777777">
        <w:trPr>
          <w:cantSplit/>
          <w:trHeight w:val="411"/>
          <w:jc w:val="center"/>
        </w:trPr>
        <w:tc>
          <w:tcPr>
            <w:tcW w:w="642" w:type="dxa"/>
            <w:shd w:val="clear" w:color="auto" w:fill="FFFFFF"/>
            <w:tcMar>
              <w:top w:w="0" w:type="dxa"/>
              <w:left w:w="0" w:type="dxa"/>
              <w:bottom w:w="0" w:type="dxa"/>
              <w:right w:w="0" w:type="dxa"/>
            </w:tcMar>
            <w:vAlign w:val="center"/>
          </w:tcPr>
          <w:p w14:paraId="2F5895AA" w14:textId="77777777" w:rsidR="006E2D47" w:rsidRDefault="0009672F">
            <w:pPr>
              <w:spacing w:before="40" w:after="40"/>
              <w:ind w:left="100" w:right="100"/>
              <w:jc w:val="right"/>
            </w:pPr>
            <w:r>
              <w:rPr>
                <w:rFonts w:ascii="Roboto" w:eastAsia="Roboto" w:hAnsi="Roboto" w:cs="Roboto"/>
                <w:color w:val="111111"/>
                <w:sz w:val="22"/>
                <w:szCs w:val="22"/>
              </w:rPr>
              <w:t>55</w:t>
            </w:r>
          </w:p>
        </w:tc>
        <w:tc>
          <w:tcPr>
            <w:tcW w:w="522" w:type="dxa"/>
            <w:shd w:val="clear" w:color="auto" w:fill="FFFFFF"/>
            <w:tcMar>
              <w:top w:w="0" w:type="dxa"/>
              <w:left w:w="0" w:type="dxa"/>
              <w:bottom w:w="0" w:type="dxa"/>
              <w:right w:w="0" w:type="dxa"/>
            </w:tcMar>
            <w:vAlign w:val="center"/>
          </w:tcPr>
          <w:p w14:paraId="74727558" w14:textId="77777777" w:rsidR="006E2D47" w:rsidRDefault="0009672F">
            <w:pPr>
              <w:spacing w:before="40" w:after="40"/>
              <w:ind w:left="100" w:right="100"/>
              <w:jc w:val="right"/>
            </w:pPr>
            <w:r>
              <w:rPr>
                <w:rFonts w:ascii="Roboto" w:eastAsia="Roboto" w:hAnsi="Roboto" w:cs="Roboto"/>
                <w:color w:val="111111"/>
                <w:sz w:val="22"/>
                <w:szCs w:val="22"/>
              </w:rPr>
              <w:t>21</w:t>
            </w:r>
          </w:p>
        </w:tc>
        <w:tc>
          <w:tcPr>
            <w:tcW w:w="517" w:type="dxa"/>
            <w:shd w:val="clear" w:color="auto" w:fill="FFFFFF"/>
            <w:tcMar>
              <w:top w:w="0" w:type="dxa"/>
              <w:left w:w="0" w:type="dxa"/>
              <w:bottom w:w="0" w:type="dxa"/>
              <w:right w:w="0" w:type="dxa"/>
            </w:tcMar>
            <w:vAlign w:val="center"/>
          </w:tcPr>
          <w:p w14:paraId="660CA1F5" w14:textId="77777777" w:rsidR="006E2D47" w:rsidRDefault="0009672F">
            <w:pPr>
              <w:spacing w:before="40" w:after="40"/>
              <w:ind w:left="100" w:right="100"/>
              <w:jc w:val="right"/>
            </w:pPr>
            <w:r>
              <w:rPr>
                <w:rFonts w:ascii="Roboto" w:eastAsia="Roboto" w:hAnsi="Roboto" w:cs="Roboto"/>
                <w:color w:val="111111"/>
                <w:sz w:val="22"/>
                <w:szCs w:val="22"/>
              </w:rPr>
              <w:t>9</w:t>
            </w:r>
          </w:p>
        </w:tc>
        <w:tc>
          <w:tcPr>
            <w:tcW w:w="778" w:type="dxa"/>
            <w:shd w:val="clear" w:color="auto" w:fill="FFFFFF"/>
            <w:tcMar>
              <w:top w:w="0" w:type="dxa"/>
              <w:left w:w="0" w:type="dxa"/>
              <w:bottom w:w="0" w:type="dxa"/>
              <w:right w:w="0" w:type="dxa"/>
            </w:tcMar>
            <w:vAlign w:val="center"/>
          </w:tcPr>
          <w:p w14:paraId="0DAE30EA" w14:textId="77777777" w:rsidR="006E2D47" w:rsidRDefault="0009672F">
            <w:pPr>
              <w:spacing w:before="40" w:after="40"/>
              <w:ind w:left="100" w:right="100"/>
              <w:jc w:val="right"/>
            </w:pPr>
            <w:r>
              <w:rPr>
                <w:rFonts w:ascii="Roboto" w:eastAsia="Roboto" w:hAnsi="Roboto" w:cs="Roboto"/>
                <w:color w:val="111111"/>
                <w:sz w:val="22"/>
                <w:szCs w:val="22"/>
              </w:rPr>
              <w:t>21</w:t>
            </w:r>
          </w:p>
        </w:tc>
        <w:tc>
          <w:tcPr>
            <w:tcW w:w="517" w:type="dxa"/>
            <w:shd w:val="clear" w:color="auto" w:fill="FFFFFF"/>
            <w:tcMar>
              <w:top w:w="0" w:type="dxa"/>
              <w:left w:w="0" w:type="dxa"/>
              <w:bottom w:w="0" w:type="dxa"/>
              <w:right w:w="0" w:type="dxa"/>
            </w:tcMar>
            <w:vAlign w:val="center"/>
          </w:tcPr>
          <w:p w14:paraId="6E972C9D" w14:textId="77777777" w:rsidR="006E2D47" w:rsidRDefault="0009672F">
            <w:pPr>
              <w:spacing w:before="40" w:after="40"/>
              <w:ind w:left="100" w:right="100"/>
              <w:jc w:val="right"/>
            </w:pPr>
            <w:r>
              <w:rPr>
                <w:rFonts w:ascii="Roboto" w:eastAsia="Roboto" w:hAnsi="Roboto" w:cs="Roboto"/>
                <w:color w:val="111111"/>
                <w:sz w:val="22"/>
                <w:szCs w:val="22"/>
              </w:rPr>
              <w:t>9</w:t>
            </w:r>
          </w:p>
        </w:tc>
        <w:tc>
          <w:tcPr>
            <w:tcW w:w="861" w:type="dxa"/>
            <w:shd w:val="clear" w:color="auto" w:fill="FFFFFF"/>
            <w:tcMar>
              <w:top w:w="0" w:type="dxa"/>
              <w:left w:w="0" w:type="dxa"/>
              <w:bottom w:w="0" w:type="dxa"/>
              <w:right w:w="0" w:type="dxa"/>
            </w:tcMar>
            <w:vAlign w:val="center"/>
          </w:tcPr>
          <w:p w14:paraId="3897784C" w14:textId="77777777" w:rsidR="006E2D47" w:rsidRDefault="006E2D47">
            <w:pPr>
              <w:spacing w:before="40" w:after="40"/>
              <w:ind w:left="100" w:right="100"/>
              <w:jc w:val="right"/>
            </w:pPr>
          </w:p>
        </w:tc>
        <w:tc>
          <w:tcPr>
            <w:tcW w:w="836" w:type="dxa"/>
            <w:shd w:val="clear" w:color="auto" w:fill="FFFFFF"/>
            <w:tcMar>
              <w:top w:w="0" w:type="dxa"/>
              <w:left w:w="0" w:type="dxa"/>
              <w:bottom w:w="0" w:type="dxa"/>
              <w:right w:w="0" w:type="dxa"/>
            </w:tcMar>
            <w:vAlign w:val="center"/>
          </w:tcPr>
          <w:p w14:paraId="25EEDFCA" w14:textId="77777777" w:rsidR="006E2D47" w:rsidRDefault="006E2D47">
            <w:pPr>
              <w:spacing w:before="40" w:after="40"/>
              <w:ind w:left="100" w:right="100"/>
              <w:jc w:val="right"/>
            </w:pPr>
          </w:p>
        </w:tc>
        <w:tc>
          <w:tcPr>
            <w:tcW w:w="953" w:type="dxa"/>
            <w:shd w:val="clear" w:color="auto" w:fill="FFFFFF"/>
            <w:tcMar>
              <w:top w:w="0" w:type="dxa"/>
              <w:left w:w="0" w:type="dxa"/>
              <w:bottom w:w="0" w:type="dxa"/>
              <w:right w:w="0" w:type="dxa"/>
            </w:tcMar>
            <w:vAlign w:val="center"/>
          </w:tcPr>
          <w:p w14:paraId="580C1C9A" w14:textId="77777777" w:rsidR="006E2D47" w:rsidRDefault="0009672F">
            <w:pPr>
              <w:spacing w:before="40" w:after="40"/>
              <w:ind w:left="100" w:right="100"/>
              <w:jc w:val="right"/>
            </w:pPr>
            <w:r>
              <w:rPr>
                <w:rFonts w:ascii="Roboto" w:eastAsia="Roboto" w:hAnsi="Roboto" w:cs="Roboto"/>
                <w:color w:val="111111"/>
                <w:sz w:val="22"/>
                <w:szCs w:val="22"/>
              </w:rPr>
              <w:t>0.9268</w:t>
            </w:r>
          </w:p>
        </w:tc>
        <w:tc>
          <w:tcPr>
            <w:tcW w:w="1125" w:type="dxa"/>
            <w:shd w:val="clear" w:color="auto" w:fill="FFFFFF"/>
            <w:tcMar>
              <w:top w:w="0" w:type="dxa"/>
              <w:left w:w="0" w:type="dxa"/>
              <w:bottom w:w="0" w:type="dxa"/>
              <w:right w:w="0" w:type="dxa"/>
            </w:tcMar>
            <w:vAlign w:val="center"/>
          </w:tcPr>
          <w:p w14:paraId="63B22014" w14:textId="77777777" w:rsidR="006E2D47" w:rsidRDefault="0009672F">
            <w:pPr>
              <w:spacing w:before="40" w:after="40"/>
              <w:ind w:left="100" w:right="100"/>
              <w:jc w:val="right"/>
            </w:pPr>
            <w:r>
              <w:rPr>
                <w:rFonts w:ascii="Roboto" w:eastAsia="Roboto" w:hAnsi="Roboto" w:cs="Roboto"/>
                <w:color w:val="111111"/>
                <w:sz w:val="22"/>
                <w:szCs w:val="22"/>
              </w:rPr>
              <w:t>0.9268</w:t>
            </w:r>
          </w:p>
        </w:tc>
        <w:tc>
          <w:tcPr>
            <w:tcW w:w="1020" w:type="dxa"/>
            <w:shd w:val="clear" w:color="auto" w:fill="FFFFFF"/>
            <w:tcMar>
              <w:top w:w="0" w:type="dxa"/>
              <w:left w:w="0" w:type="dxa"/>
              <w:bottom w:w="0" w:type="dxa"/>
              <w:right w:w="0" w:type="dxa"/>
            </w:tcMar>
            <w:vAlign w:val="center"/>
          </w:tcPr>
          <w:p w14:paraId="43857AD4" w14:textId="77777777" w:rsidR="006E2D47" w:rsidRDefault="0009672F">
            <w:pPr>
              <w:spacing w:before="40" w:after="40"/>
              <w:ind w:left="100" w:right="100"/>
              <w:jc w:val="right"/>
            </w:pPr>
            <w:r>
              <w:rPr>
                <w:rFonts w:ascii="Roboto" w:eastAsia="Roboto" w:hAnsi="Roboto" w:cs="Roboto"/>
                <w:color w:val="111111"/>
                <w:sz w:val="22"/>
                <w:szCs w:val="22"/>
              </w:rPr>
              <w:t>0.9268</w:t>
            </w:r>
          </w:p>
        </w:tc>
        <w:tc>
          <w:tcPr>
            <w:tcW w:w="953" w:type="dxa"/>
            <w:shd w:val="clear" w:color="auto" w:fill="FFFFFF"/>
            <w:tcMar>
              <w:top w:w="0" w:type="dxa"/>
              <w:left w:w="0" w:type="dxa"/>
              <w:bottom w:w="0" w:type="dxa"/>
              <w:right w:w="0" w:type="dxa"/>
            </w:tcMar>
            <w:vAlign w:val="center"/>
          </w:tcPr>
          <w:p w14:paraId="72C5EF81" w14:textId="77777777" w:rsidR="006E2D47" w:rsidRDefault="0009672F">
            <w:pPr>
              <w:spacing w:before="40" w:after="40"/>
              <w:ind w:left="100" w:right="100"/>
              <w:jc w:val="right"/>
            </w:pPr>
            <w:r>
              <w:rPr>
                <w:rFonts w:ascii="Roboto" w:eastAsia="Roboto" w:hAnsi="Roboto" w:cs="Roboto"/>
                <w:color w:val="111111"/>
                <w:sz w:val="22"/>
                <w:szCs w:val="22"/>
              </w:rPr>
              <w:t>0.8315</w:t>
            </w:r>
          </w:p>
        </w:tc>
        <w:tc>
          <w:tcPr>
            <w:tcW w:w="1125" w:type="dxa"/>
            <w:shd w:val="clear" w:color="auto" w:fill="FFFFFF"/>
            <w:tcMar>
              <w:top w:w="0" w:type="dxa"/>
              <w:left w:w="0" w:type="dxa"/>
              <w:bottom w:w="0" w:type="dxa"/>
              <w:right w:w="0" w:type="dxa"/>
            </w:tcMar>
            <w:vAlign w:val="center"/>
          </w:tcPr>
          <w:p w14:paraId="2E82158F" w14:textId="77777777" w:rsidR="006E2D47" w:rsidRDefault="0009672F">
            <w:pPr>
              <w:spacing w:before="40" w:after="40"/>
              <w:ind w:left="100" w:right="100"/>
              <w:jc w:val="right"/>
            </w:pPr>
            <w:r>
              <w:rPr>
                <w:rFonts w:ascii="Roboto" w:eastAsia="Roboto" w:hAnsi="Roboto" w:cs="Roboto"/>
                <w:color w:val="111111"/>
                <w:sz w:val="22"/>
                <w:szCs w:val="22"/>
              </w:rPr>
              <w:t>0.8315</w:t>
            </w:r>
          </w:p>
        </w:tc>
        <w:tc>
          <w:tcPr>
            <w:tcW w:w="1020" w:type="dxa"/>
            <w:shd w:val="clear" w:color="auto" w:fill="FFFFFF"/>
            <w:tcMar>
              <w:top w:w="0" w:type="dxa"/>
              <w:left w:w="0" w:type="dxa"/>
              <w:bottom w:w="0" w:type="dxa"/>
              <w:right w:w="0" w:type="dxa"/>
            </w:tcMar>
            <w:vAlign w:val="center"/>
          </w:tcPr>
          <w:p w14:paraId="4F81E5CA" w14:textId="77777777" w:rsidR="006E2D47" w:rsidRDefault="0009672F">
            <w:pPr>
              <w:spacing w:before="40" w:after="40"/>
              <w:ind w:left="100" w:right="100"/>
              <w:jc w:val="right"/>
            </w:pPr>
            <w:r>
              <w:rPr>
                <w:rFonts w:ascii="Roboto" w:eastAsia="Roboto" w:hAnsi="Roboto" w:cs="Roboto"/>
                <w:color w:val="111111"/>
                <w:sz w:val="22"/>
                <w:szCs w:val="22"/>
              </w:rPr>
              <w:t>0.8315</w:t>
            </w:r>
          </w:p>
        </w:tc>
      </w:tr>
      <w:tr w:rsidR="006E2D47" w14:paraId="7ECD0FF0" w14:textId="77777777">
        <w:trPr>
          <w:cantSplit/>
          <w:trHeight w:val="411"/>
          <w:jc w:val="center"/>
        </w:trPr>
        <w:tc>
          <w:tcPr>
            <w:tcW w:w="642" w:type="dxa"/>
            <w:shd w:val="clear" w:color="auto" w:fill="FFFFFF"/>
            <w:tcMar>
              <w:top w:w="0" w:type="dxa"/>
              <w:left w:w="0" w:type="dxa"/>
              <w:bottom w:w="0" w:type="dxa"/>
              <w:right w:w="0" w:type="dxa"/>
            </w:tcMar>
            <w:vAlign w:val="center"/>
          </w:tcPr>
          <w:p w14:paraId="1166E9DA" w14:textId="77777777" w:rsidR="006E2D47" w:rsidRDefault="0009672F">
            <w:pPr>
              <w:spacing w:before="40" w:after="40"/>
              <w:ind w:left="100" w:right="100"/>
              <w:jc w:val="right"/>
            </w:pPr>
            <w:r>
              <w:rPr>
                <w:rFonts w:ascii="Roboto" w:eastAsia="Roboto" w:hAnsi="Roboto" w:cs="Roboto"/>
                <w:color w:val="111111"/>
                <w:sz w:val="22"/>
                <w:szCs w:val="22"/>
              </w:rPr>
              <w:t>56</w:t>
            </w:r>
          </w:p>
        </w:tc>
        <w:tc>
          <w:tcPr>
            <w:tcW w:w="522" w:type="dxa"/>
            <w:shd w:val="clear" w:color="auto" w:fill="FFFFFF"/>
            <w:tcMar>
              <w:top w:w="0" w:type="dxa"/>
              <w:left w:w="0" w:type="dxa"/>
              <w:bottom w:w="0" w:type="dxa"/>
              <w:right w:w="0" w:type="dxa"/>
            </w:tcMar>
            <w:vAlign w:val="center"/>
          </w:tcPr>
          <w:p w14:paraId="34260F70" w14:textId="77777777" w:rsidR="006E2D47" w:rsidRDefault="0009672F">
            <w:pPr>
              <w:spacing w:before="40" w:after="40"/>
              <w:ind w:left="100" w:right="100"/>
              <w:jc w:val="right"/>
            </w:pPr>
            <w:r>
              <w:rPr>
                <w:rFonts w:ascii="Roboto" w:eastAsia="Roboto" w:hAnsi="Roboto" w:cs="Roboto"/>
                <w:color w:val="111111"/>
                <w:sz w:val="22"/>
                <w:szCs w:val="22"/>
              </w:rPr>
              <w:t>21</w:t>
            </w:r>
          </w:p>
        </w:tc>
        <w:tc>
          <w:tcPr>
            <w:tcW w:w="517" w:type="dxa"/>
            <w:shd w:val="clear" w:color="auto" w:fill="FFFFFF"/>
            <w:tcMar>
              <w:top w:w="0" w:type="dxa"/>
              <w:left w:w="0" w:type="dxa"/>
              <w:bottom w:w="0" w:type="dxa"/>
              <w:right w:w="0" w:type="dxa"/>
            </w:tcMar>
            <w:vAlign w:val="center"/>
          </w:tcPr>
          <w:p w14:paraId="332AFADA" w14:textId="77777777" w:rsidR="006E2D47" w:rsidRDefault="0009672F">
            <w:pPr>
              <w:spacing w:before="40" w:after="40"/>
              <w:ind w:left="100" w:right="100"/>
              <w:jc w:val="right"/>
            </w:pPr>
            <w:r>
              <w:rPr>
                <w:rFonts w:ascii="Roboto" w:eastAsia="Roboto" w:hAnsi="Roboto" w:cs="Roboto"/>
                <w:color w:val="111111"/>
                <w:sz w:val="22"/>
                <w:szCs w:val="22"/>
              </w:rPr>
              <w:t>9</w:t>
            </w:r>
          </w:p>
        </w:tc>
        <w:tc>
          <w:tcPr>
            <w:tcW w:w="778" w:type="dxa"/>
            <w:shd w:val="clear" w:color="auto" w:fill="FFFFFF"/>
            <w:tcMar>
              <w:top w:w="0" w:type="dxa"/>
              <w:left w:w="0" w:type="dxa"/>
              <w:bottom w:w="0" w:type="dxa"/>
              <w:right w:w="0" w:type="dxa"/>
            </w:tcMar>
            <w:vAlign w:val="center"/>
          </w:tcPr>
          <w:p w14:paraId="12E65BC2" w14:textId="77777777" w:rsidR="006E2D47" w:rsidRDefault="0009672F">
            <w:pPr>
              <w:spacing w:before="40" w:after="40"/>
              <w:ind w:left="100" w:right="100"/>
              <w:jc w:val="right"/>
            </w:pPr>
            <w:r>
              <w:rPr>
                <w:rFonts w:ascii="Roboto" w:eastAsia="Roboto" w:hAnsi="Roboto" w:cs="Roboto"/>
                <w:color w:val="111111"/>
                <w:sz w:val="22"/>
                <w:szCs w:val="22"/>
              </w:rPr>
              <w:t>21</w:t>
            </w:r>
          </w:p>
        </w:tc>
        <w:tc>
          <w:tcPr>
            <w:tcW w:w="517" w:type="dxa"/>
            <w:shd w:val="clear" w:color="auto" w:fill="FFFFFF"/>
            <w:tcMar>
              <w:top w:w="0" w:type="dxa"/>
              <w:left w:w="0" w:type="dxa"/>
              <w:bottom w:w="0" w:type="dxa"/>
              <w:right w:w="0" w:type="dxa"/>
            </w:tcMar>
            <w:vAlign w:val="center"/>
          </w:tcPr>
          <w:p w14:paraId="2A5ADDCC" w14:textId="77777777" w:rsidR="006E2D47" w:rsidRDefault="0009672F">
            <w:pPr>
              <w:spacing w:before="40" w:after="40"/>
              <w:ind w:left="100" w:right="100"/>
              <w:jc w:val="right"/>
            </w:pPr>
            <w:r>
              <w:rPr>
                <w:rFonts w:ascii="Roboto" w:eastAsia="Roboto" w:hAnsi="Roboto" w:cs="Roboto"/>
                <w:color w:val="111111"/>
                <w:sz w:val="22"/>
                <w:szCs w:val="22"/>
              </w:rPr>
              <w:t>9</w:t>
            </w:r>
          </w:p>
        </w:tc>
        <w:tc>
          <w:tcPr>
            <w:tcW w:w="861" w:type="dxa"/>
            <w:shd w:val="clear" w:color="auto" w:fill="FFFFFF"/>
            <w:tcMar>
              <w:top w:w="0" w:type="dxa"/>
              <w:left w:w="0" w:type="dxa"/>
              <w:bottom w:w="0" w:type="dxa"/>
              <w:right w:w="0" w:type="dxa"/>
            </w:tcMar>
            <w:vAlign w:val="center"/>
          </w:tcPr>
          <w:p w14:paraId="7AFB970C" w14:textId="77777777" w:rsidR="006E2D47" w:rsidRDefault="0009672F">
            <w:pPr>
              <w:spacing w:before="40" w:after="40"/>
              <w:ind w:left="100" w:right="100"/>
              <w:jc w:val="right"/>
            </w:pPr>
            <w:r>
              <w:rPr>
                <w:rFonts w:ascii="Roboto" w:eastAsia="Roboto" w:hAnsi="Roboto" w:cs="Roboto"/>
                <w:color w:val="111111"/>
                <w:sz w:val="22"/>
                <w:szCs w:val="22"/>
              </w:rPr>
              <w:t>23</w:t>
            </w:r>
          </w:p>
        </w:tc>
        <w:tc>
          <w:tcPr>
            <w:tcW w:w="836" w:type="dxa"/>
            <w:shd w:val="clear" w:color="auto" w:fill="FFFFFF"/>
            <w:tcMar>
              <w:top w:w="0" w:type="dxa"/>
              <w:left w:w="0" w:type="dxa"/>
              <w:bottom w:w="0" w:type="dxa"/>
              <w:right w:w="0" w:type="dxa"/>
            </w:tcMar>
            <w:vAlign w:val="center"/>
          </w:tcPr>
          <w:p w14:paraId="20DEB38D" w14:textId="77777777" w:rsidR="006E2D47" w:rsidRDefault="0009672F">
            <w:pPr>
              <w:spacing w:before="40" w:after="40"/>
              <w:ind w:left="100" w:right="100"/>
              <w:jc w:val="right"/>
            </w:pPr>
            <w:r>
              <w:rPr>
                <w:rFonts w:ascii="Roboto" w:eastAsia="Roboto" w:hAnsi="Roboto" w:cs="Roboto"/>
                <w:color w:val="111111"/>
                <w:sz w:val="22"/>
                <w:szCs w:val="22"/>
              </w:rPr>
              <w:t>8</w:t>
            </w:r>
          </w:p>
        </w:tc>
        <w:tc>
          <w:tcPr>
            <w:tcW w:w="953" w:type="dxa"/>
            <w:shd w:val="clear" w:color="auto" w:fill="FFFFFF"/>
            <w:tcMar>
              <w:top w:w="0" w:type="dxa"/>
              <w:left w:w="0" w:type="dxa"/>
              <w:bottom w:w="0" w:type="dxa"/>
              <w:right w:w="0" w:type="dxa"/>
            </w:tcMar>
            <w:vAlign w:val="center"/>
          </w:tcPr>
          <w:p w14:paraId="1A9AFC5F" w14:textId="77777777" w:rsidR="006E2D47" w:rsidRDefault="0009672F">
            <w:pPr>
              <w:spacing w:before="40" w:after="40"/>
              <w:ind w:left="100" w:right="100"/>
              <w:jc w:val="right"/>
            </w:pPr>
            <w:r>
              <w:rPr>
                <w:rFonts w:ascii="Roboto" w:eastAsia="Roboto" w:hAnsi="Roboto" w:cs="Roboto"/>
                <w:color w:val="111111"/>
                <w:sz w:val="22"/>
                <w:szCs w:val="22"/>
              </w:rPr>
              <w:t>0.9331</w:t>
            </w:r>
          </w:p>
        </w:tc>
        <w:tc>
          <w:tcPr>
            <w:tcW w:w="1125" w:type="dxa"/>
            <w:shd w:val="clear" w:color="auto" w:fill="FFFFFF"/>
            <w:tcMar>
              <w:top w:w="0" w:type="dxa"/>
              <w:left w:w="0" w:type="dxa"/>
              <w:bottom w:w="0" w:type="dxa"/>
              <w:right w:w="0" w:type="dxa"/>
            </w:tcMar>
            <w:vAlign w:val="center"/>
          </w:tcPr>
          <w:p w14:paraId="46D07B50" w14:textId="77777777" w:rsidR="006E2D47" w:rsidRDefault="0009672F">
            <w:pPr>
              <w:spacing w:before="40" w:after="40"/>
              <w:ind w:left="100" w:right="100"/>
              <w:jc w:val="right"/>
            </w:pPr>
            <w:r>
              <w:rPr>
                <w:rFonts w:ascii="Roboto" w:eastAsia="Roboto" w:hAnsi="Roboto" w:cs="Roboto"/>
                <w:color w:val="111111"/>
                <w:sz w:val="22"/>
                <w:szCs w:val="22"/>
              </w:rPr>
              <w:t>0.9331</w:t>
            </w:r>
          </w:p>
        </w:tc>
        <w:tc>
          <w:tcPr>
            <w:tcW w:w="1020" w:type="dxa"/>
            <w:shd w:val="clear" w:color="auto" w:fill="FFFFFF"/>
            <w:tcMar>
              <w:top w:w="0" w:type="dxa"/>
              <w:left w:w="0" w:type="dxa"/>
              <w:bottom w:w="0" w:type="dxa"/>
              <w:right w:w="0" w:type="dxa"/>
            </w:tcMar>
            <w:vAlign w:val="center"/>
          </w:tcPr>
          <w:p w14:paraId="47178BBF" w14:textId="77777777" w:rsidR="006E2D47" w:rsidRDefault="0009672F">
            <w:pPr>
              <w:spacing w:before="40" w:after="40"/>
              <w:ind w:left="100" w:right="100"/>
              <w:jc w:val="right"/>
            </w:pPr>
            <w:r>
              <w:rPr>
                <w:rFonts w:ascii="Roboto" w:eastAsia="Roboto" w:hAnsi="Roboto" w:cs="Roboto"/>
                <w:color w:val="111111"/>
                <w:sz w:val="22"/>
                <w:szCs w:val="22"/>
              </w:rPr>
              <w:t>0.9259</w:t>
            </w:r>
          </w:p>
        </w:tc>
        <w:tc>
          <w:tcPr>
            <w:tcW w:w="953" w:type="dxa"/>
            <w:shd w:val="clear" w:color="auto" w:fill="FFFFFF"/>
            <w:tcMar>
              <w:top w:w="0" w:type="dxa"/>
              <w:left w:w="0" w:type="dxa"/>
              <w:bottom w:w="0" w:type="dxa"/>
              <w:right w:w="0" w:type="dxa"/>
            </w:tcMar>
            <w:vAlign w:val="center"/>
          </w:tcPr>
          <w:p w14:paraId="6D58F680" w14:textId="77777777" w:rsidR="006E2D47" w:rsidRDefault="0009672F">
            <w:pPr>
              <w:spacing w:before="40" w:after="40"/>
              <w:ind w:left="100" w:right="100"/>
              <w:jc w:val="right"/>
            </w:pPr>
            <w:r>
              <w:rPr>
                <w:rFonts w:ascii="Roboto" w:eastAsia="Roboto" w:hAnsi="Roboto" w:cs="Roboto"/>
                <w:color w:val="111111"/>
                <w:sz w:val="22"/>
                <w:szCs w:val="22"/>
              </w:rPr>
              <w:t>0.8228</w:t>
            </w:r>
          </w:p>
        </w:tc>
        <w:tc>
          <w:tcPr>
            <w:tcW w:w="1125" w:type="dxa"/>
            <w:shd w:val="clear" w:color="auto" w:fill="FFFFFF"/>
            <w:tcMar>
              <w:top w:w="0" w:type="dxa"/>
              <w:left w:w="0" w:type="dxa"/>
              <w:bottom w:w="0" w:type="dxa"/>
              <w:right w:w="0" w:type="dxa"/>
            </w:tcMar>
            <w:vAlign w:val="center"/>
          </w:tcPr>
          <w:p w14:paraId="08F57DB8" w14:textId="77777777" w:rsidR="006E2D47" w:rsidRDefault="0009672F">
            <w:pPr>
              <w:spacing w:before="40" w:after="40"/>
              <w:ind w:left="100" w:right="100"/>
              <w:jc w:val="right"/>
            </w:pPr>
            <w:r>
              <w:rPr>
                <w:rFonts w:ascii="Roboto" w:eastAsia="Roboto" w:hAnsi="Roboto" w:cs="Roboto"/>
                <w:color w:val="111111"/>
                <w:sz w:val="22"/>
                <w:szCs w:val="22"/>
              </w:rPr>
              <w:t>0.8228</w:t>
            </w:r>
          </w:p>
        </w:tc>
        <w:tc>
          <w:tcPr>
            <w:tcW w:w="1020" w:type="dxa"/>
            <w:shd w:val="clear" w:color="auto" w:fill="FFFFFF"/>
            <w:tcMar>
              <w:top w:w="0" w:type="dxa"/>
              <w:left w:w="0" w:type="dxa"/>
              <w:bottom w:w="0" w:type="dxa"/>
              <w:right w:w="0" w:type="dxa"/>
            </w:tcMar>
            <w:vAlign w:val="center"/>
          </w:tcPr>
          <w:p w14:paraId="4CE4C101" w14:textId="77777777" w:rsidR="006E2D47" w:rsidRDefault="0009672F">
            <w:pPr>
              <w:spacing w:before="40" w:after="40"/>
              <w:ind w:left="100" w:right="100"/>
              <w:jc w:val="right"/>
            </w:pPr>
            <w:r>
              <w:rPr>
                <w:rFonts w:ascii="Roboto" w:eastAsia="Roboto" w:hAnsi="Roboto" w:cs="Roboto"/>
                <w:color w:val="111111"/>
                <w:sz w:val="22"/>
                <w:szCs w:val="22"/>
              </w:rPr>
              <w:t>0.8465</w:t>
            </w:r>
          </w:p>
        </w:tc>
      </w:tr>
      <w:tr w:rsidR="006E2D47" w14:paraId="10E3A26D" w14:textId="77777777">
        <w:trPr>
          <w:cantSplit/>
          <w:trHeight w:val="411"/>
          <w:jc w:val="center"/>
        </w:trPr>
        <w:tc>
          <w:tcPr>
            <w:tcW w:w="642" w:type="dxa"/>
            <w:shd w:val="clear" w:color="auto" w:fill="FFFFFF"/>
            <w:tcMar>
              <w:top w:w="0" w:type="dxa"/>
              <w:left w:w="0" w:type="dxa"/>
              <w:bottom w:w="0" w:type="dxa"/>
              <w:right w:w="0" w:type="dxa"/>
            </w:tcMar>
            <w:vAlign w:val="center"/>
          </w:tcPr>
          <w:p w14:paraId="1BE95C75" w14:textId="77777777" w:rsidR="006E2D47" w:rsidRDefault="0009672F">
            <w:pPr>
              <w:spacing w:before="40" w:after="40"/>
              <w:ind w:left="100" w:right="100"/>
              <w:jc w:val="right"/>
            </w:pPr>
            <w:r>
              <w:rPr>
                <w:rFonts w:ascii="Roboto" w:eastAsia="Roboto" w:hAnsi="Roboto" w:cs="Roboto"/>
                <w:color w:val="111111"/>
                <w:sz w:val="22"/>
                <w:szCs w:val="22"/>
              </w:rPr>
              <w:t>57</w:t>
            </w:r>
          </w:p>
        </w:tc>
        <w:tc>
          <w:tcPr>
            <w:tcW w:w="522" w:type="dxa"/>
            <w:shd w:val="clear" w:color="auto" w:fill="FFFFFF"/>
            <w:tcMar>
              <w:top w:w="0" w:type="dxa"/>
              <w:left w:w="0" w:type="dxa"/>
              <w:bottom w:w="0" w:type="dxa"/>
              <w:right w:w="0" w:type="dxa"/>
            </w:tcMar>
            <w:vAlign w:val="center"/>
          </w:tcPr>
          <w:p w14:paraId="628CA821" w14:textId="77777777" w:rsidR="006E2D47" w:rsidRDefault="0009672F">
            <w:pPr>
              <w:spacing w:before="40" w:after="40"/>
              <w:ind w:left="100" w:right="100"/>
              <w:jc w:val="right"/>
            </w:pPr>
            <w:r>
              <w:rPr>
                <w:rFonts w:ascii="Roboto" w:eastAsia="Roboto" w:hAnsi="Roboto" w:cs="Roboto"/>
                <w:color w:val="111111"/>
                <w:sz w:val="22"/>
                <w:szCs w:val="22"/>
              </w:rPr>
              <w:t>22</w:t>
            </w:r>
          </w:p>
        </w:tc>
        <w:tc>
          <w:tcPr>
            <w:tcW w:w="517" w:type="dxa"/>
            <w:shd w:val="clear" w:color="auto" w:fill="FFFFFF"/>
            <w:tcMar>
              <w:top w:w="0" w:type="dxa"/>
              <w:left w:w="0" w:type="dxa"/>
              <w:bottom w:w="0" w:type="dxa"/>
              <w:right w:w="0" w:type="dxa"/>
            </w:tcMar>
            <w:vAlign w:val="center"/>
          </w:tcPr>
          <w:p w14:paraId="491AD999" w14:textId="77777777" w:rsidR="006E2D47" w:rsidRDefault="0009672F">
            <w:pPr>
              <w:spacing w:before="40" w:after="40"/>
              <w:ind w:left="100" w:right="100"/>
              <w:jc w:val="right"/>
            </w:pPr>
            <w:r>
              <w:rPr>
                <w:rFonts w:ascii="Roboto" w:eastAsia="Roboto" w:hAnsi="Roboto" w:cs="Roboto"/>
                <w:color w:val="111111"/>
                <w:sz w:val="22"/>
                <w:szCs w:val="22"/>
              </w:rPr>
              <w:t>9</w:t>
            </w:r>
          </w:p>
        </w:tc>
        <w:tc>
          <w:tcPr>
            <w:tcW w:w="778" w:type="dxa"/>
            <w:shd w:val="clear" w:color="auto" w:fill="FFFFFF"/>
            <w:tcMar>
              <w:top w:w="0" w:type="dxa"/>
              <w:left w:w="0" w:type="dxa"/>
              <w:bottom w:w="0" w:type="dxa"/>
              <w:right w:w="0" w:type="dxa"/>
            </w:tcMar>
            <w:vAlign w:val="center"/>
          </w:tcPr>
          <w:p w14:paraId="261A93BB" w14:textId="77777777" w:rsidR="006E2D47" w:rsidRDefault="0009672F">
            <w:pPr>
              <w:spacing w:before="40" w:after="40"/>
              <w:ind w:left="100" w:right="100"/>
              <w:jc w:val="right"/>
            </w:pPr>
            <w:r>
              <w:rPr>
                <w:rFonts w:ascii="Roboto" w:eastAsia="Roboto" w:hAnsi="Roboto" w:cs="Roboto"/>
                <w:color w:val="111111"/>
                <w:sz w:val="22"/>
                <w:szCs w:val="22"/>
              </w:rPr>
              <w:t>23</w:t>
            </w:r>
          </w:p>
        </w:tc>
        <w:tc>
          <w:tcPr>
            <w:tcW w:w="517" w:type="dxa"/>
            <w:shd w:val="clear" w:color="auto" w:fill="FFFFFF"/>
            <w:tcMar>
              <w:top w:w="0" w:type="dxa"/>
              <w:left w:w="0" w:type="dxa"/>
              <w:bottom w:w="0" w:type="dxa"/>
              <w:right w:w="0" w:type="dxa"/>
            </w:tcMar>
            <w:vAlign w:val="center"/>
          </w:tcPr>
          <w:p w14:paraId="64A23BE8" w14:textId="77777777" w:rsidR="006E2D47" w:rsidRDefault="0009672F">
            <w:pPr>
              <w:spacing w:before="40" w:after="40"/>
              <w:ind w:left="100" w:right="100"/>
              <w:jc w:val="right"/>
            </w:pPr>
            <w:r>
              <w:rPr>
                <w:rFonts w:ascii="Roboto" w:eastAsia="Roboto" w:hAnsi="Roboto" w:cs="Roboto"/>
                <w:color w:val="111111"/>
                <w:sz w:val="22"/>
                <w:szCs w:val="22"/>
              </w:rPr>
              <w:t>12</w:t>
            </w:r>
          </w:p>
        </w:tc>
        <w:tc>
          <w:tcPr>
            <w:tcW w:w="861" w:type="dxa"/>
            <w:shd w:val="clear" w:color="auto" w:fill="FFFFFF"/>
            <w:tcMar>
              <w:top w:w="0" w:type="dxa"/>
              <w:left w:w="0" w:type="dxa"/>
              <w:bottom w:w="0" w:type="dxa"/>
              <w:right w:w="0" w:type="dxa"/>
            </w:tcMar>
            <w:vAlign w:val="center"/>
          </w:tcPr>
          <w:p w14:paraId="3EE11E5B" w14:textId="77777777" w:rsidR="006E2D47" w:rsidRDefault="0009672F">
            <w:pPr>
              <w:spacing w:before="40" w:after="40"/>
              <w:ind w:left="100" w:right="100"/>
              <w:jc w:val="right"/>
            </w:pPr>
            <w:r>
              <w:rPr>
                <w:rFonts w:ascii="Roboto" w:eastAsia="Roboto" w:hAnsi="Roboto" w:cs="Roboto"/>
                <w:color w:val="111111"/>
                <w:sz w:val="22"/>
                <w:szCs w:val="22"/>
              </w:rPr>
              <w:t>25</w:t>
            </w:r>
          </w:p>
        </w:tc>
        <w:tc>
          <w:tcPr>
            <w:tcW w:w="836" w:type="dxa"/>
            <w:shd w:val="clear" w:color="auto" w:fill="FFFFFF"/>
            <w:tcMar>
              <w:top w:w="0" w:type="dxa"/>
              <w:left w:w="0" w:type="dxa"/>
              <w:bottom w:w="0" w:type="dxa"/>
              <w:right w:w="0" w:type="dxa"/>
            </w:tcMar>
            <w:vAlign w:val="center"/>
          </w:tcPr>
          <w:p w14:paraId="5D565230" w14:textId="77777777" w:rsidR="006E2D47" w:rsidRDefault="0009672F">
            <w:pPr>
              <w:spacing w:before="40" w:after="40"/>
              <w:ind w:left="100" w:right="100"/>
              <w:jc w:val="right"/>
            </w:pPr>
            <w:r>
              <w:rPr>
                <w:rFonts w:ascii="Roboto" w:eastAsia="Roboto" w:hAnsi="Roboto" w:cs="Roboto"/>
                <w:color w:val="111111"/>
                <w:sz w:val="22"/>
                <w:szCs w:val="22"/>
              </w:rPr>
              <w:t>11</w:t>
            </w:r>
          </w:p>
        </w:tc>
        <w:tc>
          <w:tcPr>
            <w:tcW w:w="953" w:type="dxa"/>
            <w:shd w:val="clear" w:color="auto" w:fill="FFFFFF"/>
            <w:tcMar>
              <w:top w:w="0" w:type="dxa"/>
              <w:left w:w="0" w:type="dxa"/>
              <w:bottom w:w="0" w:type="dxa"/>
              <w:right w:w="0" w:type="dxa"/>
            </w:tcMar>
            <w:vAlign w:val="center"/>
          </w:tcPr>
          <w:p w14:paraId="539BE011" w14:textId="77777777" w:rsidR="006E2D47" w:rsidRDefault="0009672F">
            <w:pPr>
              <w:spacing w:before="40" w:after="40"/>
              <w:ind w:left="100" w:right="100"/>
              <w:jc w:val="right"/>
            </w:pPr>
            <w:r>
              <w:rPr>
                <w:rFonts w:ascii="Roboto" w:eastAsia="Roboto" w:hAnsi="Roboto" w:cs="Roboto"/>
                <w:color w:val="111111"/>
                <w:sz w:val="22"/>
                <w:szCs w:val="22"/>
              </w:rPr>
              <w:t>0.9228</w:t>
            </w:r>
          </w:p>
        </w:tc>
        <w:tc>
          <w:tcPr>
            <w:tcW w:w="1125" w:type="dxa"/>
            <w:shd w:val="clear" w:color="auto" w:fill="FFFFFF"/>
            <w:tcMar>
              <w:top w:w="0" w:type="dxa"/>
              <w:left w:w="0" w:type="dxa"/>
              <w:bottom w:w="0" w:type="dxa"/>
              <w:right w:w="0" w:type="dxa"/>
            </w:tcMar>
            <w:vAlign w:val="center"/>
          </w:tcPr>
          <w:p w14:paraId="1DEFC3D8" w14:textId="77777777" w:rsidR="006E2D47" w:rsidRDefault="0009672F">
            <w:pPr>
              <w:spacing w:before="40" w:after="40"/>
              <w:ind w:left="100" w:right="100"/>
              <w:jc w:val="right"/>
            </w:pPr>
            <w:r>
              <w:rPr>
                <w:rFonts w:ascii="Roboto" w:eastAsia="Roboto" w:hAnsi="Roboto" w:cs="Roboto"/>
                <w:color w:val="111111"/>
                <w:sz w:val="22"/>
                <w:szCs w:val="22"/>
              </w:rPr>
              <w:t>0.9268</w:t>
            </w:r>
          </w:p>
        </w:tc>
        <w:tc>
          <w:tcPr>
            <w:tcW w:w="1020" w:type="dxa"/>
            <w:shd w:val="clear" w:color="auto" w:fill="FFFFFF"/>
            <w:tcMar>
              <w:top w:w="0" w:type="dxa"/>
              <w:left w:w="0" w:type="dxa"/>
              <w:bottom w:w="0" w:type="dxa"/>
              <w:right w:w="0" w:type="dxa"/>
            </w:tcMar>
            <w:vAlign w:val="center"/>
          </w:tcPr>
          <w:p w14:paraId="1238FCE1" w14:textId="77777777" w:rsidR="006E2D47" w:rsidRDefault="0009672F">
            <w:pPr>
              <w:spacing w:before="40" w:after="40"/>
              <w:ind w:left="100" w:right="100"/>
              <w:jc w:val="right"/>
            </w:pPr>
            <w:r>
              <w:rPr>
                <w:rFonts w:ascii="Roboto" w:eastAsia="Roboto" w:hAnsi="Roboto" w:cs="Roboto"/>
                <w:color w:val="111111"/>
                <w:sz w:val="22"/>
                <w:szCs w:val="22"/>
              </w:rPr>
              <w:t>0.9254</w:t>
            </w:r>
          </w:p>
        </w:tc>
        <w:tc>
          <w:tcPr>
            <w:tcW w:w="953" w:type="dxa"/>
            <w:shd w:val="clear" w:color="auto" w:fill="FFFFFF"/>
            <w:tcMar>
              <w:top w:w="0" w:type="dxa"/>
              <w:left w:w="0" w:type="dxa"/>
              <w:bottom w:w="0" w:type="dxa"/>
              <w:right w:w="0" w:type="dxa"/>
            </w:tcMar>
            <w:vAlign w:val="center"/>
          </w:tcPr>
          <w:p w14:paraId="2F49FB30" w14:textId="77777777" w:rsidR="006E2D47" w:rsidRDefault="0009672F">
            <w:pPr>
              <w:spacing w:before="40" w:after="40"/>
              <w:ind w:left="100" w:right="100"/>
              <w:jc w:val="right"/>
            </w:pPr>
            <w:r>
              <w:rPr>
                <w:rFonts w:ascii="Roboto" w:eastAsia="Roboto" w:hAnsi="Roboto" w:cs="Roboto"/>
                <w:color w:val="111111"/>
                <w:sz w:val="22"/>
                <w:szCs w:val="22"/>
              </w:rPr>
              <w:t>0.8360</w:t>
            </w:r>
          </w:p>
        </w:tc>
        <w:tc>
          <w:tcPr>
            <w:tcW w:w="1125" w:type="dxa"/>
            <w:shd w:val="clear" w:color="auto" w:fill="FFFFFF"/>
            <w:tcMar>
              <w:top w:w="0" w:type="dxa"/>
              <w:left w:w="0" w:type="dxa"/>
              <w:bottom w:w="0" w:type="dxa"/>
              <w:right w:w="0" w:type="dxa"/>
            </w:tcMar>
            <w:vAlign w:val="center"/>
          </w:tcPr>
          <w:p w14:paraId="443623CC" w14:textId="77777777" w:rsidR="006E2D47" w:rsidRDefault="0009672F">
            <w:pPr>
              <w:spacing w:before="40" w:after="40"/>
              <w:ind w:left="100" w:right="100"/>
              <w:jc w:val="right"/>
            </w:pPr>
            <w:r>
              <w:rPr>
                <w:rFonts w:ascii="Roboto" w:eastAsia="Roboto" w:hAnsi="Roboto" w:cs="Roboto"/>
                <w:color w:val="111111"/>
                <w:sz w:val="22"/>
                <w:szCs w:val="22"/>
              </w:rPr>
              <w:t>0.8341</w:t>
            </w:r>
          </w:p>
        </w:tc>
        <w:tc>
          <w:tcPr>
            <w:tcW w:w="1020" w:type="dxa"/>
            <w:shd w:val="clear" w:color="auto" w:fill="FFFFFF"/>
            <w:tcMar>
              <w:top w:w="0" w:type="dxa"/>
              <w:left w:w="0" w:type="dxa"/>
              <w:bottom w:w="0" w:type="dxa"/>
              <w:right w:w="0" w:type="dxa"/>
            </w:tcMar>
            <w:vAlign w:val="center"/>
          </w:tcPr>
          <w:p w14:paraId="6C082E43" w14:textId="77777777" w:rsidR="006E2D47" w:rsidRDefault="0009672F">
            <w:pPr>
              <w:spacing w:before="40" w:after="40"/>
              <w:ind w:left="100" w:right="100"/>
              <w:jc w:val="right"/>
            </w:pPr>
            <w:r>
              <w:rPr>
                <w:rFonts w:ascii="Roboto" w:eastAsia="Roboto" w:hAnsi="Roboto" w:cs="Roboto"/>
                <w:color w:val="111111"/>
                <w:sz w:val="22"/>
                <w:szCs w:val="22"/>
              </w:rPr>
              <w:t>0.8403</w:t>
            </w:r>
          </w:p>
        </w:tc>
      </w:tr>
      <w:tr w:rsidR="006E2D47" w14:paraId="49CA2544" w14:textId="77777777">
        <w:trPr>
          <w:cantSplit/>
          <w:trHeight w:val="411"/>
          <w:jc w:val="center"/>
        </w:trPr>
        <w:tc>
          <w:tcPr>
            <w:tcW w:w="642" w:type="dxa"/>
            <w:shd w:val="clear" w:color="auto" w:fill="FFFFFF"/>
            <w:tcMar>
              <w:top w:w="0" w:type="dxa"/>
              <w:left w:w="0" w:type="dxa"/>
              <w:bottom w:w="0" w:type="dxa"/>
              <w:right w:w="0" w:type="dxa"/>
            </w:tcMar>
            <w:vAlign w:val="center"/>
          </w:tcPr>
          <w:p w14:paraId="07DADA3C" w14:textId="77777777" w:rsidR="006E2D47" w:rsidRDefault="0009672F">
            <w:pPr>
              <w:spacing w:before="40" w:after="40"/>
              <w:ind w:left="100" w:right="100"/>
              <w:jc w:val="right"/>
            </w:pPr>
            <w:r>
              <w:rPr>
                <w:rFonts w:ascii="Roboto" w:eastAsia="Roboto" w:hAnsi="Roboto" w:cs="Roboto"/>
                <w:color w:val="111111"/>
                <w:sz w:val="22"/>
                <w:szCs w:val="22"/>
              </w:rPr>
              <w:t>58</w:t>
            </w:r>
          </w:p>
        </w:tc>
        <w:tc>
          <w:tcPr>
            <w:tcW w:w="522" w:type="dxa"/>
            <w:shd w:val="clear" w:color="auto" w:fill="FFFFFF"/>
            <w:tcMar>
              <w:top w:w="0" w:type="dxa"/>
              <w:left w:w="0" w:type="dxa"/>
              <w:bottom w:w="0" w:type="dxa"/>
              <w:right w:w="0" w:type="dxa"/>
            </w:tcMar>
            <w:vAlign w:val="center"/>
          </w:tcPr>
          <w:p w14:paraId="71F2F0D5" w14:textId="77777777" w:rsidR="006E2D47" w:rsidRDefault="0009672F">
            <w:pPr>
              <w:spacing w:before="40" w:after="40"/>
              <w:ind w:left="100" w:right="100"/>
              <w:jc w:val="right"/>
            </w:pPr>
            <w:r>
              <w:rPr>
                <w:rFonts w:ascii="Roboto" w:eastAsia="Roboto" w:hAnsi="Roboto" w:cs="Roboto"/>
                <w:color w:val="111111"/>
                <w:sz w:val="22"/>
                <w:szCs w:val="22"/>
              </w:rPr>
              <w:t>22</w:t>
            </w:r>
          </w:p>
        </w:tc>
        <w:tc>
          <w:tcPr>
            <w:tcW w:w="517" w:type="dxa"/>
            <w:shd w:val="clear" w:color="auto" w:fill="FFFFFF"/>
            <w:tcMar>
              <w:top w:w="0" w:type="dxa"/>
              <w:left w:w="0" w:type="dxa"/>
              <w:bottom w:w="0" w:type="dxa"/>
              <w:right w:w="0" w:type="dxa"/>
            </w:tcMar>
            <w:vAlign w:val="center"/>
          </w:tcPr>
          <w:p w14:paraId="100E0EB2" w14:textId="77777777" w:rsidR="006E2D47" w:rsidRDefault="0009672F">
            <w:pPr>
              <w:spacing w:before="40" w:after="40"/>
              <w:ind w:left="100" w:right="100"/>
              <w:jc w:val="right"/>
            </w:pPr>
            <w:r>
              <w:rPr>
                <w:rFonts w:ascii="Roboto" w:eastAsia="Roboto" w:hAnsi="Roboto" w:cs="Roboto"/>
                <w:color w:val="111111"/>
                <w:sz w:val="22"/>
                <w:szCs w:val="22"/>
              </w:rPr>
              <w:t>9</w:t>
            </w:r>
          </w:p>
        </w:tc>
        <w:tc>
          <w:tcPr>
            <w:tcW w:w="778" w:type="dxa"/>
            <w:shd w:val="clear" w:color="auto" w:fill="FFFFFF"/>
            <w:tcMar>
              <w:top w:w="0" w:type="dxa"/>
              <w:left w:w="0" w:type="dxa"/>
              <w:bottom w:w="0" w:type="dxa"/>
              <w:right w:w="0" w:type="dxa"/>
            </w:tcMar>
            <w:vAlign w:val="center"/>
          </w:tcPr>
          <w:p w14:paraId="06568B20" w14:textId="77777777" w:rsidR="006E2D47" w:rsidRDefault="0009672F">
            <w:pPr>
              <w:spacing w:before="40" w:after="40"/>
              <w:ind w:left="100" w:right="100"/>
              <w:jc w:val="right"/>
            </w:pPr>
            <w:r>
              <w:rPr>
                <w:rFonts w:ascii="Roboto" w:eastAsia="Roboto" w:hAnsi="Roboto" w:cs="Roboto"/>
                <w:color w:val="111111"/>
                <w:sz w:val="22"/>
                <w:szCs w:val="22"/>
              </w:rPr>
              <w:t>23</w:t>
            </w:r>
          </w:p>
        </w:tc>
        <w:tc>
          <w:tcPr>
            <w:tcW w:w="517" w:type="dxa"/>
            <w:shd w:val="clear" w:color="auto" w:fill="FFFFFF"/>
            <w:tcMar>
              <w:top w:w="0" w:type="dxa"/>
              <w:left w:w="0" w:type="dxa"/>
              <w:bottom w:w="0" w:type="dxa"/>
              <w:right w:w="0" w:type="dxa"/>
            </w:tcMar>
            <w:vAlign w:val="center"/>
          </w:tcPr>
          <w:p w14:paraId="4123F08A" w14:textId="77777777" w:rsidR="006E2D47" w:rsidRDefault="0009672F">
            <w:pPr>
              <w:spacing w:before="40" w:after="40"/>
              <w:ind w:left="100" w:right="100"/>
              <w:jc w:val="right"/>
            </w:pPr>
            <w:r>
              <w:rPr>
                <w:rFonts w:ascii="Roboto" w:eastAsia="Roboto" w:hAnsi="Roboto" w:cs="Roboto"/>
                <w:color w:val="111111"/>
                <w:sz w:val="22"/>
                <w:szCs w:val="22"/>
              </w:rPr>
              <w:t>10</w:t>
            </w:r>
          </w:p>
        </w:tc>
        <w:tc>
          <w:tcPr>
            <w:tcW w:w="861" w:type="dxa"/>
            <w:shd w:val="clear" w:color="auto" w:fill="FFFFFF"/>
            <w:tcMar>
              <w:top w:w="0" w:type="dxa"/>
              <w:left w:w="0" w:type="dxa"/>
              <w:bottom w:w="0" w:type="dxa"/>
              <w:right w:w="0" w:type="dxa"/>
            </w:tcMar>
            <w:vAlign w:val="center"/>
          </w:tcPr>
          <w:p w14:paraId="1ACFB487" w14:textId="77777777" w:rsidR="006E2D47" w:rsidRDefault="0009672F">
            <w:pPr>
              <w:spacing w:before="40" w:after="40"/>
              <w:ind w:left="100" w:right="100"/>
              <w:jc w:val="right"/>
            </w:pPr>
            <w:r>
              <w:rPr>
                <w:rFonts w:ascii="Roboto" w:eastAsia="Roboto" w:hAnsi="Roboto" w:cs="Roboto"/>
                <w:color w:val="111111"/>
                <w:sz w:val="22"/>
                <w:szCs w:val="22"/>
              </w:rPr>
              <w:t>24</w:t>
            </w:r>
          </w:p>
        </w:tc>
        <w:tc>
          <w:tcPr>
            <w:tcW w:w="836" w:type="dxa"/>
            <w:shd w:val="clear" w:color="auto" w:fill="FFFFFF"/>
            <w:tcMar>
              <w:top w:w="0" w:type="dxa"/>
              <w:left w:w="0" w:type="dxa"/>
              <w:bottom w:w="0" w:type="dxa"/>
              <w:right w:w="0" w:type="dxa"/>
            </w:tcMar>
            <w:vAlign w:val="center"/>
          </w:tcPr>
          <w:p w14:paraId="2D4D6314" w14:textId="77777777" w:rsidR="006E2D47" w:rsidRDefault="0009672F">
            <w:pPr>
              <w:spacing w:before="40" w:after="40"/>
              <w:ind w:left="100" w:right="100"/>
              <w:jc w:val="right"/>
            </w:pPr>
            <w:r>
              <w:rPr>
                <w:rFonts w:ascii="Roboto" w:eastAsia="Roboto" w:hAnsi="Roboto" w:cs="Roboto"/>
                <w:color w:val="111111"/>
                <w:sz w:val="22"/>
                <w:szCs w:val="22"/>
              </w:rPr>
              <w:t>9</w:t>
            </w:r>
          </w:p>
        </w:tc>
        <w:tc>
          <w:tcPr>
            <w:tcW w:w="953" w:type="dxa"/>
            <w:shd w:val="clear" w:color="auto" w:fill="FFFFFF"/>
            <w:tcMar>
              <w:top w:w="0" w:type="dxa"/>
              <w:left w:w="0" w:type="dxa"/>
              <w:bottom w:w="0" w:type="dxa"/>
              <w:right w:w="0" w:type="dxa"/>
            </w:tcMar>
            <w:vAlign w:val="center"/>
          </w:tcPr>
          <w:p w14:paraId="0CDECD69" w14:textId="77777777" w:rsidR="006E2D47" w:rsidRDefault="0009672F">
            <w:pPr>
              <w:spacing w:before="40" w:after="40"/>
              <w:ind w:left="100" w:right="100"/>
              <w:jc w:val="right"/>
            </w:pPr>
            <w:r>
              <w:rPr>
                <w:rFonts w:ascii="Roboto" w:eastAsia="Roboto" w:hAnsi="Roboto" w:cs="Roboto"/>
                <w:color w:val="111111"/>
                <w:sz w:val="22"/>
                <w:szCs w:val="22"/>
              </w:rPr>
              <w:t>0.9295</w:t>
            </w:r>
          </w:p>
        </w:tc>
        <w:tc>
          <w:tcPr>
            <w:tcW w:w="1125" w:type="dxa"/>
            <w:shd w:val="clear" w:color="auto" w:fill="FFFFFF"/>
            <w:tcMar>
              <w:top w:w="0" w:type="dxa"/>
              <w:left w:w="0" w:type="dxa"/>
              <w:bottom w:w="0" w:type="dxa"/>
              <w:right w:w="0" w:type="dxa"/>
            </w:tcMar>
            <w:vAlign w:val="center"/>
          </w:tcPr>
          <w:p w14:paraId="5A7AF223" w14:textId="77777777" w:rsidR="006E2D47" w:rsidRDefault="0009672F">
            <w:pPr>
              <w:spacing w:before="40" w:after="40"/>
              <w:ind w:left="100" w:right="100"/>
              <w:jc w:val="right"/>
            </w:pPr>
            <w:r>
              <w:rPr>
                <w:rFonts w:ascii="Roboto" w:eastAsia="Roboto" w:hAnsi="Roboto" w:cs="Roboto"/>
                <w:color w:val="111111"/>
                <w:sz w:val="22"/>
                <w:szCs w:val="22"/>
              </w:rPr>
              <w:t>0.9285</w:t>
            </w:r>
          </w:p>
        </w:tc>
        <w:tc>
          <w:tcPr>
            <w:tcW w:w="1020" w:type="dxa"/>
            <w:shd w:val="clear" w:color="auto" w:fill="FFFFFF"/>
            <w:tcMar>
              <w:top w:w="0" w:type="dxa"/>
              <w:left w:w="0" w:type="dxa"/>
              <w:bottom w:w="0" w:type="dxa"/>
              <w:right w:w="0" w:type="dxa"/>
            </w:tcMar>
            <w:vAlign w:val="center"/>
          </w:tcPr>
          <w:p w14:paraId="39A7FD03" w14:textId="77777777" w:rsidR="006E2D47" w:rsidRDefault="0009672F">
            <w:pPr>
              <w:spacing w:before="40" w:after="40"/>
              <w:ind w:left="100" w:right="100"/>
              <w:jc w:val="right"/>
            </w:pPr>
            <w:r>
              <w:rPr>
                <w:rFonts w:ascii="Roboto" w:eastAsia="Roboto" w:hAnsi="Roboto" w:cs="Roboto"/>
                <w:color w:val="111111"/>
                <w:sz w:val="22"/>
                <w:szCs w:val="22"/>
              </w:rPr>
              <w:t>0.9260</w:t>
            </w:r>
          </w:p>
        </w:tc>
        <w:tc>
          <w:tcPr>
            <w:tcW w:w="953" w:type="dxa"/>
            <w:shd w:val="clear" w:color="auto" w:fill="FFFFFF"/>
            <w:tcMar>
              <w:top w:w="0" w:type="dxa"/>
              <w:left w:w="0" w:type="dxa"/>
              <w:bottom w:w="0" w:type="dxa"/>
              <w:right w:w="0" w:type="dxa"/>
            </w:tcMar>
            <w:vAlign w:val="center"/>
          </w:tcPr>
          <w:p w14:paraId="7CA21CD3" w14:textId="77777777" w:rsidR="006E2D47" w:rsidRDefault="0009672F">
            <w:pPr>
              <w:spacing w:before="40" w:after="40"/>
              <w:ind w:left="100" w:right="100"/>
              <w:jc w:val="right"/>
            </w:pPr>
            <w:r>
              <w:rPr>
                <w:rFonts w:ascii="Roboto" w:eastAsia="Roboto" w:hAnsi="Roboto" w:cs="Roboto"/>
                <w:color w:val="111111"/>
                <w:sz w:val="22"/>
                <w:szCs w:val="22"/>
              </w:rPr>
              <w:t>0.8280</w:t>
            </w:r>
          </w:p>
        </w:tc>
        <w:tc>
          <w:tcPr>
            <w:tcW w:w="1125" w:type="dxa"/>
            <w:shd w:val="clear" w:color="auto" w:fill="FFFFFF"/>
            <w:tcMar>
              <w:top w:w="0" w:type="dxa"/>
              <w:left w:w="0" w:type="dxa"/>
              <w:bottom w:w="0" w:type="dxa"/>
              <w:right w:w="0" w:type="dxa"/>
            </w:tcMar>
            <w:vAlign w:val="center"/>
          </w:tcPr>
          <w:p w14:paraId="7238C874" w14:textId="77777777" w:rsidR="006E2D47" w:rsidRDefault="0009672F">
            <w:pPr>
              <w:spacing w:before="40" w:after="40"/>
              <w:ind w:left="100" w:right="100"/>
              <w:jc w:val="right"/>
            </w:pPr>
            <w:r>
              <w:rPr>
                <w:rFonts w:ascii="Roboto" w:eastAsia="Roboto" w:hAnsi="Roboto" w:cs="Roboto"/>
                <w:color w:val="111111"/>
                <w:sz w:val="22"/>
                <w:szCs w:val="22"/>
              </w:rPr>
              <w:t>0.8441</w:t>
            </w:r>
          </w:p>
        </w:tc>
        <w:tc>
          <w:tcPr>
            <w:tcW w:w="1020" w:type="dxa"/>
            <w:shd w:val="clear" w:color="auto" w:fill="FFFFFF"/>
            <w:tcMar>
              <w:top w:w="0" w:type="dxa"/>
              <w:left w:w="0" w:type="dxa"/>
              <w:bottom w:w="0" w:type="dxa"/>
              <w:right w:w="0" w:type="dxa"/>
            </w:tcMar>
            <w:vAlign w:val="center"/>
          </w:tcPr>
          <w:p w14:paraId="076F0973" w14:textId="77777777" w:rsidR="006E2D47" w:rsidRDefault="0009672F">
            <w:pPr>
              <w:spacing w:before="40" w:after="40"/>
              <w:ind w:left="100" w:right="100"/>
              <w:jc w:val="right"/>
            </w:pPr>
            <w:r>
              <w:rPr>
                <w:rFonts w:ascii="Roboto" w:eastAsia="Roboto" w:hAnsi="Roboto" w:cs="Roboto"/>
                <w:color w:val="111111"/>
                <w:sz w:val="22"/>
                <w:szCs w:val="22"/>
              </w:rPr>
              <w:t>0.8506</w:t>
            </w:r>
          </w:p>
        </w:tc>
      </w:tr>
      <w:tr w:rsidR="006E2D47" w14:paraId="0E60852D" w14:textId="77777777">
        <w:trPr>
          <w:cantSplit/>
          <w:trHeight w:val="411"/>
          <w:jc w:val="center"/>
        </w:trPr>
        <w:tc>
          <w:tcPr>
            <w:tcW w:w="642" w:type="dxa"/>
            <w:shd w:val="clear" w:color="auto" w:fill="FFFFFF"/>
            <w:tcMar>
              <w:top w:w="0" w:type="dxa"/>
              <w:left w:w="0" w:type="dxa"/>
              <w:bottom w:w="0" w:type="dxa"/>
              <w:right w:w="0" w:type="dxa"/>
            </w:tcMar>
            <w:vAlign w:val="center"/>
          </w:tcPr>
          <w:p w14:paraId="6B048D26" w14:textId="77777777" w:rsidR="006E2D47" w:rsidRDefault="0009672F">
            <w:pPr>
              <w:spacing w:before="40" w:after="40"/>
              <w:ind w:left="100" w:right="100"/>
              <w:jc w:val="right"/>
            </w:pPr>
            <w:r>
              <w:rPr>
                <w:rFonts w:ascii="Roboto" w:eastAsia="Roboto" w:hAnsi="Roboto" w:cs="Roboto"/>
                <w:color w:val="111111"/>
                <w:sz w:val="22"/>
                <w:szCs w:val="22"/>
              </w:rPr>
              <w:t>59</w:t>
            </w:r>
          </w:p>
        </w:tc>
        <w:tc>
          <w:tcPr>
            <w:tcW w:w="522" w:type="dxa"/>
            <w:shd w:val="clear" w:color="auto" w:fill="FFFFFF"/>
            <w:tcMar>
              <w:top w:w="0" w:type="dxa"/>
              <w:left w:w="0" w:type="dxa"/>
              <w:bottom w:w="0" w:type="dxa"/>
              <w:right w:w="0" w:type="dxa"/>
            </w:tcMar>
            <w:vAlign w:val="center"/>
          </w:tcPr>
          <w:p w14:paraId="28A7D6C7" w14:textId="77777777" w:rsidR="006E2D47" w:rsidRDefault="0009672F">
            <w:pPr>
              <w:spacing w:before="40" w:after="40"/>
              <w:ind w:left="100" w:right="100"/>
              <w:jc w:val="right"/>
            </w:pPr>
            <w:r>
              <w:rPr>
                <w:rFonts w:ascii="Roboto" w:eastAsia="Roboto" w:hAnsi="Roboto" w:cs="Roboto"/>
                <w:color w:val="111111"/>
                <w:sz w:val="22"/>
                <w:szCs w:val="22"/>
              </w:rPr>
              <w:t>23</w:t>
            </w:r>
          </w:p>
        </w:tc>
        <w:tc>
          <w:tcPr>
            <w:tcW w:w="517" w:type="dxa"/>
            <w:shd w:val="clear" w:color="auto" w:fill="FFFFFF"/>
            <w:tcMar>
              <w:top w:w="0" w:type="dxa"/>
              <w:left w:w="0" w:type="dxa"/>
              <w:bottom w:w="0" w:type="dxa"/>
              <w:right w:w="0" w:type="dxa"/>
            </w:tcMar>
            <w:vAlign w:val="center"/>
          </w:tcPr>
          <w:p w14:paraId="49E76064" w14:textId="77777777" w:rsidR="006E2D47" w:rsidRDefault="0009672F">
            <w:pPr>
              <w:spacing w:before="40" w:after="40"/>
              <w:ind w:left="100" w:right="100"/>
              <w:jc w:val="right"/>
            </w:pPr>
            <w:r>
              <w:rPr>
                <w:rFonts w:ascii="Roboto" w:eastAsia="Roboto" w:hAnsi="Roboto" w:cs="Roboto"/>
                <w:color w:val="111111"/>
                <w:sz w:val="22"/>
                <w:szCs w:val="22"/>
              </w:rPr>
              <w:t>9</w:t>
            </w:r>
          </w:p>
        </w:tc>
        <w:tc>
          <w:tcPr>
            <w:tcW w:w="778" w:type="dxa"/>
            <w:shd w:val="clear" w:color="auto" w:fill="FFFFFF"/>
            <w:tcMar>
              <w:top w:w="0" w:type="dxa"/>
              <w:left w:w="0" w:type="dxa"/>
              <w:bottom w:w="0" w:type="dxa"/>
              <w:right w:w="0" w:type="dxa"/>
            </w:tcMar>
            <w:vAlign w:val="center"/>
          </w:tcPr>
          <w:p w14:paraId="4C69BCD6" w14:textId="77777777" w:rsidR="006E2D47" w:rsidRDefault="0009672F">
            <w:pPr>
              <w:spacing w:before="40" w:after="40"/>
              <w:ind w:left="100" w:right="100"/>
              <w:jc w:val="right"/>
            </w:pPr>
            <w:r>
              <w:rPr>
                <w:rFonts w:ascii="Roboto" w:eastAsia="Roboto" w:hAnsi="Roboto" w:cs="Roboto"/>
                <w:color w:val="111111"/>
                <w:sz w:val="22"/>
                <w:szCs w:val="22"/>
              </w:rPr>
              <w:t>23</w:t>
            </w:r>
          </w:p>
        </w:tc>
        <w:tc>
          <w:tcPr>
            <w:tcW w:w="517" w:type="dxa"/>
            <w:shd w:val="clear" w:color="auto" w:fill="FFFFFF"/>
            <w:tcMar>
              <w:top w:w="0" w:type="dxa"/>
              <w:left w:w="0" w:type="dxa"/>
              <w:bottom w:w="0" w:type="dxa"/>
              <w:right w:w="0" w:type="dxa"/>
            </w:tcMar>
            <w:vAlign w:val="center"/>
          </w:tcPr>
          <w:p w14:paraId="0F7E35C9" w14:textId="77777777" w:rsidR="006E2D47" w:rsidRDefault="0009672F">
            <w:pPr>
              <w:spacing w:before="40" w:after="40"/>
              <w:ind w:left="100" w:right="100"/>
              <w:jc w:val="right"/>
            </w:pPr>
            <w:r>
              <w:rPr>
                <w:rFonts w:ascii="Roboto" w:eastAsia="Roboto" w:hAnsi="Roboto" w:cs="Roboto"/>
                <w:color w:val="111111"/>
                <w:sz w:val="22"/>
                <w:szCs w:val="22"/>
              </w:rPr>
              <w:t>10</w:t>
            </w:r>
          </w:p>
        </w:tc>
        <w:tc>
          <w:tcPr>
            <w:tcW w:w="861" w:type="dxa"/>
            <w:shd w:val="clear" w:color="auto" w:fill="FFFFFF"/>
            <w:tcMar>
              <w:top w:w="0" w:type="dxa"/>
              <w:left w:w="0" w:type="dxa"/>
              <w:bottom w:w="0" w:type="dxa"/>
              <w:right w:w="0" w:type="dxa"/>
            </w:tcMar>
            <w:vAlign w:val="center"/>
          </w:tcPr>
          <w:p w14:paraId="77E223E7" w14:textId="77777777" w:rsidR="006E2D47" w:rsidRDefault="0009672F">
            <w:pPr>
              <w:spacing w:before="40" w:after="40"/>
              <w:ind w:left="100" w:right="100"/>
              <w:jc w:val="right"/>
            </w:pPr>
            <w:r>
              <w:rPr>
                <w:rFonts w:ascii="Roboto" w:eastAsia="Roboto" w:hAnsi="Roboto" w:cs="Roboto"/>
                <w:color w:val="111111"/>
                <w:sz w:val="22"/>
                <w:szCs w:val="22"/>
              </w:rPr>
              <w:t>26</w:t>
            </w:r>
          </w:p>
        </w:tc>
        <w:tc>
          <w:tcPr>
            <w:tcW w:w="836" w:type="dxa"/>
            <w:shd w:val="clear" w:color="auto" w:fill="FFFFFF"/>
            <w:tcMar>
              <w:top w:w="0" w:type="dxa"/>
              <w:left w:w="0" w:type="dxa"/>
              <w:bottom w:w="0" w:type="dxa"/>
              <w:right w:w="0" w:type="dxa"/>
            </w:tcMar>
            <w:vAlign w:val="center"/>
          </w:tcPr>
          <w:p w14:paraId="3988447D" w14:textId="77777777" w:rsidR="006E2D47" w:rsidRDefault="0009672F">
            <w:pPr>
              <w:spacing w:before="40" w:after="40"/>
              <w:ind w:left="100" w:right="100"/>
              <w:jc w:val="right"/>
            </w:pPr>
            <w:r>
              <w:rPr>
                <w:rFonts w:ascii="Roboto" w:eastAsia="Roboto" w:hAnsi="Roboto" w:cs="Roboto"/>
                <w:color w:val="111111"/>
                <w:sz w:val="22"/>
                <w:szCs w:val="22"/>
              </w:rPr>
              <w:t>8</w:t>
            </w:r>
          </w:p>
        </w:tc>
        <w:tc>
          <w:tcPr>
            <w:tcW w:w="953" w:type="dxa"/>
            <w:shd w:val="clear" w:color="auto" w:fill="FFFFFF"/>
            <w:tcMar>
              <w:top w:w="0" w:type="dxa"/>
              <w:left w:w="0" w:type="dxa"/>
              <w:bottom w:w="0" w:type="dxa"/>
              <w:right w:w="0" w:type="dxa"/>
            </w:tcMar>
            <w:vAlign w:val="center"/>
          </w:tcPr>
          <w:p w14:paraId="3BB834B8" w14:textId="77777777" w:rsidR="006E2D47" w:rsidRDefault="0009672F">
            <w:pPr>
              <w:spacing w:before="40" w:after="40"/>
              <w:ind w:left="100" w:right="100"/>
              <w:jc w:val="right"/>
            </w:pPr>
            <w:r>
              <w:rPr>
                <w:rFonts w:ascii="Roboto" w:eastAsia="Roboto" w:hAnsi="Roboto" w:cs="Roboto"/>
                <w:color w:val="111111"/>
                <w:sz w:val="22"/>
                <w:szCs w:val="22"/>
              </w:rPr>
              <w:t>0.9188</w:t>
            </w:r>
          </w:p>
        </w:tc>
        <w:tc>
          <w:tcPr>
            <w:tcW w:w="1125" w:type="dxa"/>
            <w:shd w:val="clear" w:color="auto" w:fill="FFFFFF"/>
            <w:tcMar>
              <w:top w:w="0" w:type="dxa"/>
              <w:left w:w="0" w:type="dxa"/>
              <w:bottom w:w="0" w:type="dxa"/>
              <w:right w:w="0" w:type="dxa"/>
            </w:tcMar>
            <w:vAlign w:val="center"/>
          </w:tcPr>
          <w:p w14:paraId="24CB515C" w14:textId="77777777" w:rsidR="006E2D47" w:rsidRDefault="0009672F">
            <w:pPr>
              <w:spacing w:before="40" w:after="40"/>
              <w:ind w:left="100" w:right="100"/>
              <w:jc w:val="right"/>
            </w:pPr>
            <w:r>
              <w:rPr>
                <w:rFonts w:ascii="Roboto" w:eastAsia="Roboto" w:hAnsi="Roboto" w:cs="Roboto"/>
                <w:color w:val="111111"/>
                <w:sz w:val="22"/>
                <w:szCs w:val="22"/>
              </w:rPr>
              <w:t>0.9390</w:t>
            </w:r>
          </w:p>
        </w:tc>
        <w:tc>
          <w:tcPr>
            <w:tcW w:w="1020" w:type="dxa"/>
            <w:shd w:val="clear" w:color="auto" w:fill="FFFFFF"/>
            <w:tcMar>
              <w:top w:w="0" w:type="dxa"/>
              <w:left w:w="0" w:type="dxa"/>
              <w:bottom w:w="0" w:type="dxa"/>
              <w:right w:w="0" w:type="dxa"/>
            </w:tcMar>
            <w:vAlign w:val="center"/>
          </w:tcPr>
          <w:p w14:paraId="26FCFA15" w14:textId="77777777" w:rsidR="006E2D47" w:rsidRDefault="0009672F">
            <w:pPr>
              <w:spacing w:before="40" w:after="40"/>
              <w:ind w:left="100" w:right="100"/>
              <w:jc w:val="right"/>
            </w:pPr>
            <w:r>
              <w:rPr>
                <w:rFonts w:ascii="Roboto" w:eastAsia="Roboto" w:hAnsi="Roboto" w:cs="Roboto"/>
                <w:color w:val="111111"/>
                <w:sz w:val="22"/>
                <w:szCs w:val="22"/>
              </w:rPr>
              <w:t>0.9275</w:t>
            </w:r>
          </w:p>
        </w:tc>
        <w:tc>
          <w:tcPr>
            <w:tcW w:w="953" w:type="dxa"/>
            <w:shd w:val="clear" w:color="auto" w:fill="FFFFFF"/>
            <w:tcMar>
              <w:top w:w="0" w:type="dxa"/>
              <w:left w:w="0" w:type="dxa"/>
              <w:bottom w:w="0" w:type="dxa"/>
              <w:right w:w="0" w:type="dxa"/>
            </w:tcMar>
            <w:vAlign w:val="center"/>
          </w:tcPr>
          <w:p w14:paraId="5212D24B" w14:textId="77777777" w:rsidR="006E2D47" w:rsidRDefault="0009672F">
            <w:pPr>
              <w:spacing w:before="40" w:after="40"/>
              <w:ind w:left="100" w:right="100"/>
              <w:jc w:val="right"/>
            </w:pPr>
            <w:r>
              <w:rPr>
                <w:rFonts w:ascii="Roboto" w:eastAsia="Roboto" w:hAnsi="Roboto" w:cs="Roboto"/>
                <w:color w:val="111111"/>
                <w:sz w:val="22"/>
                <w:szCs w:val="22"/>
              </w:rPr>
              <w:t>0.8600</w:t>
            </w:r>
          </w:p>
        </w:tc>
        <w:tc>
          <w:tcPr>
            <w:tcW w:w="1125" w:type="dxa"/>
            <w:shd w:val="clear" w:color="auto" w:fill="FFFFFF"/>
            <w:tcMar>
              <w:top w:w="0" w:type="dxa"/>
              <w:left w:w="0" w:type="dxa"/>
              <w:bottom w:w="0" w:type="dxa"/>
              <w:right w:w="0" w:type="dxa"/>
            </w:tcMar>
            <w:vAlign w:val="center"/>
          </w:tcPr>
          <w:p w14:paraId="371A58D8" w14:textId="77777777" w:rsidR="006E2D47" w:rsidRDefault="0009672F">
            <w:pPr>
              <w:spacing w:before="40" w:after="40"/>
              <w:ind w:left="100" w:right="100"/>
              <w:jc w:val="right"/>
            </w:pPr>
            <w:r>
              <w:rPr>
                <w:rFonts w:ascii="Roboto" w:eastAsia="Roboto" w:hAnsi="Roboto" w:cs="Roboto"/>
                <w:color w:val="111111"/>
                <w:sz w:val="22"/>
                <w:szCs w:val="22"/>
              </w:rPr>
              <w:t>0.8312</w:t>
            </w:r>
          </w:p>
        </w:tc>
        <w:tc>
          <w:tcPr>
            <w:tcW w:w="1020" w:type="dxa"/>
            <w:shd w:val="clear" w:color="auto" w:fill="FFFFFF"/>
            <w:tcMar>
              <w:top w:w="0" w:type="dxa"/>
              <w:left w:w="0" w:type="dxa"/>
              <w:bottom w:w="0" w:type="dxa"/>
              <w:right w:w="0" w:type="dxa"/>
            </w:tcMar>
            <w:vAlign w:val="center"/>
          </w:tcPr>
          <w:p w14:paraId="08CF28E5" w14:textId="77777777" w:rsidR="006E2D47" w:rsidRDefault="0009672F">
            <w:pPr>
              <w:spacing w:before="40" w:after="40"/>
              <w:ind w:left="100" w:right="100"/>
              <w:jc w:val="right"/>
            </w:pPr>
            <w:r>
              <w:rPr>
                <w:rFonts w:ascii="Roboto" w:eastAsia="Roboto" w:hAnsi="Roboto" w:cs="Roboto"/>
                <w:color w:val="111111"/>
                <w:sz w:val="22"/>
                <w:szCs w:val="22"/>
              </w:rPr>
              <w:t>0.8595</w:t>
            </w:r>
          </w:p>
        </w:tc>
      </w:tr>
      <w:tr w:rsidR="006E2D47" w14:paraId="07626501" w14:textId="77777777">
        <w:trPr>
          <w:cantSplit/>
          <w:trHeight w:val="411"/>
          <w:jc w:val="center"/>
        </w:trPr>
        <w:tc>
          <w:tcPr>
            <w:tcW w:w="642" w:type="dxa"/>
            <w:shd w:val="clear" w:color="auto" w:fill="FFFFFF"/>
            <w:tcMar>
              <w:top w:w="0" w:type="dxa"/>
              <w:left w:w="0" w:type="dxa"/>
              <w:bottom w:w="0" w:type="dxa"/>
              <w:right w:w="0" w:type="dxa"/>
            </w:tcMar>
            <w:vAlign w:val="center"/>
          </w:tcPr>
          <w:p w14:paraId="27E1DABA" w14:textId="77777777" w:rsidR="006E2D47" w:rsidRDefault="0009672F">
            <w:pPr>
              <w:spacing w:before="40" w:after="40"/>
              <w:ind w:left="100" w:right="100"/>
              <w:jc w:val="right"/>
            </w:pPr>
            <w:r>
              <w:rPr>
                <w:rFonts w:ascii="Roboto" w:eastAsia="Roboto" w:hAnsi="Roboto" w:cs="Roboto"/>
                <w:color w:val="111111"/>
                <w:sz w:val="22"/>
                <w:szCs w:val="22"/>
              </w:rPr>
              <w:t>60</w:t>
            </w:r>
          </w:p>
        </w:tc>
        <w:tc>
          <w:tcPr>
            <w:tcW w:w="522" w:type="dxa"/>
            <w:shd w:val="clear" w:color="auto" w:fill="FFFFFF"/>
            <w:tcMar>
              <w:top w:w="0" w:type="dxa"/>
              <w:left w:w="0" w:type="dxa"/>
              <w:bottom w:w="0" w:type="dxa"/>
              <w:right w:w="0" w:type="dxa"/>
            </w:tcMar>
            <w:vAlign w:val="center"/>
          </w:tcPr>
          <w:p w14:paraId="1E90E112" w14:textId="77777777" w:rsidR="006E2D47" w:rsidRDefault="0009672F">
            <w:pPr>
              <w:spacing w:before="40" w:after="40"/>
              <w:ind w:left="100" w:right="100"/>
              <w:jc w:val="right"/>
            </w:pPr>
            <w:r>
              <w:rPr>
                <w:rFonts w:ascii="Roboto" w:eastAsia="Roboto" w:hAnsi="Roboto" w:cs="Roboto"/>
                <w:color w:val="111111"/>
                <w:sz w:val="22"/>
                <w:szCs w:val="22"/>
              </w:rPr>
              <w:t>23</w:t>
            </w:r>
          </w:p>
        </w:tc>
        <w:tc>
          <w:tcPr>
            <w:tcW w:w="517" w:type="dxa"/>
            <w:shd w:val="clear" w:color="auto" w:fill="FFFFFF"/>
            <w:tcMar>
              <w:top w:w="0" w:type="dxa"/>
              <w:left w:w="0" w:type="dxa"/>
              <w:bottom w:w="0" w:type="dxa"/>
              <w:right w:w="0" w:type="dxa"/>
            </w:tcMar>
            <w:vAlign w:val="center"/>
          </w:tcPr>
          <w:p w14:paraId="37173EAA" w14:textId="77777777" w:rsidR="006E2D47" w:rsidRDefault="0009672F">
            <w:pPr>
              <w:spacing w:before="40" w:after="40"/>
              <w:ind w:left="100" w:right="100"/>
              <w:jc w:val="right"/>
            </w:pPr>
            <w:r>
              <w:rPr>
                <w:rFonts w:ascii="Roboto" w:eastAsia="Roboto" w:hAnsi="Roboto" w:cs="Roboto"/>
                <w:color w:val="111111"/>
                <w:sz w:val="22"/>
                <w:szCs w:val="22"/>
              </w:rPr>
              <w:t>9</w:t>
            </w:r>
          </w:p>
        </w:tc>
        <w:tc>
          <w:tcPr>
            <w:tcW w:w="778" w:type="dxa"/>
            <w:shd w:val="clear" w:color="auto" w:fill="FFFFFF"/>
            <w:tcMar>
              <w:top w:w="0" w:type="dxa"/>
              <w:left w:w="0" w:type="dxa"/>
              <w:bottom w:w="0" w:type="dxa"/>
              <w:right w:w="0" w:type="dxa"/>
            </w:tcMar>
            <w:vAlign w:val="center"/>
          </w:tcPr>
          <w:p w14:paraId="11CBD268" w14:textId="77777777" w:rsidR="006E2D47" w:rsidRDefault="0009672F">
            <w:pPr>
              <w:spacing w:before="40" w:after="40"/>
              <w:ind w:left="100" w:right="100"/>
              <w:jc w:val="right"/>
            </w:pPr>
            <w:r>
              <w:rPr>
                <w:rFonts w:ascii="Roboto" w:eastAsia="Roboto" w:hAnsi="Roboto" w:cs="Roboto"/>
                <w:color w:val="111111"/>
                <w:sz w:val="22"/>
                <w:szCs w:val="22"/>
              </w:rPr>
              <w:t>23</w:t>
            </w:r>
          </w:p>
        </w:tc>
        <w:tc>
          <w:tcPr>
            <w:tcW w:w="517" w:type="dxa"/>
            <w:shd w:val="clear" w:color="auto" w:fill="FFFFFF"/>
            <w:tcMar>
              <w:top w:w="0" w:type="dxa"/>
              <w:left w:w="0" w:type="dxa"/>
              <w:bottom w:w="0" w:type="dxa"/>
              <w:right w:w="0" w:type="dxa"/>
            </w:tcMar>
            <w:vAlign w:val="center"/>
          </w:tcPr>
          <w:p w14:paraId="5353A0AB" w14:textId="77777777" w:rsidR="006E2D47" w:rsidRDefault="0009672F">
            <w:pPr>
              <w:spacing w:before="40" w:after="40"/>
              <w:ind w:left="100" w:right="100"/>
              <w:jc w:val="right"/>
            </w:pPr>
            <w:r>
              <w:rPr>
                <w:rFonts w:ascii="Roboto" w:eastAsia="Roboto" w:hAnsi="Roboto" w:cs="Roboto"/>
                <w:color w:val="111111"/>
                <w:sz w:val="22"/>
                <w:szCs w:val="22"/>
              </w:rPr>
              <w:t>9</w:t>
            </w:r>
          </w:p>
        </w:tc>
        <w:tc>
          <w:tcPr>
            <w:tcW w:w="861" w:type="dxa"/>
            <w:shd w:val="clear" w:color="auto" w:fill="FFFFFF"/>
            <w:tcMar>
              <w:top w:w="0" w:type="dxa"/>
              <w:left w:w="0" w:type="dxa"/>
              <w:bottom w:w="0" w:type="dxa"/>
              <w:right w:w="0" w:type="dxa"/>
            </w:tcMar>
            <w:vAlign w:val="center"/>
          </w:tcPr>
          <w:p w14:paraId="4A47A580" w14:textId="77777777" w:rsidR="006E2D47" w:rsidRDefault="006E2D47">
            <w:pPr>
              <w:spacing w:before="40" w:after="40"/>
              <w:ind w:left="100" w:right="100"/>
              <w:jc w:val="right"/>
            </w:pPr>
          </w:p>
        </w:tc>
        <w:tc>
          <w:tcPr>
            <w:tcW w:w="836" w:type="dxa"/>
            <w:shd w:val="clear" w:color="auto" w:fill="FFFFFF"/>
            <w:tcMar>
              <w:top w:w="0" w:type="dxa"/>
              <w:left w:w="0" w:type="dxa"/>
              <w:bottom w:w="0" w:type="dxa"/>
              <w:right w:w="0" w:type="dxa"/>
            </w:tcMar>
            <w:vAlign w:val="center"/>
          </w:tcPr>
          <w:p w14:paraId="39A4F020" w14:textId="77777777" w:rsidR="006E2D47" w:rsidRDefault="006E2D47">
            <w:pPr>
              <w:spacing w:before="40" w:after="40"/>
              <w:ind w:left="100" w:right="100"/>
              <w:jc w:val="right"/>
            </w:pPr>
          </w:p>
        </w:tc>
        <w:tc>
          <w:tcPr>
            <w:tcW w:w="953" w:type="dxa"/>
            <w:shd w:val="clear" w:color="auto" w:fill="FFFFFF"/>
            <w:tcMar>
              <w:top w:w="0" w:type="dxa"/>
              <w:left w:w="0" w:type="dxa"/>
              <w:bottom w:w="0" w:type="dxa"/>
              <w:right w:w="0" w:type="dxa"/>
            </w:tcMar>
            <w:vAlign w:val="center"/>
          </w:tcPr>
          <w:p w14:paraId="079CC030" w14:textId="77777777" w:rsidR="006E2D47" w:rsidRDefault="0009672F">
            <w:pPr>
              <w:spacing w:before="40" w:after="40"/>
              <w:ind w:left="100" w:right="100"/>
              <w:jc w:val="right"/>
            </w:pPr>
            <w:r>
              <w:rPr>
                <w:rFonts w:ascii="Roboto" w:eastAsia="Roboto" w:hAnsi="Roboto" w:cs="Roboto"/>
                <w:color w:val="111111"/>
                <w:sz w:val="22"/>
                <w:szCs w:val="22"/>
              </w:rPr>
              <w:t>0.9258</w:t>
            </w:r>
          </w:p>
        </w:tc>
        <w:tc>
          <w:tcPr>
            <w:tcW w:w="1125" w:type="dxa"/>
            <w:shd w:val="clear" w:color="auto" w:fill="FFFFFF"/>
            <w:tcMar>
              <w:top w:w="0" w:type="dxa"/>
              <w:left w:w="0" w:type="dxa"/>
              <w:bottom w:w="0" w:type="dxa"/>
              <w:right w:w="0" w:type="dxa"/>
            </w:tcMar>
            <w:vAlign w:val="center"/>
          </w:tcPr>
          <w:p w14:paraId="2385ACA2" w14:textId="77777777" w:rsidR="006E2D47" w:rsidRDefault="0009672F">
            <w:pPr>
              <w:spacing w:before="40" w:after="40"/>
              <w:ind w:left="100" w:right="100"/>
              <w:jc w:val="right"/>
            </w:pPr>
            <w:r>
              <w:rPr>
                <w:rFonts w:ascii="Roboto" w:eastAsia="Roboto" w:hAnsi="Roboto" w:cs="Roboto"/>
                <w:color w:val="111111"/>
                <w:sz w:val="22"/>
                <w:szCs w:val="22"/>
              </w:rPr>
              <w:t>0.9258</w:t>
            </w:r>
          </w:p>
        </w:tc>
        <w:tc>
          <w:tcPr>
            <w:tcW w:w="1020" w:type="dxa"/>
            <w:shd w:val="clear" w:color="auto" w:fill="FFFFFF"/>
            <w:tcMar>
              <w:top w:w="0" w:type="dxa"/>
              <w:left w:w="0" w:type="dxa"/>
              <w:bottom w:w="0" w:type="dxa"/>
              <w:right w:w="0" w:type="dxa"/>
            </w:tcMar>
            <w:vAlign w:val="center"/>
          </w:tcPr>
          <w:p w14:paraId="5A3C895C" w14:textId="77777777" w:rsidR="006E2D47" w:rsidRDefault="0009672F">
            <w:pPr>
              <w:spacing w:before="40" w:after="40"/>
              <w:ind w:left="100" w:right="100"/>
              <w:jc w:val="right"/>
            </w:pPr>
            <w:r>
              <w:rPr>
                <w:rFonts w:ascii="Roboto" w:eastAsia="Roboto" w:hAnsi="Roboto" w:cs="Roboto"/>
                <w:color w:val="111111"/>
                <w:sz w:val="22"/>
                <w:szCs w:val="22"/>
              </w:rPr>
              <w:t>0.9258</w:t>
            </w:r>
          </w:p>
        </w:tc>
        <w:tc>
          <w:tcPr>
            <w:tcW w:w="953" w:type="dxa"/>
            <w:shd w:val="clear" w:color="auto" w:fill="FFFFFF"/>
            <w:tcMar>
              <w:top w:w="0" w:type="dxa"/>
              <w:left w:w="0" w:type="dxa"/>
              <w:bottom w:w="0" w:type="dxa"/>
              <w:right w:w="0" w:type="dxa"/>
            </w:tcMar>
            <w:vAlign w:val="center"/>
          </w:tcPr>
          <w:p w14:paraId="5F6E6556" w14:textId="77777777" w:rsidR="006E2D47" w:rsidRDefault="0009672F">
            <w:pPr>
              <w:spacing w:before="40" w:after="40"/>
              <w:ind w:left="100" w:right="100"/>
              <w:jc w:val="right"/>
            </w:pPr>
            <w:r>
              <w:rPr>
                <w:rFonts w:ascii="Roboto" w:eastAsia="Roboto" w:hAnsi="Roboto" w:cs="Roboto"/>
                <w:color w:val="111111"/>
                <w:sz w:val="22"/>
                <w:szCs w:val="22"/>
              </w:rPr>
              <w:t>0.8520</w:t>
            </w:r>
          </w:p>
        </w:tc>
        <w:tc>
          <w:tcPr>
            <w:tcW w:w="1125" w:type="dxa"/>
            <w:shd w:val="clear" w:color="auto" w:fill="FFFFFF"/>
            <w:tcMar>
              <w:top w:w="0" w:type="dxa"/>
              <w:left w:w="0" w:type="dxa"/>
              <w:bottom w:w="0" w:type="dxa"/>
              <w:right w:w="0" w:type="dxa"/>
            </w:tcMar>
            <w:vAlign w:val="center"/>
          </w:tcPr>
          <w:p w14:paraId="2932890F" w14:textId="77777777" w:rsidR="006E2D47" w:rsidRDefault="0009672F">
            <w:pPr>
              <w:spacing w:before="40" w:after="40"/>
              <w:ind w:left="100" w:right="100"/>
              <w:jc w:val="right"/>
            </w:pPr>
            <w:r>
              <w:rPr>
                <w:rFonts w:ascii="Roboto" w:eastAsia="Roboto" w:hAnsi="Roboto" w:cs="Roboto"/>
                <w:color w:val="111111"/>
                <w:sz w:val="22"/>
                <w:szCs w:val="22"/>
              </w:rPr>
              <w:t>0.8520</w:t>
            </w:r>
          </w:p>
        </w:tc>
        <w:tc>
          <w:tcPr>
            <w:tcW w:w="1020" w:type="dxa"/>
            <w:shd w:val="clear" w:color="auto" w:fill="FFFFFF"/>
            <w:tcMar>
              <w:top w:w="0" w:type="dxa"/>
              <w:left w:w="0" w:type="dxa"/>
              <w:bottom w:w="0" w:type="dxa"/>
              <w:right w:w="0" w:type="dxa"/>
            </w:tcMar>
            <w:vAlign w:val="center"/>
          </w:tcPr>
          <w:p w14:paraId="12C0BEBF" w14:textId="77777777" w:rsidR="006E2D47" w:rsidRDefault="0009672F">
            <w:pPr>
              <w:spacing w:before="40" w:after="40"/>
              <w:ind w:left="100" w:right="100"/>
              <w:jc w:val="right"/>
            </w:pPr>
            <w:r>
              <w:rPr>
                <w:rFonts w:ascii="Roboto" w:eastAsia="Roboto" w:hAnsi="Roboto" w:cs="Roboto"/>
                <w:color w:val="111111"/>
                <w:sz w:val="22"/>
                <w:szCs w:val="22"/>
              </w:rPr>
              <w:t>0.8520</w:t>
            </w:r>
          </w:p>
        </w:tc>
      </w:tr>
      <w:tr w:rsidR="006E2D47" w14:paraId="66BC0789" w14:textId="77777777">
        <w:trPr>
          <w:cantSplit/>
          <w:trHeight w:val="411"/>
          <w:jc w:val="center"/>
        </w:trPr>
        <w:tc>
          <w:tcPr>
            <w:tcW w:w="642" w:type="dxa"/>
            <w:shd w:val="clear" w:color="auto" w:fill="FFFFFF"/>
            <w:tcMar>
              <w:top w:w="0" w:type="dxa"/>
              <w:left w:w="0" w:type="dxa"/>
              <w:bottom w:w="0" w:type="dxa"/>
              <w:right w:w="0" w:type="dxa"/>
            </w:tcMar>
            <w:vAlign w:val="center"/>
          </w:tcPr>
          <w:p w14:paraId="64C99301" w14:textId="77777777" w:rsidR="006E2D47" w:rsidRDefault="0009672F">
            <w:pPr>
              <w:spacing w:before="40" w:after="40"/>
              <w:ind w:left="100" w:right="100"/>
              <w:jc w:val="right"/>
            </w:pPr>
            <w:r>
              <w:rPr>
                <w:rFonts w:ascii="Roboto" w:eastAsia="Roboto" w:hAnsi="Roboto" w:cs="Roboto"/>
                <w:color w:val="111111"/>
                <w:sz w:val="22"/>
                <w:szCs w:val="22"/>
              </w:rPr>
              <w:t>61</w:t>
            </w:r>
          </w:p>
        </w:tc>
        <w:tc>
          <w:tcPr>
            <w:tcW w:w="522" w:type="dxa"/>
            <w:shd w:val="clear" w:color="auto" w:fill="FFFFFF"/>
            <w:tcMar>
              <w:top w:w="0" w:type="dxa"/>
              <w:left w:w="0" w:type="dxa"/>
              <w:bottom w:w="0" w:type="dxa"/>
              <w:right w:w="0" w:type="dxa"/>
            </w:tcMar>
            <w:vAlign w:val="center"/>
          </w:tcPr>
          <w:p w14:paraId="24197DAF" w14:textId="77777777" w:rsidR="006E2D47" w:rsidRDefault="0009672F">
            <w:pPr>
              <w:spacing w:before="40" w:after="40"/>
              <w:ind w:left="100" w:right="100"/>
              <w:jc w:val="right"/>
            </w:pPr>
            <w:r>
              <w:rPr>
                <w:rFonts w:ascii="Roboto" w:eastAsia="Roboto" w:hAnsi="Roboto" w:cs="Roboto"/>
                <w:color w:val="111111"/>
                <w:sz w:val="22"/>
                <w:szCs w:val="22"/>
              </w:rPr>
              <w:t>24</w:t>
            </w:r>
          </w:p>
        </w:tc>
        <w:tc>
          <w:tcPr>
            <w:tcW w:w="517" w:type="dxa"/>
            <w:shd w:val="clear" w:color="auto" w:fill="FFFFFF"/>
            <w:tcMar>
              <w:top w:w="0" w:type="dxa"/>
              <w:left w:w="0" w:type="dxa"/>
              <w:bottom w:w="0" w:type="dxa"/>
              <w:right w:w="0" w:type="dxa"/>
            </w:tcMar>
            <w:vAlign w:val="center"/>
          </w:tcPr>
          <w:p w14:paraId="00F760C5" w14:textId="77777777" w:rsidR="006E2D47" w:rsidRDefault="0009672F">
            <w:pPr>
              <w:spacing w:before="40" w:after="40"/>
              <w:ind w:left="100" w:right="100"/>
              <w:jc w:val="right"/>
            </w:pPr>
            <w:r>
              <w:rPr>
                <w:rFonts w:ascii="Roboto" w:eastAsia="Roboto" w:hAnsi="Roboto" w:cs="Roboto"/>
                <w:color w:val="111111"/>
                <w:sz w:val="22"/>
                <w:szCs w:val="22"/>
              </w:rPr>
              <w:t>9</w:t>
            </w:r>
          </w:p>
        </w:tc>
        <w:tc>
          <w:tcPr>
            <w:tcW w:w="778" w:type="dxa"/>
            <w:shd w:val="clear" w:color="auto" w:fill="FFFFFF"/>
            <w:tcMar>
              <w:top w:w="0" w:type="dxa"/>
              <w:left w:w="0" w:type="dxa"/>
              <w:bottom w:w="0" w:type="dxa"/>
              <w:right w:w="0" w:type="dxa"/>
            </w:tcMar>
            <w:vAlign w:val="center"/>
          </w:tcPr>
          <w:p w14:paraId="2D480FE7" w14:textId="77777777" w:rsidR="006E2D47" w:rsidRDefault="0009672F">
            <w:pPr>
              <w:spacing w:before="40" w:after="40"/>
              <w:ind w:left="100" w:right="100"/>
              <w:jc w:val="right"/>
            </w:pPr>
            <w:r>
              <w:rPr>
                <w:rFonts w:ascii="Roboto" w:eastAsia="Roboto" w:hAnsi="Roboto" w:cs="Roboto"/>
                <w:color w:val="111111"/>
                <w:sz w:val="22"/>
                <w:szCs w:val="22"/>
              </w:rPr>
              <w:t>23</w:t>
            </w:r>
          </w:p>
        </w:tc>
        <w:tc>
          <w:tcPr>
            <w:tcW w:w="517" w:type="dxa"/>
            <w:shd w:val="clear" w:color="auto" w:fill="FFFFFF"/>
            <w:tcMar>
              <w:top w:w="0" w:type="dxa"/>
              <w:left w:w="0" w:type="dxa"/>
              <w:bottom w:w="0" w:type="dxa"/>
              <w:right w:w="0" w:type="dxa"/>
            </w:tcMar>
            <w:vAlign w:val="center"/>
          </w:tcPr>
          <w:p w14:paraId="4096DC72" w14:textId="77777777" w:rsidR="006E2D47" w:rsidRDefault="0009672F">
            <w:pPr>
              <w:spacing w:before="40" w:after="40"/>
              <w:ind w:left="100" w:right="100"/>
              <w:jc w:val="right"/>
            </w:pPr>
            <w:r>
              <w:rPr>
                <w:rFonts w:ascii="Roboto" w:eastAsia="Roboto" w:hAnsi="Roboto" w:cs="Roboto"/>
                <w:color w:val="111111"/>
                <w:sz w:val="22"/>
                <w:szCs w:val="22"/>
              </w:rPr>
              <w:t>9</w:t>
            </w:r>
          </w:p>
        </w:tc>
        <w:tc>
          <w:tcPr>
            <w:tcW w:w="861" w:type="dxa"/>
            <w:shd w:val="clear" w:color="auto" w:fill="FFFFFF"/>
            <w:tcMar>
              <w:top w:w="0" w:type="dxa"/>
              <w:left w:w="0" w:type="dxa"/>
              <w:bottom w:w="0" w:type="dxa"/>
              <w:right w:w="0" w:type="dxa"/>
            </w:tcMar>
            <w:vAlign w:val="center"/>
          </w:tcPr>
          <w:p w14:paraId="7693EA59" w14:textId="77777777" w:rsidR="006E2D47" w:rsidRDefault="0009672F">
            <w:pPr>
              <w:spacing w:before="40" w:after="40"/>
              <w:ind w:left="100" w:right="100"/>
              <w:jc w:val="right"/>
            </w:pPr>
            <w:r>
              <w:rPr>
                <w:rFonts w:ascii="Roboto" w:eastAsia="Roboto" w:hAnsi="Roboto" w:cs="Roboto"/>
                <w:color w:val="111111"/>
                <w:sz w:val="22"/>
                <w:szCs w:val="22"/>
              </w:rPr>
              <w:t>24</w:t>
            </w:r>
          </w:p>
        </w:tc>
        <w:tc>
          <w:tcPr>
            <w:tcW w:w="836" w:type="dxa"/>
            <w:shd w:val="clear" w:color="auto" w:fill="FFFFFF"/>
            <w:tcMar>
              <w:top w:w="0" w:type="dxa"/>
              <w:left w:w="0" w:type="dxa"/>
              <w:bottom w:w="0" w:type="dxa"/>
              <w:right w:w="0" w:type="dxa"/>
            </w:tcMar>
            <w:vAlign w:val="center"/>
          </w:tcPr>
          <w:p w14:paraId="23925444" w14:textId="77777777" w:rsidR="006E2D47" w:rsidRDefault="0009672F">
            <w:pPr>
              <w:spacing w:before="40" w:after="40"/>
              <w:ind w:left="100" w:right="100"/>
              <w:jc w:val="right"/>
            </w:pPr>
            <w:r>
              <w:rPr>
                <w:rFonts w:ascii="Roboto" w:eastAsia="Roboto" w:hAnsi="Roboto" w:cs="Roboto"/>
                <w:color w:val="111111"/>
                <w:sz w:val="22"/>
                <w:szCs w:val="22"/>
              </w:rPr>
              <w:t>8</w:t>
            </w:r>
          </w:p>
        </w:tc>
        <w:tc>
          <w:tcPr>
            <w:tcW w:w="953" w:type="dxa"/>
            <w:shd w:val="clear" w:color="auto" w:fill="FFFFFF"/>
            <w:tcMar>
              <w:top w:w="0" w:type="dxa"/>
              <w:left w:w="0" w:type="dxa"/>
              <w:bottom w:w="0" w:type="dxa"/>
              <w:right w:w="0" w:type="dxa"/>
            </w:tcMar>
            <w:vAlign w:val="center"/>
          </w:tcPr>
          <w:p w14:paraId="3FB778F7" w14:textId="77777777" w:rsidR="006E2D47" w:rsidRDefault="0009672F">
            <w:pPr>
              <w:spacing w:before="40" w:after="40"/>
              <w:ind w:left="100" w:right="100"/>
              <w:jc w:val="right"/>
            </w:pPr>
            <w:r>
              <w:rPr>
                <w:rFonts w:ascii="Roboto" w:eastAsia="Roboto" w:hAnsi="Roboto" w:cs="Roboto"/>
                <w:color w:val="111111"/>
                <w:sz w:val="22"/>
                <w:szCs w:val="22"/>
              </w:rPr>
              <w:t>0.9148</w:t>
            </w:r>
          </w:p>
        </w:tc>
        <w:tc>
          <w:tcPr>
            <w:tcW w:w="1125" w:type="dxa"/>
            <w:shd w:val="clear" w:color="auto" w:fill="FFFFFF"/>
            <w:tcMar>
              <w:top w:w="0" w:type="dxa"/>
              <w:left w:w="0" w:type="dxa"/>
              <w:bottom w:w="0" w:type="dxa"/>
              <w:right w:w="0" w:type="dxa"/>
            </w:tcMar>
            <w:vAlign w:val="center"/>
          </w:tcPr>
          <w:p w14:paraId="7CA86169" w14:textId="77777777" w:rsidR="006E2D47" w:rsidRDefault="0009672F">
            <w:pPr>
              <w:spacing w:before="40" w:after="40"/>
              <w:ind w:left="100" w:right="100"/>
              <w:jc w:val="right"/>
            </w:pPr>
            <w:r>
              <w:rPr>
                <w:rFonts w:ascii="Roboto" w:eastAsia="Roboto" w:hAnsi="Roboto" w:cs="Roboto"/>
                <w:color w:val="111111"/>
                <w:sz w:val="22"/>
                <w:szCs w:val="22"/>
              </w:rPr>
              <w:t>0.9311</w:t>
            </w:r>
          </w:p>
        </w:tc>
        <w:tc>
          <w:tcPr>
            <w:tcW w:w="1020" w:type="dxa"/>
            <w:shd w:val="clear" w:color="auto" w:fill="FFFFFF"/>
            <w:tcMar>
              <w:top w:w="0" w:type="dxa"/>
              <w:left w:w="0" w:type="dxa"/>
              <w:bottom w:w="0" w:type="dxa"/>
              <w:right w:w="0" w:type="dxa"/>
            </w:tcMar>
            <w:vAlign w:val="center"/>
          </w:tcPr>
          <w:p w14:paraId="62ADF67F" w14:textId="77777777" w:rsidR="006E2D47" w:rsidRDefault="0009672F">
            <w:pPr>
              <w:spacing w:before="40" w:after="40"/>
              <w:ind w:left="100" w:right="100"/>
              <w:jc w:val="right"/>
            </w:pPr>
            <w:r>
              <w:rPr>
                <w:rFonts w:ascii="Roboto" w:eastAsia="Roboto" w:hAnsi="Roboto" w:cs="Roboto"/>
                <w:color w:val="111111"/>
                <w:sz w:val="22"/>
                <w:szCs w:val="22"/>
              </w:rPr>
              <w:t>0.9282</w:t>
            </w:r>
          </w:p>
        </w:tc>
        <w:tc>
          <w:tcPr>
            <w:tcW w:w="953" w:type="dxa"/>
            <w:shd w:val="clear" w:color="auto" w:fill="FFFFFF"/>
            <w:tcMar>
              <w:top w:w="0" w:type="dxa"/>
              <w:left w:w="0" w:type="dxa"/>
              <w:bottom w:w="0" w:type="dxa"/>
              <w:right w:w="0" w:type="dxa"/>
            </w:tcMar>
            <w:vAlign w:val="center"/>
          </w:tcPr>
          <w:p w14:paraId="46D661FE" w14:textId="77777777" w:rsidR="006E2D47" w:rsidRDefault="0009672F">
            <w:pPr>
              <w:spacing w:before="40" w:after="40"/>
              <w:ind w:left="100" w:right="100"/>
              <w:jc w:val="right"/>
            </w:pPr>
            <w:r>
              <w:rPr>
                <w:rFonts w:ascii="Roboto" w:eastAsia="Roboto" w:hAnsi="Roboto" w:cs="Roboto"/>
                <w:color w:val="111111"/>
                <w:sz w:val="22"/>
                <w:szCs w:val="22"/>
              </w:rPr>
              <w:t>0.8636</w:t>
            </w:r>
          </w:p>
        </w:tc>
        <w:tc>
          <w:tcPr>
            <w:tcW w:w="1125" w:type="dxa"/>
            <w:shd w:val="clear" w:color="auto" w:fill="FFFFFF"/>
            <w:tcMar>
              <w:top w:w="0" w:type="dxa"/>
              <w:left w:w="0" w:type="dxa"/>
              <w:bottom w:w="0" w:type="dxa"/>
              <w:right w:w="0" w:type="dxa"/>
            </w:tcMar>
            <w:vAlign w:val="center"/>
          </w:tcPr>
          <w:p w14:paraId="297A30C8" w14:textId="77777777" w:rsidR="006E2D47" w:rsidRDefault="0009672F">
            <w:pPr>
              <w:spacing w:before="40" w:after="40"/>
              <w:ind w:left="100" w:right="100"/>
              <w:jc w:val="right"/>
            </w:pPr>
            <w:r>
              <w:rPr>
                <w:rFonts w:ascii="Roboto" w:eastAsia="Roboto" w:hAnsi="Roboto" w:cs="Roboto"/>
                <w:color w:val="111111"/>
                <w:sz w:val="22"/>
                <w:szCs w:val="22"/>
              </w:rPr>
              <w:t>0.8448</w:t>
            </w:r>
          </w:p>
        </w:tc>
        <w:tc>
          <w:tcPr>
            <w:tcW w:w="1020" w:type="dxa"/>
            <w:shd w:val="clear" w:color="auto" w:fill="FFFFFF"/>
            <w:tcMar>
              <w:top w:w="0" w:type="dxa"/>
              <w:left w:w="0" w:type="dxa"/>
              <w:bottom w:w="0" w:type="dxa"/>
              <w:right w:w="0" w:type="dxa"/>
            </w:tcMar>
            <w:vAlign w:val="center"/>
          </w:tcPr>
          <w:p w14:paraId="4FAE2486" w14:textId="77777777" w:rsidR="006E2D47" w:rsidRDefault="0009672F">
            <w:pPr>
              <w:spacing w:before="40" w:after="40"/>
              <w:ind w:left="100" w:right="100"/>
              <w:jc w:val="right"/>
            </w:pPr>
            <w:r>
              <w:rPr>
                <w:rFonts w:ascii="Roboto" w:eastAsia="Roboto" w:hAnsi="Roboto" w:cs="Roboto"/>
                <w:color w:val="111111"/>
                <w:sz w:val="22"/>
                <w:szCs w:val="22"/>
              </w:rPr>
              <w:t>0.8529</w:t>
            </w:r>
          </w:p>
        </w:tc>
      </w:tr>
      <w:tr w:rsidR="006E2D47" w14:paraId="6BF55116" w14:textId="77777777">
        <w:trPr>
          <w:cantSplit/>
          <w:trHeight w:val="411"/>
          <w:jc w:val="center"/>
        </w:trPr>
        <w:tc>
          <w:tcPr>
            <w:tcW w:w="642" w:type="dxa"/>
            <w:shd w:val="clear" w:color="auto" w:fill="FFFFFF"/>
            <w:tcMar>
              <w:top w:w="0" w:type="dxa"/>
              <w:left w:w="0" w:type="dxa"/>
              <w:bottom w:w="0" w:type="dxa"/>
              <w:right w:w="0" w:type="dxa"/>
            </w:tcMar>
            <w:vAlign w:val="center"/>
          </w:tcPr>
          <w:p w14:paraId="567A1153" w14:textId="77777777" w:rsidR="006E2D47" w:rsidRDefault="0009672F">
            <w:pPr>
              <w:spacing w:before="40" w:after="40"/>
              <w:ind w:left="100" w:right="100"/>
              <w:jc w:val="right"/>
            </w:pPr>
            <w:r>
              <w:rPr>
                <w:rFonts w:ascii="Roboto" w:eastAsia="Roboto" w:hAnsi="Roboto" w:cs="Roboto"/>
                <w:color w:val="111111"/>
                <w:sz w:val="22"/>
                <w:szCs w:val="22"/>
              </w:rPr>
              <w:t>62</w:t>
            </w:r>
          </w:p>
        </w:tc>
        <w:tc>
          <w:tcPr>
            <w:tcW w:w="522" w:type="dxa"/>
            <w:shd w:val="clear" w:color="auto" w:fill="FFFFFF"/>
            <w:tcMar>
              <w:top w:w="0" w:type="dxa"/>
              <w:left w:w="0" w:type="dxa"/>
              <w:bottom w:w="0" w:type="dxa"/>
              <w:right w:w="0" w:type="dxa"/>
            </w:tcMar>
            <w:vAlign w:val="center"/>
          </w:tcPr>
          <w:p w14:paraId="23F76EFA" w14:textId="77777777" w:rsidR="006E2D47" w:rsidRDefault="0009672F">
            <w:pPr>
              <w:spacing w:before="40" w:after="40"/>
              <w:ind w:left="100" w:right="100"/>
              <w:jc w:val="right"/>
            </w:pPr>
            <w:r>
              <w:rPr>
                <w:rFonts w:ascii="Roboto" w:eastAsia="Roboto" w:hAnsi="Roboto" w:cs="Roboto"/>
                <w:color w:val="111111"/>
                <w:sz w:val="22"/>
                <w:szCs w:val="22"/>
              </w:rPr>
              <w:t>24</w:t>
            </w:r>
          </w:p>
        </w:tc>
        <w:tc>
          <w:tcPr>
            <w:tcW w:w="517" w:type="dxa"/>
            <w:shd w:val="clear" w:color="auto" w:fill="FFFFFF"/>
            <w:tcMar>
              <w:top w:w="0" w:type="dxa"/>
              <w:left w:w="0" w:type="dxa"/>
              <w:bottom w:w="0" w:type="dxa"/>
              <w:right w:w="0" w:type="dxa"/>
            </w:tcMar>
            <w:vAlign w:val="center"/>
          </w:tcPr>
          <w:p w14:paraId="66692DC8" w14:textId="77777777" w:rsidR="006E2D47" w:rsidRDefault="0009672F">
            <w:pPr>
              <w:spacing w:before="40" w:after="40"/>
              <w:ind w:left="100" w:right="100"/>
              <w:jc w:val="right"/>
            </w:pPr>
            <w:r>
              <w:rPr>
                <w:rFonts w:ascii="Roboto" w:eastAsia="Roboto" w:hAnsi="Roboto" w:cs="Roboto"/>
                <w:color w:val="111111"/>
                <w:sz w:val="22"/>
                <w:szCs w:val="22"/>
              </w:rPr>
              <w:t>9</w:t>
            </w:r>
          </w:p>
        </w:tc>
        <w:tc>
          <w:tcPr>
            <w:tcW w:w="778" w:type="dxa"/>
            <w:shd w:val="clear" w:color="auto" w:fill="FFFFFF"/>
            <w:tcMar>
              <w:top w:w="0" w:type="dxa"/>
              <w:left w:w="0" w:type="dxa"/>
              <w:bottom w:w="0" w:type="dxa"/>
              <w:right w:w="0" w:type="dxa"/>
            </w:tcMar>
            <w:vAlign w:val="center"/>
          </w:tcPr>
          <w:p w14:paraId="6C0E3E00" w14:textId="77777777" w:rsidR="006E2D47" w:rsidRDefault="0009672F">
            <w:pPr>
              <w:spacing w:before="40" w:after="40"/>
              <w:ind w:left="100" w:right="100"/>
              <w:jc w:val="right"/>
            </w:pPr>
            <w:r>
              <w:rPr>
                <w:rFonts w:ascii="Roboto" w:eastAsia="Roboto" w:hAnsi="Roboto" w:cs="Roboto"/>
                <w:color w:val="111111"/>
                <w:sz w:val="22"/>
                <w:szCs w:val="22"/>
              </w:rPr>
              <w:t>25</w:t>
            </w:r>
          </w:p>
        </w:tc>
        <w:tc>
          <w:tcPr>
            <w:tcW w:w="517" w:type="dxa"/>
            <w:shd w:val="clear" w:color="auto" w:fill="FFFFFF"/>
            <w:tcMar>
              <w:top w:w="0" w:type="dxa"/>
              <w:left w:w="0" w:type="dxa"/>
              <w:bottom w:w="0" w:type="dxa"/>
              <w:right w:w="0" w:type="dxa"/>
            </w:tcMar>
            <w:vAlign w:val="center"/>
          </w:tcPr>
          <w:p w14:paraId="796D78DD" w14:textId="77777777" w:rsidR="006E2D47" w:rsidRDefault="0009672F">
            <w:pPr>
              <w:spacing w:before="40" w:after="40"/>
              <w:ind w:left="100" w:right="100"/>
              <w:jc w:val="right"/>
            </w:pPr>
            <w:r>
              <w:rPr>
                <w:rFonts w:ascii="Roboto" w:eastAsia="Roboto" w:hAnsi="Roboto" w:cs="Roboto"/>
                <w:color w:val="111111"/>
                <w:sz w:val="22"/>
                <w:szCs w:val="22"/>
              </w:rPr>
              <w:t>11</w:t>
            </w:r>
          </w:p>
        </w:tc>
        <w:tc>
          <w:tcPr>
            <w:tcW w:w="861" w:type="dxa"/>
            <w:shd w:val="clear" w:color="auto" w:fill="FFFFFF"/>
            <w:tcMar>
              <w:top w:w="0" w:type="dxa"/>
              <w:left w:w="0" w:type="dxa"/>
              <w:bottom w:w="0" w:type="dxa"/>
              <w:right w:w="0" w:type="dxa"/>
            </w:tcMar>
            <w:vAlign w:val="center"/>
          </w:tcPr>
          <w:p w14:paraId="77C2A1A8" w14:textId="77777777" w:rsidR="006E2D47" w:rsidRDefault="0009672F">
            <w:pPr>
              <w:spacing w:before="40" w:after="40"/>
              <w:ind w:left="100" w:right="100"/>
              <w:jc w:val="right"/>
            </w:pPr>
            <w:r>
              <w:rPr>
                <w:rFonts w:ascii="Roboto" w:eastAsia="Roboto" w:hAnsi="Roboto" w:cs="Roboto"/>
                <w:color w:val="111111"/>
                <w:sz w:val="22"/>
                <w:szCs w:val="22"/>
              </w:rPr>
              <w:t>27</w:t>
            </w:r>
          </w:p>
        </w:tc>
        <w:tc>
          <w:tcPr>
            <w:tcW w:w="836" w:type="dxa"/>
            <w:shd w:val="clear" w:color="auto" w:fill="FFFFFF"/>
            <w:tcMar>
              <w:top w:w="0" w:type="dxa"/>
              <w:left w:w="0" w:type="dxa"/>
              <w:bottom w:w="0" w:type="dxa"/>
              <w:right w:w="0" w:type="dxa"/>
            </w:tcMar>
            <w:vAlign w:val="center"/>
          </w:tcPr>
          <w:p w14:paraId="00C08F1D" w14:textId="77777777" w:rsidR="006E2D47" w:rsidRDefault="0009672F">
            <w:pPr>
              <w:spacing w:before="40" w:after="40"/>
              <w:ind w:left="100" w:right="100"/>
              <w:jc w:val="right"/>
            </w:pPr>
            <w:r>
              <w:rPr>
                <w:rFonts w:ascii="Roboto" w:eastAsia="Roboto" w:hAnsi="Roboto" w:cs="Roboto"/>
                <w:color w:val="111111"/>
                <w:sz w:val="22"/>
                <w:szCs w:val="22"/>
              </w:rPr>
              <w:t>9</w:t>
            </w:r>
          </w:p>
        </w:tc>
        <w:tc>
          <w:tcPr>
            <w:tcW w:w="953" w:type="dxa"/>
            <w:shd w:val="clear" w:color="auto" w:fill="FFFFFF"/>
            <w:tcMar>
              <w:top w:w="0" w:type="dxa"/>
              <w:left w:w="0" w:type="dxa"/>
              <w:bottom w:w="0" w:type="dxa"/>
              <w:right w:w="0" w:type="dxa"/>
            </w:tcMar>
            <w:vAlign w:val="center"/>
          </w:tcPr>
          <w:p w14:paraId="763F005B" w14:textId="77777777" w:rsidR="006E2D47" w:rsidRDefault="0009672F">
            <w:pPr>
              <w:spacing w:before="40" w:after="40"/>
              <w:ind w:left="100" w:right="100"/>
              <w:jc w:val="right"/>
            </w:pPr>
            <w:r>
              <w:rPr>
                <w:rFonts w:ascii="Roboto" w:eastAsia="Roboto" w:hAnsi="Roboto" w:cs="Roboto"/>
                <w:color w:val="111111"/>
                <w:sz w:val="22"/>
                <w:szCs w:val="22"/>
              </w:rPr>
              <w:t>0.9222</w:t>
            </w:r>
          </w:p>
        </w:tc>
        <w:tc>
          <w:tcPr>
            <w:tcW w:w="1125" w:type="dxa"/>
            <w:shd w:val="clear" w:color="auto" w:fill="FFFFFF"/>
            <w:tcMar>
              <w:top w:w="0" w:type="dxa"/>
              <w:left w:w="0" w:type="dxa"/>
              <w:bottom w:w="0" w:type="dxa"/>
              <w:right w:w="0" w:type="dxa"/>
            </w:tcMar>
            <w:vAlign w:val="center"/>
          </w:tcPr>
          <w:p w14:paraId="69FDA56F" w14:textId="77777777" w:rsidR="006E2D47" w:rsidRDefault="0009672F">
            <w:pPr>
              <w:spacing w:before="40" w:after="40"/>
              <w:ind w:left="100" w:right="100"/>
              <w:jc w:val="right"/>
            </w:pPr>
            <w:r>
              <w:rPr>
                <w:rFonts w:ascii="Roboto" w:eastAsia="Roboto" w:hAnsi="Roboto" w:cs="Roboto"/>
                <w:color w:val="111111"/>
                <w:sz w:val="22"/>
                <w:szCs w:val="22"/>
              </w:rPr>
              <w:t>0.9304</w:t>
            </w:r>
          </w:p>
        </w:tc>
        <w:tc>
          <w:tcPr>
            <w:tcW w:w="1020" w:type="dxa"/>
            <w:shd w:val="clear" w:color="auto" w:fill="FFFFFF"/>
            <w:tcMar>
              <w:top w:w="0" w:type="dxa"/>
              <w:left w:w="0" w:type="dxa"/>
              <w:bottom w:w="0" w:type="dxa"/>
              <w:right w:w="0" w:type="dxa"/>
            </w:tcMar>
            <w:vAlign w:val="center"/>
          </w:tcPr>
          <w:p w14:paraId="42C07ACD" w14:textId="77777777" w:rsidR="006E2D47" w:rsidRDefault="0009672F">
            <w:pPr>
              <w:spacing w:before="40" w:after="40"/>
              <w:ind w:left="100" w:right="100"/>
              <w:jc w:val="right"/>
            </w:pPr>
            <w:r>
              <w:rPr>
                <w:rFonts w:ascii="Roboto" w:eastAsia="Roboto" w:hAnsi="Roboto" w:cs="Roboto"/>
                <w:color w:val="111111"/>
                <w:sz w:val="22"/>
                <w:szCs w:val="22"/>
              </w:rPr>
              <w:t>0.9250</w:t>
            </w:r>
          </w:p>
        </w:tc>
        <w:tc>
          <w:tcPr>
            <w:tcW w:w="953" w:type="dxa"/>
            <w:shd w:val="clear" w:color="auto" w:fill="FFFFFF"/>
            <w:tcMar>
              <w:top w:w="0" w:type="dxa"/>
              <w:left w:w="0" w:type="dxa"/>
              <w:bottom w:w="0" w:type="dxa"/>
              <w:right w:w="0" w:type="dxa"/>
            </w:tcMar>
            <w:vAlign w:val="center"/>
          </w:tcPr>
          <w:p w14:paraId="6D33DE64" w14:textId="77777777" w:rsidR="006E2D47" w:rsidRDefault="0009672F">
            <w:pPr>
              <w:spacing w:before="40" w:after="40"/>
              <w:ind w:left="100" w:right="100"/>
              <w:jc w:val="right"/>
            </w:pPr>
            <w:r>
              <w:rPr>
                <w:rFonts w:ascii="Roboto" w:eastAsia="Roboto" w:hAnsi="Roboto" w:cs="Roboto"/>
                <w:color w:val="111111"/>
                <w:sz w:val="22"/>
                <w:szCs w:val="22"/>
              </w:rPr>
              <w:t>0.8560</w:t>
            </w:r>
          </w:p>
        </w:tc>
        <w:tc>
          <w:tcPr>
            <w:tcW w:w="1125" w:type="dxa"/>
            <w:shd w:val="clear" w:color="auto" w:fill="FFFFFF"/>
            <w:tcMar>
              <w:top w:w="0" w:type="dxa"/>
              <w:left w:w="0" w:type="dxa"/>
              <w:bottom w:w="0" w:type="dxa"/>
              <w:right w:w="0" w:type="dxa"/>
            </w:tcMar>
            <w:vAlign w:val="center"/>
          </w:tcPr>
          <w:p w14:paraId="79E78CF3" w14:textId="77777777" w:rsidR="006E2D47" w:rsidRDefault="0009672F">
            <w:pPr>
              <w:spacing w:before="40" w:after="40"/>
              <w:ind w:left="100" w:right="100"/>
              <w:jc w:val="right"/>
            </w:pPr>
            <w:r>
              <w:rPr>
                <w:rFonts w:ascii="Roboto" w:eastAsia="Roboto" w:hAnsi="Roboto" w:cs="Roboto"/>
                <w:color w:val="111111"/>
                <w:sz w:val="22"/>
                <w:szCs w:val="22"/>
              </w:rPr>
              <w:t>0.8552</w:t>
            </w:r>
          </w:p>
        </w:tc>
        <w:tc>
          <w:tcPr>
            <w:tcW w:w="1020" w:type="dxa"/>
            <w:shd w:val="clear" w:color="auto" w:fill="FFFFFF"/>
            <w:tcMar>
              <w:top w:w="0" w:type="dxa"/>
              <w:left w:w="0" w:type="dxa"/>
              <w:bottom w:w="0" w:type="dxa"/>
              <w:right w:w="0" w:type="dxa"/>
            </w:tcMar>
            <w:vAlign w:val="center"/>
          </w:tcPr>
          <w:p w14:paraId="43173266" w14:textId="77777777" w:rsidR="006E2D47" w:rsidRDefault="0009672F">
            <w:pPr>
              <w:spacing w:before="40" w:after="40"/>
              <w:ind w:left="100" w:right="100"/>
              <w:jc w:val="right"/>
            </w:pPr>
            <w:r>
              <w:rPr>
                <w:rFonts w:ascii="Roboto" w:eastAsia="Roboto" w:hAnsi="Roboto" w:cs="Roboto"/>
                <w:color w:val="111111"/>
                <w:sz w:val="22"/>
                <w:szCs w:val="22"/>
              </w:rPr>
              <w:t>0.8703</w:t>
            </w:r>
          </w:p>
        </w:tc>
      </w:tr>
      <w:tr w:rsidR="006E2D47" w14:paraId="57189A0C" w14:textId="77777777">
        <w:trPr>
          <w:cantSplit/>
          <w:trHeight w:val="411"/>
          <w:jc w:val="center"/>
        </w:trPr>
        <w:tc>
          <w:tcPr>
            <w:tcW w:w="642" w:type="dxa"/>
            <w:shd w:val="clear" w:color="auto" w:fill="FFFFFF"/>
            <w:tcMar>
              <w:top w:w="0" w:type="dxa"/>
              <w:left w:w="0" w:type="dxa"/>
              <w:bottom w:w="0" w:type="dxa"/>
              <w:right w:w="0" w:type="dxa"/>
            </w:tcMar>
            <w:vAlign w:val="center"/>
          </w:tcPr>
          <w:p w14:paraId="3D34B79F" w14:textId="77777777" w:rsidR="006E2D47" w:rsidRDefault="0009672F">
            <w:pPr>
              <w:spacing w:before="40" w:after="40"/>
              <w:ind w:left="100" w:right="100"/>
              <w:jc w:val="right"/>
            </w:pPr>
            <w:r>
              <w:rPr>
                <w:rFonts w:ascii="Roboto" w:eastAsia="Roboto" w:hAnsi="Roboto" w:cs="Roboto"/>
                <w:color w:val="111111"/>
                <w:sz w:val="22"/>
                <w:szCs w:val="22"/>
              </w:rPr>
              <w:t>63</w:t>
            </w:r>
          </w:p>
        </w:tc>
        <w:tc>
          <w:tcPr>
            <w:tcW w:w="522" w:type="dxa"/>
            <w:shd w:val="clear" w:color="auto" w:fill="FFFFFF"/>
            <w:tcMar>
              <w:top w:w="0" w:type="dxa"/>
              <w:left w:w="0" w:type="dxa"/>
              <w:bottom w:w="0" w:type="dxa"/>
              <w:right w:w="0" w:type="dxa"/>
            </w:tcMar>
            <w:vAlign w:val="center"/>
          </w:tcPr>
          <w:p w14:paraId="2A7527B4" w14:textId="77777777" w:rsidR="006E2D47" w:rsidRDefault="0009672F">
            <w:pPr>
              <w:spacing w:before="40" w:after="40"/>
              <w:ind w:left="100" w:right="100"/>
              <w:jc w:val="right"/>
            </w:pPr>
            <w:r>
              <w:rPr>
                <w:rFonts w:ascii="Roboto" w:eastAsia="Roboto" w:hAnsi="Roboto" w:cs="Roboto"/>
                <w:color w:val="111111"/>
                <w:sz w:val="22"/>
                <w:szCs w:val="22"/>
              </w:rPr>
              <w:t>25</w:t>
            </w:r>
          </w:p>
        </w:tc>
        <w:tc>
          <w:tcPr>
            <w:tcW w:w="517" w:type="dxa"/>
            <w:shd w:val="clear" w:color="auto" w:fill="FFFFFF"/>
            <w:tcMar>
              <w:top w:w="0" w:type="dxa"/>
              <w:left w:w="0" w:type="dxa"/>
              <w:bottom w:w="0" w:type="dxa"/>
              <w:right w:w="0" w:type="dxa"/>
            </w:tcMar>
            <w:vAlign w:val="center"/>
          </w:tcPr>
          <w:p w14:paraId="6B80EF2B" w14:textId="77777777" w:rsidR="006E2D47" w:rsidRDefault="0009672F">
            <w:pPr>
              <w:spacing w:before="40" w:after="40"/>
              <w:ind w:left="100" w:right="100"/>
              <w:jc w:val="right"/>
            </w:pPr>
            <w:r>
              <w:rPr>
                <w:rFonts w:ascii="Roboto" w:eastAsia="Roboto" w:hAnsi="Roboto" w:cs="Roboto"/>
                <w:color w:val="111111"/>
                <w:sz w:val="22"/>
                <w:szCs w:val="22"/>
              </w:rPr>
              <w:t>9</w:t>
            </w:r>
          </w:p>
        </w:tc>
        <w:tc>
          <w:tcPr>
            <w:tcW w:w="778" w:type="dxa"/>
            <w:shd w:val="clear" w:color="auto" w:fill="FFFFFF"/>
            <w:tcMar>
              <w:top w:w="0" w:type="dxa"/>
              <w:left w:w="0" w:type="dxa"/>
              <w:bottom w:w="0" w:type="dxa"/>
              <w:right w:w="0" w:type="dxa"/>
            </w:tcMar>
            <w:vAlign w:val="center"/>
          </w:tcPr>
          <w:p w14:paraId="4C642919" w14:textId="77777777" w:rsidR="006E2D47" w:rsidRDefault="0009672F">
            <w:pPr>
              <w:spacing w:before="40" w:after="40"/>
              <w:ind w:left="100" w:right="100"/>
              <w:jc w:val="right"/>
            </w:pPr>
            <w:r>
              <w:rPr>
                <w:rFonts w:ascii="Roboto" w:eastAsia="Roboto" w:hAnsi="Roboto" w:cs="Roboto"/>
                <w:color w:val="111111"/>
                <w:sz w:val="22"/>
                <w:szCs w:val="22"/>
              </w:rPr>
              <w:t>25</w:t>
            </w:r>
          </w:p>
        </w:tc>
        <w:tc>
          <w:tcPr>
            <w:tcW w:w="517" w:type="dxa"/>
            <w:shd w:val="clear" w:color="auto" w:fill="FFFFFF"/>
            <w:tcMar>
              <w:top w:w="0" w:type="dxa"/>
              <w:left w:w="0" w:type="dxa"/>
              <w:bottom w:w="0" w:type="dxa"/>
              <w:right w:w="0" w:type="dxa"/>
            </w:tcMar>
            <w:vAlign w:val="center"/>
          </w:tcPr>
          <w:p w14:paraId="39899440" w14:textId="77777777" w:rsidR="006E2D47" w:rsidRDefault="0009672F">
            <w:pPr>
              <w:spacing w:before="40" w:after="40"/>
              <w:ind w:left="100" w:right="100"/>
              <w:jc w:val="right"/>
            </w:pPr>
            <w:r>
              <w:rPr>
                <w:rFonts w:ascii="Roboto" w:eastAsia="Roboto" w:hAnsi="Roboto" w:cs="Roboto"/>
                <w:color w:val="111111"/>
                <w:sz w:val="22"/>
                <w:szCs w:val="22"/>
              </w:rPr>
              <w:t>10</w:t>
            </w:r>
          </w:p>
        </w:tc>
        <w:tc>
          <w:tcPr>
            <w:tcW w:w="861" w:type="dxa"/>
            <w:shd w:val="clear" w:color="auto" w:fill="FFFFFF"/>
            <w:tcMar>
              <w:top w:w="0" w:type="dxa"/>
              <w:left w:w="0" w:type="dxa"/>
              <w:bottom w:w="0" w:type="dxa"/>
              <w:right w:w="0" w:type="dxa"/>
            </w:tcMar>
            <w:vAlign w:val="center"/>
          </w:tcPr>
          <w:p w14:paraId="6E0931DD" w14:textId="77777777" w:rsidR="006E2D47" w:rsidRDefault="0009672F">
            <w:pPr>
              <w:spacing w:before="40" w:after="40"/>
              <w:ind w:left="100" w:right="100"/>
              <w:jc w:val="right"/>
            </w:pPr>
            <w:r>
              <w:rPr>
                <w:rFonts w:ascii="Roboto" w:eastAsia="Roboto" w:hAnsi="Roboto" w:cs="Roboto"/>
                <w:color w:val="111111"/>
                <w:sz w:val="22"/>
                <w:szCs w:val="22"/>
              </w:rPr>
              <w:t>27</w:t>
            </w:r>
          </w:p>
        </w:tc>
        <w:tc>
          <w:tcPr>
            <w:tcW w:w="836" w:type="dxa"/>
            <w:shd w:val="clear" w:color="auto" w:fill="FFFFFF"/>
            <w:tcMar>
              <w:top w:w="0" w:type="dxa"/>
              <w:left w:w="0" w:type="dxa"/>
              <w:bottom w:w="0" w:type="dxa"/>
              <w:right w:w="0" w:type="dxa"/>
            </w:tcMar>
            <w:vAlign w:val="center"/>
          </w:tcPr>
          <w:p w14:paraId="71CAEA96" w14:textId="77777777" w:rsidR="006E2D47" w:rsidRDefault="0009672F">
            <w:pPr>
              <w:spacing w:before="40" w:after="40"/>
              <w:ind w:left="100" w:right="100"/>
              <w:jc w:val="right"/>
            </w:pPr>
            <w:r>
              <w:rPr>
                <w:rFonts w:ascii="Roboto" w:eastAsia="Roboto" w:hAnsi="Roboto" w:cs="Roboto"/>
                <w:color w:val="111111"/>
                <w:sz w:val="22"/>
                <w:szCs w:val="22"/>
              </w:rPr>
              <w:t>9</w:t>
            </w:r>
          </w:p>
        </w:tc>
        <w:tc>
          <w:tcPr>
            <w:tcW w:w="953" w:type="dxa"/>
            <w:shd w:val="clear" w:color="auto" w:fill="FFFFFF"/>
            <w:tcMar>
              <w:top w:w="0" w:type="dxa"/>
              <w:left w:w="0" w:type="dxa"/>
              <w:bottom w:w="0" w:type="dxa"/>
              <w:right w:w="0" w:type="dxa"/>
            </w:tcMar>
            <w:vAlign w:val="center"/>
          </w:tcPr>
          <w:p w14:paraId="10966DB6" w14:textId="77777777" w:rsidR="006E2D47" w:rsidRDefault="0009672F">
            <w:pPr>
              <w:spacing w:before="40" w:after="40"/>
              <w:ind w:left="100" w:right="100"/>
              <w:jc w:val="right"/>
            </w:pPr>
            <w:r>
              <w:rPr>
                <w:rFonts w:ascii="Roboto" w:eastAsia="Roboto" w:hAnsi="Roboto" w:cs="Roboto"/>
                <w:color w:val="111111"/>
                <w:sz w:val="22"/>
                <w:szCs w:val="22"/>
              </w:rPr>
              <w:t>0.9108</w:t>
            </w:r>
          </w:p>
        </w:tc>
        <w:tc>
          <w:tcPr>
            <w:tcW w:w="1125" w:type="dxa"/>
            <w:shd w:val="clear" w:color="auto" w:fill="FFFFFF"/>
            <w:tcMar>
              <w:top w:w="0" w:type="dxa"/>
              <w:left w:w="0" w:type="dxa"/>
              <w:bottom w:w="0" w:type="dxa"/>
              <w:right w:w="0" w:type="dxa"/>
            </w:tcMar>
            <w:vAlign w:val="center"/>
          </w:tcPr>
          <w:p w14:paraId="75FBA446" w14:textId="77777777" w:rsidR="006E2D47" w:rsidRDefault="0009672F">
            <w:pPr>
              <w:spacing w:before="40" w:after="40"/>
              <w:ind w:left="100" w:right="100"/>
              <w:jc w:val="right"/>
            </w:pPr>
            <w:r>
              <w:rPr>
                <w:rFonts w:ascii="Roboto" w:eastAsia="Roboto" w:hAnsi="Roboto" w:cs="Roboto"/>
                <w:color w:val="111111"/>
                <w:sz w:val="22"/>
                <w:szCs w:val="22"/>
              </w:rPr>
              <w:t>0.9323</w:t>
            </w:r>
          </w:p>
        </w:tc>
        <w:tc>
          <w:tcPr>
            <w:tcW w:w="1020" w:type="dxa"/>
            <w:shd w:val="clear" w:color="auto" w:fill="FFFFFF"/>
            <w:tcMar>
              <w:top w:w="0" w:type="dxa"/>
              <w:left w:w="0" w:type="dxa"/>
              <w:bottom w:w="0" w:type="dxa"/>
              <w:right w:w="0" w:type="dxa"/>
            </w:tcMar>
            <w:vAlign w:val="center"/>
          </w:tcPr>
          <w:p w14:paraId="51DA045E" w14:textId="77777777" w:rsidR="006E2D47" w:rsidRDefault="0009672F">
            <w:pPr>
              <w:spacing w:before="40" w:after="40"/>
              <w:ind w:left="100" w:right="100"/>
              <w:jc w:val="right"/>
            </w:pPr>
            <w:r>
              <w:rPr>
                <w:rFonts w:ascii="Roboto" w:eastAsia="Roboto" w:hAnsi="Roboto" w:cs="Roboto"/>
                <w:color w:val="111111"/>
                <w:sz w:val="22"/>
                <w:szCs w:val="22"/>
              </w:rPr>
              <w:t>0.9273</w:t>
            </w:r>
          </w:p>
        </w:tc>
        <w:tc>
          <w:tcPr>
            <w:tcW w:w="953" w:type="dxa"/>
            <w:shd w:val="clear" w:color="auto" w:fill="FFFFFF"/>
            <w:tcMar>
              <w:top w:w="0" w:type="dxa"/>
              <w:left w:w="0" w:type="dxa"/>
              <w:bottom w:w="0" w:type="dxa"/>
              <w:right w:w="0" w:type="dxa"/>
            </w:tcMar>
            <w:vAlign w:val="center"/>
          </w:tcPr>
          <w:p w14:paraId="33E67C91" w14:textId="77777777" w:rsidR="006E2D47" w:rsidRDefault="0009672F">
            <w:pPr>
              <w:spacing w:before="40" w:after="40"/>
              <w:ind w:left="100" w:right="100"/>
              <w:jc w:val="right"/>
            </w:pPr>
            <w:r>
              <w:rPr>
                <w:rFonts w:ascii="Roboto" w:eastAsia="Roboto" w:hAnsi="Roboto" w:cs="Roboto"/>
                <w:color w:val="111111"/>
                <w:sz w:val="22"/>
                <w:szCs w:val="22"/>
              </w:rPr>
              <w:t>0.8839</w:t>
            </w:r>
          </w:p>
        </w:tc>
        <w:tc>
          <w:tcPr>
            <w:tcW w:w="1125" w:type="dxa"/>
            <w:shd w:val="clear" w:color="auto" w:fill="FFFFFF"/>
            <w:tcMar>
              <w:top w:w="0" w:type="dxa"/>
              <w:left w:w="0" w:type="dxa"/>
              <w:bottom w:w="0" w:type="dxa"/>
              <w:right w:w="0" w:type="dxa"/>
            </w:tcMar>
            <w:vAlign w:val="center"/>
          </w:tcPr>
          <w:p w14:paraId="2C45882A" w14:textId="77777777" w:rsidR="006E2D47" w:rsidRDefault="0009672F">
            <w:pPr>
              <w:spacing w:before="40" w:after="40"/>
              <w:ind w:left="100" w:right="100"/>
              <w:jc w:val="right"/>
            </w:pPr>
            <w:r>
              <w:rPr>
                <w:rFonts w:ascii="Roboto" w:eastAsia="Roboto" w:hAnsi="Roboto" w:cs="Roboto"/>
                <w:color w:val="111111"/>
                <w:sz w:val="22"/>
                <w:szCs w:val="22"/>
              </w:rPr>
              <w:t>0.8588</w:t>
            </w:r>
          </w:p>
        </w:tc>
        <w:tc>
          <w:tcPr>
            <w:tcW w:w="1020" w:type="dxa"/>
            <w:shd w:val="clear" w:color="auto" w:fill="FFFFFF"/>
            <w:tcMar>
              <w:top w:w="0" w:type="dxa"/>
              <w:left w:w="0" w:type="dxa"/>
              <w:bottom w:w="0" w:type="dxa"/>
              <w:right w:w="0" w:type="dxa"/>
            </w:tcMar>
            <w:vAlign w:val="center"/>
          </w:tcPr>
          <w:p w14:paraId="028583A9" w14:textId="77777777" w:rsidR="006E2D47" w:rsidRDefault="0009672F">
            <w:pPr>
              <w:spacing w:before="40" w:after="40"/>
              <w:ind w:left="100" w:right="100"/>
              <w:jc w:val="right"/>
            </w:pPr>
            <w:r>
              <w:rPr>
                <w:rFonts w:ascii="Roboto" w:eastAsia="Roboto" w:hAnsi="Roboto" w:cs="Roboto"/>
                <w:color w:val="111111"/>
                <w:sz w:val="22"/>
                <w:szCs w:val="22"/>
              </w:rPr>
              <w:t>0.8732</w:t>
            </w:r>
          </w:p>
        </w:tc>
      </w:tr>
      <w:tr w:rsidR="006E2D47" w14:paraId="2B1ECCB5" w14:textId="77777777">
        <w:trPr>
          <w:cantSplit/>
          <w:trHeight w:val="411"/>
          <w:jc w:val="center"/>
        </w:trPr>
        <w:tc>
          <w:tcPr>
            <w:tcW w:w="642" w:type="dxa"/>
            <w:shd w:val="clear" w:color="auto" w:fill="FFFFFF"/>
            <w:tcMar>
              <w:top w:w="0" w:type="dxa"/>
              <w:left w:w="0" w:type="dxa"/>
              <w:bottom w:w="0" w:type="dxa"/>
              <w:right w:w="0" w:type="dxa"/>
            </w:tcMar>
            <w:vAlign w:val="center"/>
          </w:tcPr>
          <w:p w14:paraId="65DAAC48" w14:textId="77777777" w:rsidR="006E2D47" w:rsidRDefault="0009672F">
            <w:pPr>
              <w:spacing w:before="40" w:after="40"/>
              <w:ind w:left="100" w:right="100"/>
              <w:jc w:val="right"/>
            </w:pPr>
            <w:r>
              <w:rPr>
                <w:rFonts w:ascii="Roboto" w:eastAsia="Roboto" w:hAnsi="Roboto" w:cs="Roboto"/>
                <w:color w:val="111111"/>
                <w:sz w:val="22"/>
                <w:szCs w:val="22"/>
              </w:rPr>
              <w:t>64</w:t>
            </w:r>
          </w:p>
        </w:tc>
        <w:tc>
          <w:tcPr>
            <w:tcW w:w="522" w:type="dxa"/>
            <w:shd w:val="clear" w:color="auto" w:fill="FFFFFF"/>
            <w:tcMar>
              <w:top w:w="0" w:type="dxa"/>
              <w:left w:w="0" w:type="dxa"/>
              <w:bottom w:w="0" w:type="dxa"/>
              <w:right w:w="0" w:type="dxa"/>
            </w:tcMar>
            <w:vAlign w:val="center"/>
          </w:tcPr>
          <w:p w14:paraId="1110228C" w14:textId="77777777" w:rsidR="006E2D47" w:rsidRDefault="0009672F">
            <w:pPr>
              <w:spacing w:before="40" w:after="40"/>
              <w:ind w:left="100" w:right="100"/>
              <w:jc w:val="right"/>
            </w:pPr>
            <w:r>
              <w:rPr>
                <w:rFonts w:ascii="Roboto" w:eastAsia="Roboto" w:hAnsi="Roboto" w:cs="Roboto"/>
                <w:color w:val="111111"/>
                <w:sz w:val="22"/>
                <w:szCs w:val="22"/>
              </w:rPr>
              <w:t>25</w:t>
            </w:r>
          </w:p>
        </w:tc>
        <w:tc>
          <w:tcPr>
            <w:tcW w:w="517" w:type="dxa"/>
            <w:shd w:val="clear" w:color="auto" w:fill="FFFFFF"/>
            <w:tcMar>
              <w:top w:w="0" w:type="dxa"/>
              <w:left w:w="0" w:type="dxa"/>
              <w:bottom w:w="0" w:type="dxa"/>
              <w:right w:w="0" w:type="dxa"/>
            </w:tcMar>
            <w:vAlign w:val="center"/>
          </w:tcPr>
          <w:p w14:paraId="330A06EA" w14:textId="77777777" w:rsidR="006E2D47" w:rsidRDefault="0009672F">
            <w:pPr>
              <w:spacing w:before="40" w:after="40"/>
              <w:ind w:left="100" w:right="100"/>
              <w:jc w:val="right"/>
            </w:pPr>
            <w:r>
              <w:rPr>
                <w:rFonts w:ascii="Roboto" w:eastAsia="Roboto" w:hAnsi="Roboto" w:cs="Roboto"/>
                <w:color w:val="111111"/>
                <w:sz w:val="22"/>
                <w:szCs w:val="22"/>
              </w:rPr>
              <w:t>9</w:t>
            </w:r>
          </w:p>
        </w:tc>
        <w:tc>
          <w:tcPr>
            <w:tcW w:w="778" w:type="dxa"/>
            <w:shd w:val="clear" w:color="auto" w:fill="FFFFFF"/>
            <w:tcMar>
              <w:top w:w="0" w:type="dxa"/>
              <w:left w:w="0" w:type="dxa"/>
              <w:bottom w:w="0" w:type="dxa"/>
              <w:right w:w="0" w:type="dxa"/>
            </w:tcMar>
            <w:vAlign w:val="center"/>
          </w:tcPr>
          <w:p w14:paraId="22B7FF60" w14:textId="77777777" w:rsidR="006E2D47" w:rsidRDefault="0009672F">
            <w:pPr>
              <w:spacing w:before="40" w:after="40"/>
              <w:ind w:left="100" w:right="100"/>
              <w:jc w:val="right"/>
            </w:pPr>
            <w:r>
              <w:rPr>
                <w:rFonts w:ascii="Roboto" w:eastAsia="Roboto" w:hAnsi="Roboto" w:cs="Roboto"/>
                <w:color w:val="111111"/>
                <w:sz w:val="22"/>
                <w:szCs w:val="22"/>
              </w:rPr>
              <w:t>26</w:t>
            </w:r>
          </w:p>
        </w:tc>
        <w:tc>
          <w:tcPr>
            <w:tcW w:w="517" w:type="dxa"/>
            <w:shd w:val="clear" w:color="auto" w:fill="FFFFFF"/>
            <w:tcMar>
              <w:top w:w="0" w:type="dxa"/>
              <w:left w:w="0" w:type="dxa"/>
              <w:bottom w:w="0" w:type="dxa"/>
              <w:right w:w="0" w:type="dxa"/>
            </w:tcMar>
            <w:vAlign w:val="center"/>
          </w:tcPr>
          <w:p w14:paraId="07CCBA7A" w14:textId="77777777" w:rsidR="006E2D47" w:rsidRDefault="0009672F">
            <w:pPr>
              <w:spacing w:before="40" w:after="40"/>
              <w:ind w:left="100" w:right="100"/>
              <w:jc w:val="right"/>
            </w:pPr>
            <w:r>
              <w:rPr>
                <w:rFonts w:ascii="Roboto" w:eastAsia="Roboto" w:hAnsi="Roboto" w:cs="Roboto"/>
                <w:color w:val="111111"/>
                <w:sz w:val="22"/>
                <w:szCs w:val="22"/>
              </w:rPr>
              <w:t>11</w:t>
            </w:r>
          </w:p>
        </w:tc>
        <w:tc>
          <w:tcPr>
            <w:tcW w:w="861" w:type="dxa"/>
            <w:shd w:val="clear" w:color="auto" w:fill="FFFFFF"/>
            <w:tcMar>
              <w:top w:w="0" w:type="dxa"/>
              <w:left w:w="0" w:type="dxa"/>
              <w:bottom w:w="0" w:type="dxa"/>
              <w:right w:w="0" w:type="dxa"/>
            </w:tcMar>
            <w:vAlign w:val="center"/>
          </w:tcPr>
          <w:p w14:paraId="541AA16D" w14:textId="77777777" w:rsidR="006E2D47" w:rsidRDefault="0009672F">
            <w:pPr>
              <w:spacing w:before="40" w:after="40"/>
              <w:ind w:left="100" w:right="100"/>
              <w:jc w:val="right"/>
            </w:pPr>
            <w:r>
              <w:rPr>
                <w:rFonts w:ascii="Roboto" w:eastAsia="Roboto" w:hAnsi="Roboto" w:cs="Roboto"/>
                <w:color w:val="111111"/>
                <w:sz w:val="22"/>
                <w:szCs w:val="22"/>
              </w:rPr>
              <w:t>27</w:t>
            </w:r>
          </w:p>
        </w:tc>
        <w:tc>
          <w:tcPr>
            <w:tcW w:w="836" w:type="dxa"/>
            <w:shd w:val="clear" w:color="auto" w:fill="FFFFFF"/>
            <w:tcMar>
              <w:top w:w="0" w:type="dxa"/>
              <w:left w:w="0" w:type="dxa"/>
              <w:bottom w:w="0" w:type="dxa"/>
              <w:right w:w="0" w:type="dxa"/>
            </w:tcMar>
            <w:vAlign w:val="center"/>
          </w:tcPr>
          <w:p w14:paraId="1CAFBAE6" w14:textId="77777777" w:rsidR="006E2D47" w:rsidRDefault="0009672F">
            <w:pPr>
              <w:spacing w:before="40" w:after="40"/>
              <w:ind w:left="100" w:right="100"/>
              <w:jc w:val="right"/>
            </w:pPr>
            <w:r>
              <w:rPr>
                <w:rFonts w:ascii="Roboto" w:eastAsia="Roboto" w:hAnsi="Roboto" w:cs="Roboto"/>
                <w:color w:val="111111"/>
                <w:sz w:val="22"/>
                <w:szCs w:val="22"/>
              </w:rPr>
              <w:t>10</w:t>
            </w:r>
          </w:p>
        </w:tc>
        <w:tc>
          <w:tcPr>
            <w:tcW w:w="953" w:type="dxa"/>
            <w:shd w:val="clear" w:color="auto" w:fill="FFFFFF"/>
            <w:tcMar>
              <w:top w:w="0" w:type="dxa"/>
              <w:left w:w="0" w:type="dxa"/>
              <w:bottom w:w="0" w:type="dxa"/>
              <w:right w:w="0" w:type="dxa"/>
            </w:tcMar>
            <w:vAlign w:val="center"/>
          </w:tcPr>
          <w:p w14:paraId="1CA1DD67" w14:textId="77777777" w:rsidR="006E2D47" w:rsidRDefault="0009672F">
            <w:pPr>
              <w:spacing w:before="40" w:after="40"/>
              <w:ind w:left="100" w:right="100"/>
              <w:jc w:val="right"/>
            </w:pPr>
            <w:r>
              <w:rPr>
                <w:rFonts w:ascii="Roboto" w:eastAsia="Roboto" w:hAnsi="Roboto" w:cs="Roboto"/>
                <w:color w:val="111111"/>
                <w:sz w:val="22"/>
                <w:szCs w:val="22"/>
              </w:rPr>
              <w:t>0.9185</w:t>
            </w:r>
          </w:p>
        </w:tc>
        <w:tc>
          <w:tcPr>
            <w:tcW w:w="1125" w:type="dxa"/>
            <w:shd w:val="clear" w:color="auto" w:fill="FFFFFF"/>
            <w:tcMar>
              <w:top w:w="0" w:type="dxa"/>
              <w:left w:w="0" w:type="dxa"/>
              <w:bottom w:w="0" w:type="dxa"/>
              <w:right w:w="0" w:type="dxa"/>
            </w:tcMar>
            <w:vAlign w:val="center"/>
          </w:tcPr>
          <w:p w14:paraId="08B775B7" w14:textId="77777777" w:rsidR="006E2D47" w:rsidRDefault="0009672F">
            <w:pPr>
              <w:spacing w:before="40" w:after="40"/>
              <w:ind w:left="100" w:right="100"/>
              <w:jc w:val="right"/>
            </w:pPr>
            <w:r>
              <w:rPr>
                <w:rFonts w:ascii="Roboto" w:eastAsia="Roboto" w:hAnsi="Roboto" w:cs="Roboto"/>
                <w:color w:val="111111"/>
                <w:sz w:val="22"/>
                <w:szCs w:val="22"/>
              </w:rPr>
              <w:t>0.9270</w:t>
            </w:r>
          </w:p>
        </w:tc>
        <w:tc>
          <w:tcPr>
            <w:tcW w:w="1020" w:type="dxa"/>
            <w:shd w:val="clear" w:color="auto" w:fill="FFFFFF"/>
            <w:tcMar>
              <w:top w:w="0" w:type="dxa"/>
              <w:left w:w="0" w:type="dxa"/>
              <w:bottom w:w="0" w:type="dxa"/>
              <w:right w:w="0" w:type="dxa"/>
            </w:tcMar>
            <w:vAlign w:val="center"/>
          </w:tcPr>
          <w:p w14:paraId="012B90ED" w14:textId="77777777" w:rsidR="006E2D47" w:rsidRDefault="0009672F">
            <w:pPr>
              <w:spacing w:before="40" w:after="40"/>
              <w:ind w:left="100" w:right="100"/>
              <w:jc w:val="right"/>
            </w:pPr>
            <w:r>
              <w:rPr>
                <w:rFonts w:ascii="Roboto" w:eastAsia="Roboto" w:hAnsi="Roboto" w:cs="Roboto"/>
                <w:color w:val="111111"/>
                <w:sz w:val="22"/>
                <w:szCs w:val="22"/>
              </w:rPr>
              <w:t>0.9256</w:t>
            </w:r>
          </w:p>
        </w:tc>
        <w:tc>
          <w:tcPr>
            <w:tcW w:w="953" w:type="dxa"/>
            <w:shd w:val="clear" w:color="auto" w:fill="FFFFFF"/>
            <w:tcMar>
              <w:top w:w="0" w:type="dxa"/>
              <w:left w:w="0" w:type="dxa"/>
              <w:bottom w:w="0" w:type="dxa"/>
              <w:right w:w="0" w:type="dxa"/>
            </w:tcMar>
            <w:vAlign w:val="center"/>
          </w:tcPr>
          <w:p w14:paraId="7F638459" w14:textId="77777777" w:rsidR="006E2D47" w:rsidRDefault="0009672F">
            <w:pPr>
              <w:spacing w:before="40" w:after="40"/>
              <w:ind w:left="100" w:right="100"/>
              <w:jc w:val="right"/>
            </w:pPr>
            <w:r>
              <w:rPr>
                <w:rFonts w:ascii="Roboto" w:eastAsia="Roboto" w:hAnsi="Roboto" w:cs="Roboto"/>
                <w:color w:val="111111"/>
                <w:sz w:val="22"/>
                <w:szCs w:val="22"/>
              </w:rPr>
              <w:t>0.8766</w:t>
            </w:r>
          </w:p>
        </w:tc>
        <w:tc>
          <w:tcPr>
            <w:tcW w:w="1125" w:type="dxa"/>
            <w:shd w:val="clear" w:color="auto" w:fill="FFFFFF"/>
            <w:tcMar>
              <w:top w:w="0" w:type="dxa"/>
              <w:left w:w="0" w:type="dxa"/>
              <w:bottom w:w="0" w:type="dxa"/>
              <w:right w:w="0" w:type="dxa"/>
            </w:tcMar>
            <w:vAlign w:val="center"/>
          </w:tcPr>
          <w:p w14:paraId="27D949A3" w14:textId="77777777" w:rsidR="006E2D47" w:rsidRDefault="0009672F">
            <w:pPr>
              <w:spacing w:before="40" w:after="40"/>
              <w:ind w:left="100" w:right="100"/>
              <w:jc w:val="right"/>
            </w:pPr>
            <w:r>
              <w:rPr>
                <w:rFonts w:ascii="Roboto" w:eastAsia="Roboto" w:hAnsi="Roboto" w:cs="Roboto"/>
                <w:color w:val="111111"/>
                <w:sz w:val="22"/>
                <w:szCs w:val="22"/>
              </w:rPr>
              <w:t>0.8558</w:t>
            </w:r>
          </w:p>
        </w:tc>
        <w:tc>
          <w:tcPr>
            <w:tcW w:w="1020" w:type="dxa"/>
            <w:shd w:val="clear" w:color="auto" w:fill="FFFFFF"/>
            <w:tcMar>
              <w:top w:w="0" w:type="dxa"/>
              <w:left w:w="0" w:type="dxa"/>
              <w:bottom w:w="0" w:type="dxa"/>
              <w:right w:w="0" w:type="dxa"/>
            </w:tcMar>
            <w:vAlign w:val="center"/>
          </w:tcPr>
          <w:p w14:paraId="55EAC89B" w14:textId="77777777" w:rsidR="006E2D47" w:rsidRDefault="0009672F">
            <w:pPr>
              <w:spacing w:before="40" w:after="40"/>
              <w:ind w:left="100" w:right="100"/>
              <w:jc w:val="right"/>
            </w:pPr>
            <w:r>
              <w:rPr>
                <w:rFonts w:ascii="Roboto" w:eastAsia="Roboto" w:hAnsi="Roboto" w:cs="Roboto"/>
                <w:color w:val="111111"/>
                <w:sz w:val="22"/>
                <w:szCs w:val="22"/>
              </w:rPr>
              <w:t>0.8628</w:t>
            </w:r>
          </w:p>
        </w:tc>
      </w:tr>
      <w:tr w:rsidR="006E2D47" w14:paraId="778DF0A2" w14:textId="77777777">
        <w:trPr>
          <w:cantSplit/>
          <w:trHeight w:val="411"/>
          <w:jc w:val="center"/>
        </w:trPr>
        <w:tc>
          <w:tcPr>
            <w:tcW w:w="642" w:type="dxa"/>
            <w:shd w:val="clear" w:color="auto" w:fill="FFFFFF"/>
            <w:tcMar>
              <w:top w:w="0" w:type="dxa"/>
              <w:left w:w="0" w:type="dxa"/>
              <w:bottom w:w="0" w:type="dxa"/>
              <w:right w:w="0" w:type="dxa"/>
            </w:tcMar>
            <w:vAlign w:val="center"/>
          </w:tcPr>
          <w:p w14:paraId="57A012E5" w14:textId="77777777" w:rsidR="006E2D47" w:rsidRDefault="0009672F">
            <w:pPr>
              <w:spacing w:before="40" w:after="40"/>
              <w:ind w:left="100" w:right="100"/>
              <w:jc w:val="right"/>
            </w:pPr>
            <w:r>
              <w:rPr>
                <w:rFonts w:ascii="Roboto" w:eastAsia="Roboto" w:hAnsi="Roboto" w:cs="Roboto"/>
                <w:color w:val="111111"/>
                <w:sz w:val="22"/>
                <w:szCs w:val="22"/>
              </w:rPr>
              <w:t>65</w:t>
            </w:r>
          </w:p>
        </w:tc>
        <w:tc>
          <w:tcPr>
            <w:tcW w:w="522" w:type="dxa"/>
            <w:shd w:val="clear" w:color="auto" w:fill="FFFFFF"/>
            <w:tcMar>
              <w:top w:w="0" w:type="dxa"/>
              <w:left w:w="0" w:type="dxa"/>
              <w:bottom w:w="0" w:type="dxa"/>
              <w:right w:w="0" w:type="dxa"/>
            </w:tcMar>
            <w:vAlign w:val="center"/>
          </w:tcPr>
          <w:p w14:paraId="3301BE8C" w14:textId="77777777" w:rsidR="006E2D47" w:rsidRDefault="0009672F">
            <w:pPr>
              <w:spacing w:before="40" w:after="40"/>
              <w:ind w:left="100" w:right="100"/>
              <w:jc w:val="right"/>
            </w:pPr>
            <w:r>
              <w:rPr>
                <w:rFonts w:ascii="Roboto" w:eastAsia="Roboto" w:hAnsi="Roboto" w:cs="Roboto"/>
                <w:color w:val="111111"/>
                <w:sz w:val="22"/>
                <w:szCs w:val="22"/>
              </w:rPr>
              <w:t>25</w:t>
            </w:r>
          </w:p>
        </w:tc>
        <w:tc>
          <w:tcPr>
            <w:tcW w:w="517" w:type="dxa"/>
            <w:shd w:val="clear" w:color="auto" w:fill="FFFFFF"/>
            <w:tcMar>
              <w:top w:w="0" w:type="dxa"/>
              <w:left w:w="0" w:type="dxa"/>
              <w:bottom w:w="0" w:type="dxa"/>
              <w:right w:w="0" w:type="dxa"/>
            </w:tcMar>
            <w:vAlign w:val="center"/>
          </w:tcPr>
          <w:p w14:paraId="64F7D527" w14:textId="77777777" w:rsidR="006E2D47" w:rsidRDefault="0009672F">
            <w:pPr>
              <w:spacing w:before="40" w:after="40"/>
              <w:ind w:left="100" w:right="100"/>
              <w:jc w:val="right"/>
            </w:pPr>
            <w:r>
              <w:rPr>
                <w:rFonts w:ascii="Roboto" w:eastAsia="Roboto" w:hAnsi="Roboto" w:cs="Roboto"/>
                <w:color w:val="111111"/>
                <w:sz w:val="22"/>
                <w:szCs w:val="22"/>
              </w:rPr>
              <w:t>9</w:t>
            </w:r>
          </w:p>
        </w:tc>
        <w:tc>
          <w:tcPr>
            <w:tcW w:w="778" w:type="dxa"/>
            <w:shd w:val="clear" w:color="auto" w:fill="FFFFFF"/>
            <w:tcMar>
              <w:top w:w="0" w:type="dxa"/>
              <w:left w:w="0" w:type="dxa"/>
              <w:bottom w:w="0" w:type="dxa"/>
              <w:right w:w="0" w:type="dxa"/>
            </w:tcMar>
            <w:vAlign w:val="center"/>
          </w:tcPr>
          <w:p w14:paraId="12B92046" w14:textId="77777777" w:rsidR="006E2D47" w:rsidRDefault="0009672F">
            <w:pPr>
              <w:spacing w:before="40" w:after="40"/>
              <w:ind w:left="100" w:right="100"/>
              <w:jc w:val="right"/>
            </w:pPr>
            <w:r>
              <w:rPr>
                <w:rFonts w:ascii="Roboto" w:eastAsia="Roboto" w:hAnsi="Roboto" w:cs="Roboto"/>
                <w:color w:val="111111"/>
                <w:sz w:val="22"/>
                <w:szCs w:val="22"/>
              </w:rPr>
              <w:t>26</w:t>
            </w:r>
          </w:p>
        </w:tc>
        <w:tc>
          <w:tcPr>
            <w:tcW w:w="517" w:type="dxa"/>
            <w:shd w:val="clear" w:color="auto" w:fill="FFFFFF"/>
            <w:tcMar>
              <w:top w:w="0" w:type="dxa"/>
              <w:left w:w="0" w:type="dxa"/>
              <w:bottom w:w="0" w:type="dxa"/>
              <w:right w:w="0" w:type="dxa"/>
            </w:tcMar>
            <w:vAlign w:val="center"/>
          </w:tcPr>
          <w:p w14:paraId="6317CE82" w14:textId="77777777" w:rsidR="006E2D47" w:rsidRDefault="0009672F">
            <w:pPr>
              <w:spacing w:before="40" w:after="40"/>
              <w:ind w:left="100" w:right="100"/>
              <w:jc w:val="right"/>
            </w:pPr>
            <w:r>
              <w:rPr>
                <w:rFonts w:ascii="Roboto" w:eastAsia="Roboto" w:hAnsi="Roboto" w:cs="Roboto"/>
                <w:color w:val="111111"/>
                <w:sz w:val="22"/>
                <w:szCs w:val="22"/>
              </w:rPr>
              <w:t>10</w:t>
            </w:r>
          </w:p>
        </w:tc>
        <w:tc>
          <w:tcPr>
            <w:tcW w:w="861" w:type="dxa"/>
            <w:shd w:val="clear" w:color="auto" w:fill="FFFFFF"/>
            <w:tcMar>
              <w:top w:w="0" w:type="dxa"/>
              <w:left w:w="0" w:type="dxa"/>
              <w:bottom w:w="0" w:type="dxa"/>
              <w:right w:w="0" w:type="dxa"/>
            </w:tcMar>
            <w:vAlign w:val="center"/>
          </w:tcPr>
          <w:p w14:paraId="235A2A18" w14:textId="77777777" w:rsidR="006E2D47" w:rsidRDefault="0009672F">
            <w:pPr>
              <w:spacing w:before="40" w:after="40"/>
              <w:ind w:left="100" w:right="100"/>
              <w:jc w:val="right"/>
            </w:pPr>
            <w:r>
              <w:rPr>
                <w:rFonts w:ascii="Roboto" w:eastAsia="Roboto" w:hAnsi="Roboto" w:cs="Roboto"/>
                <w:color w:val="111111"/>
                <w:sz w:val="22"/>
                <w:szCs w:val="22"/>
              </w:rPr>
              <w:t>27</w:t>
            </w:r>
          </w:p>
        </w:tc>
        <w:tc>
          <w:tcPr>
            <w:tcW w:w="836" w:type="dxa"/>
            <w:shd w:val="clear" w:color="auto" w:fill="FFFFFF"/>
            <w:tcMar>
              <w:top w:w="0" w:type="dxa"/>
              <w:left w:w="0" w:type="dxa"/>
              <w:bottom w:w="0" w:type="dxa"/>
              <w:right w:w="0" w:type="dxa"/>
            </w:tcMar>
            <w:vAlign w:val="center"/>
          </w:tcPr>
          <w:p w14:paraId="550D9E87" w14:textId="77777777" w:rsidR="006E2D47" w:rsidRDefault="0009672F">
            <w:pPr>
              <w:spacing w:before="40" w:after="40"/>
              <w:ind w:left="100" w:right="100"/>
              <w:jc w:val="right"/>
            </w:pPr>
            <w:r>
              <w:rPr>
                <w:rFonts w:ascii="Roboto" w:eastAsia="Roboto" w:hAnsi="Roboto" w:cs="Roboto"/>
                <w:color w:val="111111"/>
                <w:sz w:val="22"/>
                <w:szCs w:val="22"/>
              </w:rPr>
              <w:t>9</w:t>
            </w:r>
          </w:p>
        </w:tc>
        <w:tc>
          <w:tcPr>
            <w:tcW w:w="953" w:type="dxa"/>
            <w:shd w:val="clear" w:color="auto" w:fill="FFFFFF"/>
            <w:tcMar>
              <w:top w:w="0" w:type="dxa"/>
              <w:left w:w="0" w:type="dxa"/>
              <w:bottom w:w="0" w:type="dxa"/>
              <w:right w:w="0" w:type="dxa"/>
            </w:tcMar>
            <w:vAlign w:val="center"/>
          </w:tcPr>
          <w:p w14:paraId="068789A6" w14:textId="77777777" w:rsidR="006E2D47" w:rsidRDefault="0009672F">
            <w:pPr>
              <w:spacing w:before="40" w:after="40"/>
              <w:ind w:left="100" w:right="100"/>
              <w:jc w:val="right"/>
            </w:pPr>
            <w:r>
              <w:rPr>
                <w:rFonts w:ascii="Roboto" w:eastAsia="Roboto" w:hAnsi="Roboto" w:cs="Roboto"/>
                <w:color w:val="111111"/>
                <w:sz w:val="22"/>
                <w:szCs w:val="22"/>
              </w:rPr>
              <w:t>0.9244</w:t>
            </w:r>
          </w:p>
        </w:tc>
        <w:tc>
          <w:tcPr>
            <w:tcW w:w="1125" w:type="dxa"/>
            <w:shd w:val="clear" w:color="auto" w:fill="FFFFFF"/>
            <w:tcMar>
              <w:top w:w="0" w:type="dxa"/>
              <w:left w:w="0" w:type="dxa"/>
              <w:bottom w:w="0" w:type="dxa"/>
              <w:right w:w="0" w:type="dxa"/>
            </w:tcMar>
            <w:vAlign w:val="center"/>
          </w:tcPr>
          <w:p w14:paraId="18B8484D" w14:textId="77777777" w:rsidR="006E2D47" w:rsidRDefault="0009672F">
            <w:pPr>
              <w:spacing w:before="40" w:after="40"/>
              <w:ind w:left="100" w:right="100"/>
              <w:jc w:val="right"/>
            </w:pPr>
            <w:r>
              <w:rPr>
                <w:rFonts w:ascii="Roboto" w:eastAsia="Roboto" w:hAnsi="Roboto" w:cs="Roboto"/>
                <w:color w:val="111111"/>
                <w:sz w:val="22"/>
                <w:szCs w:val="22"/>
              </w:rPr>
              <w:t>0.9290</w:t>
            </w:r>
          </w:p>
        </w:tc>
        <w:tc>
          <w:tcPr>
            <w:tcW w:w="1020" w:type="dxa"/>
            <w:shd w:val="clear" w:color="auto" w:fill="FFFFFF"/>
            <w:tcMar>
              <w:top w:w="0" w:type="dxa"/>
              <w:left w:w="0" w:type="dxa"/>
              <w:bottom w:w="0" w:type="dxa"/>
              <w:right w:w="0" w:type="dxa"/>
            </w:tcMar>
            <w:vAlign w:val="center"/>
          </w:tcPr>
          <w:p w14:paraId="70BA5EC7" w14:textId="77777777" w:rsidR="006E2D47" w:rsidRDefault="0009672F">
            <w:pPr>
              <w:spacing w:before="40" w:after="40"/>
              <w:ind w:left="100" w:right="100"/>
              <w:jc w:val="right"/>
            </w:pPr>
            <w:r>
              <w:rPr>
                <w:rFonts w:ascii="Roboto" w:eastAsia="Roboto" w:hAnsi="Roboto" w:cs="Roboto"/>
                <w:color w:val="111111"/>
                <w:sz w:val="22"/>
                <w:szCs w:val="22"/>
              </w:rPr>
              <w:t>0.9266</w:t>
            </w:r>
          </w:p>
        </w:tc>
        <w:tc>
          <w:tcPr>
            <w:tcW w:w="953" w:type="dxa"/>
            <w:shd w:val="clear" w:color="auto" w:fill="FFFFFF"/>
            <w:tcMar>
              <w:top w:w="0" w:type="dxa"/>
              <w:left w:w="0" w:type="dxa"/>
              <w:bottom w:w="0" w:type="dxa"/>
              <w:right w:w="0" w:type="dxa"/>
            </w:tcMar>
            <w:vAlign w:val="center"/>
          </w:tcPr>
          <w:p w14:paraId="38D2E9F6" w14:textId="77777777" w:rsidR="006E2D47" w:rsidRDefault="0009672F">
            <w:pPr>
              <w:spacing w:before="40" w:after="40"/>
              <w:ind w:left="100" w:right="100"/>
              <w:jc w:val="right"/>
            </w:pPr>
            <w:r>
              <w:rPr>
                <w:rFonts w:ascii="Roboto" w:eastAsia="Roboto" w:hAnsi="Roboto" w:cs="Roboto"/>
                <w:color w:val="111111"/>
                <w:sz w:val="22"/>
                <w:szCs w:val="22"/>
              </w:rPr>
              <w:t>0.8699</w:t>
            </w:r>
          </w:p>
        </w:tc>
        <w:tc>
          <w:tcPr>
            <w:tcW w:w="1125" w:type="dxa"/>
            <w:shd w:val="clear" w:color="auto" w:fill="FFFFFF"/>
            <w:tcMar>
              <w:top w:w="0" w:type="dxa"/>
              <w:left w:w="0" w:type="dxa"/>
              <w:bottom w:w="0" w:type="dxa"/>
              <w:right w:w="0" w:type="dxa"/>
            </w:tcMar>
            <w:vAlign w:val="center"/>
          </w:tcPr>
          <w:p w14:paraId="0E664AFA" w14:textId="77777777" w:rsidR="006E2D47" w:rsidRDefault="0009672F">
            <w:pPr>
              <w:spacing w:before="40" w:after="40"/>
              <w:ind w:left="100" w:right="100"/>
              <w:jc w:val="right"/>
            </w:pPr>
            <w:r>
              <w:rPr>
                <w:rFonts w:ascii="Roboto" w:eastAsia="Roboto" w:hAnsi="Roboto" w:cs="Roboto"/>
                <w:color w:val="111111"/>
                <w:sz w:val="22"/>
                <w:szCs w:val="22"/>
              </w:rPr>
              <w:t>0.8606</w:t>
            </w:r>
          </w:p>
        </w:tc>
        <w:tc>
          <w:tcPr>
            <w:tcW w:w="1020" w:type="dxa"/>
            <w:shd w:val="clear" w:color="auto" w:fill="FFFFFF"/>
            <w:tcMar>
              <w:top w:w="0" w:type="dxa"/>
              <w:left w:w="0" w:type="dxa"/>
              <w:bottom w:w="0" w:type="dxa"/>
              <w:right w:w="0" w:type="dxa"/>
            </w:tcMar>
            <w:vAlign w:val="center"/>
          </w:tcPr>
          <w:p w14:paraId="05570CAD" w14:textId="77777777" w:rsidR="006E2D47" w:rsidRDefault="0009672F">
            <w:pPr>
              <w:spacing w:before="40" w:after="40"/>
              <w:ind w:left="100" w:right="100"/>
              <w:jc w:val="right"/>
            </w:pPr>
            <w:r>
              <w:rPr>
                <w:rFonts w:ascii="Roboto" w:eastAsia="Roboto" w:hAnsi="Roboto" w:cs="Roboto"/>
                <w:color w:val="111111"/>
                <w:sz w:val="22"/>
                <w:szCs w:val="22"/>
              </w:rPr>
              <w:t>0.8709</w:t>
            </w:r>
          </w:p>
        </w:tc>
      </w:tr>
      <w:tr w:rsidR="006E2D47" w14:paraId="7A6B3F42" w14:textId="77777777">
        <w:trPr>
          <w:cantSplit/>
          <w:trHeight w:val="411"/>
          <w:jc w:val="center"/>
        </w:trPr>
        <w:tc>
          <w:tcPr>
            <w:tcW w:w="642" w:type="dxa"/>
            <w:shd w:val="clear" w:color="auto" w:fill="FFFFFF"/>
            <w:tcMar>
              <w:top w:w="0" w:type="dxa"/>
              <w:left w:w="0" w:type="dxa"/>
              <w:bottom w:w="0" w:type="dxa"/>
              <w:right w:w="0" w:type="dxa"/>
            </w:tcMar>
            <w:vAlign w:val="center"/>
          </w:tcPr>
          <w:p w14:paraId="1B556200" w14:textId="77777777" w:rsidR="006E2D47" w:rsidRDefault="0009672F">
            <w:pPr>
              <w:spacing w:before="40" w:after="40"/>
              <w:ind w:left="100" w:right="100"/>
              <w:jc w:val="right"/>
            </w:pPr>
            <w:r>
              <w:rPr>
                <w:rFonts w:ascii="Roboto" w:eastAsia="Roboto" w:hAnsi="Roboto" w:cs="Roboto"/>
                <w:color w:val="111111"/>
                <w:sz w:val="22"/>
                <w:szCs w:val="22"/>
              </w:rPr>
              <w:t>66</w:t>
            </w:r>
          </w:p>
        </w:tc>
        <w:tc>
          <w:tcPr>
            <w:tcW w:w="522" w:type="dxa"/>
            <w:shd w:val="clear" w:color="auto" w:fill="FFFFFF"/>
            <w:tcMar>
              <w:top w:w="0" w:type="dxa"/>
              <w:left w:w="0" w:type="dxa"/>
              <w:bottom w:w="0" w:type="dxa"/>
              <w:right w:w="0" w:type="dxa"/>
            </w:tcMar>
            <w:vAlign w:val="center"/>
          </w:tcPr>
          <w:p w14:paraId="359D6A40" w14:textId="77777777" w:rsidR="006E2D47" w:rsidRDefault="0009672F">
            <w:pPr>
              <w:spacing w:before="40" w:after="40"/>
              <w:ind w:left="100" w:right="100"/>
              <w:jc w:val="right"/>
            </w:pPr>
            <w:r>
              <w:rPr>
                <w:rFonts w:ascii="Roboto" w:eastAsia="Roboto" w:hAnsi="Roboto" w:cs="Roboto"/>
                <w:color w:val="111111"/>
                <w:sz w:val="22"/>
                <w:szCs w:val="22"/>
              </w:rPr>
              <w:t>26</w:t>
            </w:r>
          </w:p>
        </w:tc>
        <w:tc>
          <w:tcPr>
            <w:tcW w:w="517" w:type="dxa"/>
            <w:shd w:val="clear" w:color="auto" w:fill="FFFFFF"/>
            <w:tcMar>
              <w:top w:w="0" w:type="dxa"/>
              <w:left w:w="0" w:type="dxa"/>
              <w:bottom w:w="0" w:type="dxa"/>
              <w:right w:w="0" w:type="dxa"/>
            </w:tcMar>
            <w:vAlign w:val="center"/>
          </w:tcPr>
          <w:p w14:paraId="7301E154" w14:textId="77777777" w:rsidR="006E2D47" w:rsidRDefault="0009672F">
            <w:pPr>
              <w:spacing w:before="40" w:after="40"/>
              <w:ind w:left="100" w:right="100"/>
              <w:jc w:val="right"/>
            </w:pPr>
            <w:r>
              <w:rPr>
                <w:rFonts w:ascii="Roboto" w:eastAsia="Roboto" w:hAnsi="Roboto" w:cs="Roboto"/>
                <w:color w:val="111111"/>
                <w:sz w:val="22"/>
                <w:szCs w:val="22"/>
              </w:rPr>
              <w:t>9</w:t>
            </w:r>
          </w:p>
        </w:tc>
        <w:tc>
          <w:tcPr>
            <w:tcW w:w="778" w:type="dxa"/>
            <w:shd w:val="clear" w:color="auto" w:fill="FFFFFF"/>
            <w:tcMar>
              <w:top w:w="0" w:type="dxa"/>
              <w:left w:w="0" w:type="dxa"/>
              <w:bottom w:w="0" w:type="dxa"/>
              <w:right w:w="0" w:type="dxa"/>
            </w:tcMar>
            <w:vAlign w:val="center"/>
          </w:tcPr>
          <w:p w14:paraId="2A2E49AE" w14:textId="77777777" w:rsidR="006E2D47" w:rsidRDefault="0009672F">
            <w:pPr>
              <w:spacing w:before="40" w:after="40"/>
              <w:ind w:left="100" w:right="100"/>
              <w:jc w:val="right"/>
            </w:pPr>
            <w:r>
              <w:rPr>
                <w:rFonts w:ascii="Roboto" w:eastAsia="Roboto" w:hAnsi="Roboto" w:cs="Roboto"/>
                <w:color w:val="111111"/>
                <w:sz w:val="22"/>
                <w:szCs w:val="22"/>
              </w:rPr>
              <w:t>27</w:t>
            </w:r>
          </w:p>
        </w:tc>
        <w:tc>
          <w:tcPr>
            <w:tcW w:w="517" w:type="dxa"/>
            <w:shd w:val="clear" w:color="auto" w:fill="FFFFFF"/>
            <w:tcMar>
              <w:top w:w="0" w:type="dxa"/>
              <w:left w:w="0" w:type="dxa"/>
              <w:bottom w:w="0" w:type="dxa"/>
              <w:right w:w="0" w:type="dxa"/>
            </w:tcMar>
            <w:vAlign w:val="center"/>
          </w:tcPr>
          <w:p w14:paraId="4CCD5CEB" w14:textId="77777777" w:rsidR="006E2D47" w:rsidRDefault="0009672F">
            <w:pPr>
              <w:spacing w:before="40" w:after="40"/>
              <w:ind w:left="100" w:right="100"/>
              <w:jc w:val="right"/>
            </w:pPr>
            <w:r>
              <w:rPr>
                <w:rFonts w:ascii="Roboto" w:eastAsia="Roboto" w:hAnsi="Roboto" w:cs="Roboto"/>
                <w:color w:val="111111"/>
                <w:sz w:val="22"/>
                <w:szCs w:val="22"/>
              </w:rPr>
              <w:t>12</w:t>
            </w:r>
          </w:p>
        </w:tc>
        <w:tc>
          <w:tcPr>
            <w:tcW w:w="861" w:type="dxa"/>
            <w:shd w:val="clear" w:color="auto" w:fill="FFFFFF"/>
            <w:tcMar>
              <w:top w:w="0" w:type="dxa"/>
              <w:left w:w="0" w:type="dxa"/>
              <w:bottom w:w="0" w:type="dxa"/>
              <w:right w:w="0" w:type="dxa"/>
            </w:tcMar>
            <w:vAlign w:val="center"/>
          </w:tcPr>
          <w:p w14:paraId="7D7292DC" w14:textId="77777777" w:rsidR="006E2D47" w:rsidRDefault="0009672F">
            <w:pPr>
              <w:spacing w:before="40" w:after="40"/>
              <w:ind w:left="100" w:right="100"/>
              <w:jc w:val="right"/>
            </w:pPr>
            <w:r>
              <w:rPr>
                <w:rFonts w:ascii="Roboto" w:eastAsia="Roboto" w:hAnsi="Roboto" w:cs="Roboto"/>
                <w:color w:val="111111"/>
                <w:sz w:val="22"/>
                <w:szCs w:val="22"/>
              </w:rPr>
              <w:t>29</w:t>
            </w:r>
          </w:p>
        </w:tc>
        <w:tc>
          <w:tcPr>
            <w:tcW w:w="836" w:type="dxa"/>
            <w:shd w:val="clear" w:color="auto" w:fill="FFFFFF"/>
            <w:tcMar>
              <w:top w:w="0" w:type="dxa"/>
              <w:left w:w="0" w:type="dxa"/>
              <w:bottom w:w="0" w:type="dxa"/>
              <w:right w:w="0" w:type="dxa"/>
            </w:tcMar>
            <w:vAlign w:val="center"/>
          </w:tcPr>
          <w:p w14:paraId="2F790CEA" w14:textId="77777777" w:rsidR="006E2D47" w:rsidRDefault="0009672F">
            <w:pPr>
              <w:spacing w:before="40" w:after="40"/>
              <w:ind w:left="100" w:right="100"/>
              <w:jc w:val="right"/>
            </w:pPr>
            <w:r>
              <w:rPr>
                <w:rFonts w:ascii="Roboto" w:eastAsia="Roboto" w:hAnsi="Roboto" w:cs="Roboto"/>
                <w:color w:val="111111"/>
                <w:sz w:val="22"/>
                <w:szCs w:val="22"/>
              </w:rPr>
              <w:t>10</w:t>
            </w:r>
          </w:p>
        </w:tc>
        <w:tc>
          <w:tcPr>
            <w:tcW w:w="953" w:type="dxa"/>
            <w:shd w:val="clear" w:color="auto" w:fill="FFFFFF"/>
            <w:tcMar>
              <w:top w:w="0" w:type="dxa"/>
              <w:left w:w="0" w:type="dxa"/>
              <w:bottom w:w="0" w:type="dxa"/>
              <w:right w:w="0" w:type="dxa"/>
            </w:tcMar>
            <w:vAlign w:val="center"/>
          </w:tcPr>
          <w:p w14:paraId="51F144C0" w14:textId="77777777" w:rsidR="006E2D47" w:rsidRDefault="0009672F">
            <w:pPr>
              <w:spacing w:before="40" w:after="40"/>
              <w:ind w:left="100" w:right="100"/>
              <w:jc w:val="right"/>
            </w:pPr>
            <w:r>
              <w:rPr>
                <w:rFonts w:ascii="Roboto" w:eastAsia="Roboto" w:hAnsi="Roboto" w:cs="Roboto"/>
                <w:color w:val="111111"/>
                <w:sz w:val="22"/>
                <w:szCs w:val="22"/>
              </w:rPr>
              <w:t>0.9149</w:t>
            </w:r>
          </w:p>
        </w:tc>
        <w:tc>
          <w:tcPr>
            <w:tcW w:w="1125" w:type="dxa"/>
            <w:shd w:val="clear" w:color="auto" w:fill="FFFFFF"/>
            <w:tcMar>
              <w:top w:w="0" w:type="dxa"/>
              <w:left w:w="0" w:type="dxa"/>
              <w:bottom w:w="0" w:type="dxa"/>
              <w:right w:w="0" w:type="dxa"/>
            </w:tcMar>
            <w:vAlign w:val="center"/>
          </w:tcPr>
          <w:p w14:paraId="2FE74820" w14:textId="77777777" w:rsidR="006E2D47" w:rsidRDefault="0009672F">
            <w:pPr>
              <w:spacing w:before="40" w:after="40"/>
              <w:ind w:left="100" w:right="100"/>
              <w:jc w:val="right"/>
            </w:pPr>
            <w:r>
              <w:rPr>
                <w:rFonts w:ascii="Roboto" w:eastAsia="Roboto" w:hAnsi="Roboto" w:cs="Roboto"/>
                <w:color w:val="111111"/>
                <w:sz w:val="22"/>
                <w:szCs w:val="22"/>
              </w:rPr>
              <w:t>0.9283</w:t>
            </w:r>
          </w:p>
        </w:tc>
        <w:tc>
          <w:tcPr>
            <w:tcW w:w="1020" w:type="dxa"/>
            <w:shd w:val="clear" w:color="auto" w:fill="FFFFFF"/>
            <w:tcMar>
              <w:top w:w="0" w:type="dxa"/>
              <w:left w:w="0" w:type="dxa"/>
              <w:bottom w:w="0" w:type="dxa"/>
              <w:right w:w="0" w:type="dxa"/>
            </w:tcMar>
            <w:vAlign w:val="center"/>
          </w:tcPr>
          <w:p w14:paraId="56C6CD50" w14:textId="77777777" w:rsidR="006E2D47" w:rsidRDefault="0009672F">
            <w:pPr>
              <w:spacing w:before="40" w:after="40"/>
              <w:ind w:left="100" w:right="100"/>
              <w:jc w:val="right"/>
            </w:pPr>
            <w:r>
              <w:rPr>
                <w:rFonts w:ascii="Roboto" w:eastAsia="Roboto" w:hAnsi="Roboto" w:cs="Roboto"/>
                <w:color w:val="111111"/>
                <w:sz w:val="22"/>
                <w:szCs w:val="22"/>
              </w:rPr>
              <w:t>0.9254</w:t>
            </w:r>
          </w:p>
        </w:tc>
        <w:tc>
          <w:tcPr>
            <w:tcW w:w="953" w:type="dxa"/>
            <w:shd w:val="clear" w:color="auto" w:fill="FFFFFF"/>
            <w:tcMar>
              <w:top w:w="0" w:type="dxa"/>
              <w:left w:w="0" w:type="dxa"/>
              <w:bottom w:w="0" w:type="dxa"/>
              <w:right w:w="0" w:type="dxa"/>
            </w:tcMar>
            <w:vAlign w:val="center"/>
          </w:tcPr>
          <w:p w14:paraId="23BF602A" w14:textId="77777777" w:rsidR="006E2D47" w:rsidRDefault="0009672F">
            <w:pPr>
              <w:spacing w:before="40" w:after="40"/>
              <w:ind w:left="100" w:right="100"/>
              <w:jc w:val="right"/>
            </w:pPr>
            <w:r>
              <w:rPr>
                <w:rFonts w:ascii="Roboto" w:eastAsia="Roboto" w:hAnsi="Roboto" w:cs="Roboto"/>
                <w:color w:val="111111"/>
                <w:sz w:val="22"/>
                <w:szCs w:val="22"/>
              </w:rPr>
              <w:t>0.8798</w:t>
            </w:r>
          </w:p>
        </w:tc>
        <w:tc>
          <w:tcPr>
            <w:tcW w:w="1125" w:type="dxa"/>
            <w:shd w:val="clear" w:color="auto" w:fill="FFFFFF"/>
            <w:tcMar>
              <w:top w:w="0" w:type="dxa"/>
              <w:left w:w="0" w:type="dxa"/>
              <w:bottom w:w="0" w:type="dxa"/>
              <w:right w:w="0" w:type="dxa"/>
            </w:tcMar>
            <w:vAlign w:val="center"/>
          </w:tcPr>
          <w:p w14:paraId="7FD8E686" w14:textId="77777777" w:rsidR="006E2D47" w:rsidRDefault="0009672F">
            <w:pPr>
              <w:spacing w:before="40" w:after="40"/>
              <w:ind w:left="100" w:right="100"/>
              <w:jc w:val="right"/>
            </w:pPr>
            <w:r>
              <w:rPr>
                <w:rFonts w:ascii="Roboto" w:eastAsia="Roboto" w:hAnsi="Roboto" w:cs="Roboto"/>
                <w:color w:val="111111"/>
                <w:sz w:val="22"/>
                <w:szCs w:val="22"/>
              </w:rPr>
              <w:t>0.8701</w:t>
            </w:r>
          </w:p>
        </w:tc>
        <w:tc>
          <w:tcPr>
            <w:tcW w:w="1020" w:type="dxa"/>
            <w:shd w:val="clear" w:color="auto" w:fill="FFFFFF"/>
            <w:tcMar>
              <w:top w:w="0" w:type="dxa"/>
              <w:left w:w="0" w:type="dxa"/>
              <w:bottom w:w="0" w:type="dxa"/>
              <w:right w:w="0" w:type="dxa"/>
            </w:tcMar>
            <w:vAlign w:val="center"/>
          </w:tcPr>
          <w:p w14:paraId="3F109685" w14:textId="77777777" w:rsidR="006E2D47" w:rsidRDefault="0009672F">
            <w:pPr>
              <w:spacing w:before="40" w:after="40"/>
              <w:ind w:left="100" w:right="100"/>
              <w:jc w:val="right"/>
            </w:pPr>
            <w:r>
              <w:rPr>
                <w:rFonts w:ascii="Roboto" w:eastAsia="Roboto" w:hAnsi="Roboto" w:cs="Roboto"/>
                <w:color w:val="111111"/>
                <w:sz w:val="22"/>
                <w:szCs w:val="22"/>
              </w:rPr>
              <w:t>0.8796</w:t>
            </w:r>
          </w:p>
        </w:tc>
      </w:tr>
      <w:tr w:rsidR="006E2D47" w14:paraId="16FBF069" w14:textId="77777777">
        <w:trPr>
          <w:cantSplit/>
          <w:trHeight w:val="411"/>
          <w:jc w:val="center"/>
        </w:trPr>
        <w:tc>
          <w:tcPr>
            <w:tcW w:w="642" w:type="dxa"/>
            <w:shd w:val="clear" w:color="auto" w:fill="FFFFFF"/>
            <w:tcMar>
              <w:top w:w="0" w:type="dxa"/>
              <w:left w:w="0" w:type="dxa"/>
              <w:bottom w:w="0" w:type="dxa"/>
              <w:right w:w="0" w:type="dxa"/>
            </w:tcMar>
            <w:vAlign w:val="center"/>
          </w:tcPr>
          <w:p w14:paraId="7F66CA19" w14:textId="77777777" w:rsidR="006E2D47" w:rsidRDefault="0009672F">
            <w:pPr>
              <w:spacing w:before="40" w:after="40"/>
              <w:ind w:left="100" w:right="100"/>
              <w:jc w:val="right"/>
            </w:pPr>
            <w:r>
              <w:rPr>
                <w:rFonts w:ascii="Roboto" w:eastAsia="Roboto" w:hAnsi="Roboto" w:cs="Roboto"/>
                <w:color w:val="111111"/>
                <w:sz w:val="22"/>
                <w:szCs w:val="22"/>
              </w:rPr>
              <w:t>67</w:t>
            </w:r>
          </w:p>
        </w:tc>
        <w:tc>
          <w:tcPr>
            <w:tcW w:w="522" w:type="dxa"/>
            <w:shd w:val="clear" w:color="auto" w:fill="FFFFFF"/>
            <w:tcMar>
              <w:top w:w="0" w:type="dxa"/>
              <w:left w:w="0" w:type="dxa"/>
              <w:bottom w:w="0" w:type="dxa"/>
              <w:right w:w="0" w:type="dxa"/>
            </w:tcMar>
            <w:vAlign w:val="center"/>
          </w:tcPr>
          <w:p w14:paraId="25641C7E" w14:textId="77777777" w:rsidR="006E2D47" w:rsidRDefault="0009672F">
            <w:pPr>
              <w:spacing w:before="40" w:after="40"/>
              <w:ind w:left="100" w:right="100"/>
              <w:jc w:val="right"/>
            </w:pPr>
            <w:r>
              <w:rPr>
                <w:rFonts w:ascii="Roboto" w:eastAsia="Roboto" w:hAnsi="Roboto" w:cs="Roboto"/>
                <w:color w:val="111111"/>
                <w:sz w:val="22"/>
                <w:szCs w:val="22"/>
              </w:rPr>
              <w:t>26</w:t>
            </w:r>
          </w:p>
        </w:tc>
        <w:tc>
          <w:tcPr>
            <w:tcW w:w="517" w:type="dxa"/>
            <w:shd w:val="clear" w:color="auto" w:fill="FFFFFF"/>
            <w:tcMar>
              <w:top w:w="0" w:type="dxa"/>
              <w:left w:w="0" w:type="dxa"/>
              <w:bottom w:w="0" w:type="dxa"/>
              <w:right w:w="0" w:type="dxa"/>
            </w:tcMar>
            <w:vAlign w:val="center"/>
          </w:tcPr>
          <w:p w14:paraId="0CA5C78C" w14:textId="77777777" w:rsidR="006E2D47" w:rsidRDefault="0009672F">
            <w:pPr>
              <w:spacing w:before="40" w:after="40"/>
              <w:ind w:left="100" w:right="100"/>
              <w:jc w:val="right"/>
            </w:pPr>
            <w:r>
              <w:rPr>
                <w:rFonts w:ascii="Roboto" w:eastAsia="Roboto" w:hAnsi="Roboto" w:cs="Roboto"/>
                <w:color w:val="111111"/>
                <w:sz w:val="22"/>
                <w:szCs w:val="22"/>
              </w:rPr>
              <w:t>9</w:t>
            </w:r>
          </w:p>
        </w:tc>
        <w:tc>
          <w:tcPr>
            <w:tcW w:w="778" w:type="dxa"/>
            <w:shd w:val="clear" w:color="auto" w:fill="FFFFFF"/>
            <w:tcMar>
              <w:top w:w="0" w:type="dxa"/>
              <w:left w:w="0" w:type="dxa"/>
              <w:bottom w:w="0" w:type="dxa"/>
              <w:right w:w="0" w:type="dxa"/>
            </w:tcMar>
            <w:vAlign w:val="center"/>
          </w:tcPr>
          <w:p w14:paraId="4EE4FB0F" w14:textId="77777777" w:rsidR="006E2D47" w:rsidRDefault="0009672F">
            <w:pPr>
              <w:spacing w:before="40" w:after="40"/>
              <w:ind w:left="100" w:right="100"/>
              <w:jc w:val="right"/>
            </w:pPr>
            <w:r>
              <w:rPr>
                <w:rFonts w:ascii="Roboto" w:eastAsia="Roboto" w:hAnsi="Roboto" w:cs="Roboto"/>
                <w:color w:val="111111"/>
                <w:sz w:val="22"/>
                <w:szCs w:val="22"/>
              </w:rPr>
              <w:t>27</w:t>
            </w:r>
          </w:p>
        </w:tc>
        <w:tc>
          <w:tcPr>
            <w:tcW w:w="517" w:type="dxa"/>
            <w:shd w:val="clear" w:color="auto" w:fill="FFFFFF"/>
            <w:tcMar>
              <w:top w:w="0" w:type="dxa"/>
              <w:left w:w="0" w:type="dxa"/>
              <w:bottom w:w="0" w:type="dxa"/>
              <w:right w:w="0" w:type="dxa"/>
            </w:tcMar>
            <w:vAlign w:val="center"/>
          </w:tcPr>
          <w:p w14:paraId="418046F1" w14:textId="77777777" w:rsidR="006E2D47" w:rsidRDefault="0009672F">
            <w:pPr>
              <w:spacing w:before="40" w:after="40"/>
              <w:ind w:left="100" w:right="100"/>
              <w:jc w:val="right"/>
            </w:pPr>
            <w:r>
              <w:rPr>
                <w:rFonts w:ascii="Roboto" w:eastAsia="Roboto" w:hAnsi="Roboto" w:cs="Roboto"/>
                <w:color w:val="111111"/>
                <w:sz w:val="22"/>
                <w:szCs w:val="22"/>
              </w:rPr>
              <w:t>10</w:t>
            </w:r>
          </w:p>
        </w:tc>
        <w:tc>
          <w:tcPr>
            <w:tcW w:w="861" w:type="dxa"/>
            <w:shd w:val="clear" w:color="auto" w:fill="FFFFFF"/>
            <w:tcMar>
              <w:top w:w="0" w:type="dxa"/>
              <w:left w:w="0" w:type="dxa"/>
              <w:bottom w:w="0" w:type="dxa"/>
              <w:right w:w="0" w:type="dxa"/>
            </w:tcMar>
            <w:vAlign w:val="center"/>
          </w:tcPr>
          <w:p w14:paraId="712E52E1" w14:textId="77777777" w:rsidR="006E2D47" w:rsidRDefault="006E2D47">
            <w:pPr>
              <w:spacing w:before="40" w:after="40"/>
              <w:ind w:left="100" w:right="100"/>
              <w:jc w:val="right"/>
            </w:pPr>
          </w:p>
        </w:tc>
        <w:tc>
          <w:tcPr>
            <w:tcW w:w="836" w:type="dxa"/>
            <w:shd w:val="clear" w:color="auto" w:fill="FFFFFF"/>
            <w:tcMar>
              <w:top w:w="0" w:type="dxa"/>
              <w:left w:w="0" w:type="dxa"/>
              <w:bottom w:w="0" w:type="dxa"/>
              <w:right w:w="0" w:type="dxa"/>
            </w:tcMar>
            <w:vAlign w:val="center"/>
          </w:tcPr>
          <w:p w14:paraId="192E7EF2" w14:textId="77777777" w:rsidR="006E2D47" w:rsidRDefault="006E2D47">
            <w:pPr>
              <w:spacing w:before="40" w:after="40"/>
              <w:ind w:left="100" w:right="100"/>
              <w:jc w:val="right"/>
            </w:pPr>
          </w:p>
        </w:tc>
        <w:tc>
          <w:tcPr>
            <w:tcW w:w="953" w:type="dxa"/>
            <w:shd w:val="clear" w:color="auto" w:fill="FFFFFF"/>
            <w:tcMar>
              <w:top w:w="0" w:type="dxa"/>
              <w:left w:w="0" w:type="dxa"/>
              <w:bottom w:w="0" w:type="dxa"/>
              <w:right w:w="0" w:type="dxa"/>
            </w:tcMar>
            <w:vAlign w:val="center"/>
          </w:tcPr>
          <w:p w14:paraId="27C8D179" w14:textId="77777777" w:rsidR="006E2D47" w:rsidRDefault="0009672F">
            <w:pPr>
              <w:spacing w:before="40" w:after="40"/>
              <w:ind w:left="100" w:right="100"/>
              <w:jc w:val="right"/>
            </w:pPr>
            <w:r>
              <w:rPr>
                <w:rFonts w:ascii="Roboto" w:eastAsia="Roboto" w:hAnsi="Roboto" w:cs="Roboto"/>
                <w:color w:val="111111"/>
                <w:sz w:val="22"/>
                <w:szCs w:val="22"/>
              </w:rPr>
              <w:t>0.9210</w:t>
            </w:r>
          </w:p>
        </w:tc>
        <w:tc>
          <w:tcPr>
            <w:tcW w:w="1125" w:type="dxa"/>
            <w:shd w:val="clear" w:color="auto" w:fill="FFFFFF"/>
            <w:tcMar>
              <w:top w:w="0" w:type="dxa"/>
              <w:left w:w="0" w:type="dxa"/>
              <w:bottom w:w="0" w:type="dxa"/>
              <w:right w:w="0" w:type="dxa"/>
            </w:tcMar>
            <w:vAlign w:val="center"/>
          </w:tcPr>
          <w:p w14:paraId="5E18D457" w14:textId="77777777" w:rsidR="006E2D47" w:rsidRDefault="0009672F">
            <w:pPr>
              <w:spacing w:before="40" w:after="40"/>
              <w:ind w:left="100" w:right="100"/>
              <w:jc w:val="right"/>
            </w:pPr>
            <w:r>
              <w:rPr>
                <w:rFonts w:ascii="Roboto" w:eastAsia="Roboto" w:hAnsi="Roboto" w:cs="Roboto"/>
                <w:color w:val="111111"/>
                <w:sz w:val="22"/>
                <w:szCs w:val="22"/>
              </w:rPr>
              <w:t>0.9257</w:t>
            </w:r>
          </w:p>
        </w:tc>
        <w:tc>
          <w:tcPr>
            <w:tcW w:w="1020" w:type="dxa"/>
            <w:shd w:val="clear" w:color="auto" w:fill="FFFFFF"/>
            <w:tcMar>
              <w:top w:w="0" w:type="dxa"/>
              <w:left w:w="0" w:type="dxa"/>
              <w:bottom w:w="0" w:type="dxa"/>
              <w:right w:w="0" w:type="dxa"/>
            </w:tcMar>
            <w:vAlign w:val="center"/>
          </w:tcPr>
          <w:p w14:paraId="7996EF16" w14:textId="77777777" w:rsidR="006E2D47" w:rsidRDefault="0009672F">
            <w:pPr>
              <w:spacing w:before="40" w:after="40"/>
              <w:ind w:left="100" w:right="100"/>
              <w:jc w:val="right"/>
            </w:pPr>
            <w:r>
              <w:rPr>
                <w:rFonts w:ascii="Roboto" w:eastAsia="Roboto" w:hAnsi="Roboto" w:cs="Roboto"/>
                <w:color w:val="111111"/>
                <w:sz w:val="22"/>
                <w:szCs w:val="22"/>
              </w:rPr>
              <w:t>0.9257</w:t>
            </w:r>
          </w:p>
        </w:tc>
        <w:tc>
          <w:tcPr>
            <w:tcW w:w="953" w:type="dxa"/>
            <w:shd w:val="clear" w:color="auto" w:fill="FFFFFF"/>
            <w:tcMar>
              <w:top w:w="0" w:type="dxa"/>
              <w:left w:w="0" w:type="dxa"/>
              <w:bottom w:w="0" w:type="dxa"/>
              <w:right w:w="0" w:type="dxa"/>
            </w:tcMar>
            <w:vAlign w:val="center"/>
          </w:tcPr>
          <w:p w14:paraId="2E5F04E5" w14:textId="77777777" w:rsidR="006E2D47" w:rsidRDefault="0009672F">
            <w:pPr>
              <w:spacing w:before="40" w:after="40"/>
              <w:ind w:left="100" w:right="100"/>
              <w:jc w:val="right"/>
            </w:pPr>
            <w:r>
              <w:rPr>
                <w:rFonts w:ascii="Roboto" w:eastAsia="Roboto" w:hAnsi="Roboto" w:cs="Roboto"/>
                <w:color w:val="111111"/>
                <w:sz w:val="22"/>
                <w:szCs w:val="22"/>
              </w:rPr>
              <w:t>0.8736</w:t>
            </w:r>
          </w:p>
        </w:tc>
        <w:tc>
          <w:tcPr>
            <w:tcW w:w="1125" w:type="dxa"/>
            <w:shd w:val="clear" w:color="auto" w:fill="FFFFFF"/>
            <w:tcMar>
              <w:top w:w="0" w:type="dxa"/>
              <w:left w:w="0" w:type="dxa"/>
              <w:bottom w:w="0" w:type="dxa"/>
              <w:right w:w="0" w:type="dxa"/>
            </w:tcMar>
            <w:vAlign w:val="center"/>
          </w:tcPr>
          <w:p w14:paraId="0E4BA03C" w14:textId="77777777" w:rsidR="006E2D47" w:rsidRDefault="0009672F">
            <w:pPr>
              <w:spacing w:before="40" w:after="40"/>
              <w:ind w:left="100" w:right="100"/>
              <w:jc w:val="right"/>
            </w:pPr>
            <w:r>
              <w:rPr>
                <w:rFonts w:ascii="Roboto" w:eastAsia="Roboto" w:hAnsi="Roboto" w:cs="Roboto"/>
                <w:color w:val="111111"/>
                <w:sz w:val="22"/>
                <w:szCs w:val="22"/>
              </w:rPr>
              <w:t>0.8820</w:t>
            </w:r>
          </w:p>
        </w:tc>
        <w:tc>
          <w:tcPr>
            <w:tcW w:w="1020" w:type="dxa"/>
            <w:shd w:val="clear" w:color="auto" w:fill="FFFFFF"/>
            <w:tcMar>
              <w:top w:w="0" w:type="dxa"/>
              <w:left w:w="0" w:type="dxa"/>
              <w:bottom w:w="0" w:type="dxa"/>
              <w:right w:w="0" w:type="dxa"/>
            </w:tcMar>
            <w:vAlign w:val="center"/>
          </w:tcPr>
          <w:p w14:paraId="064EC583" w14:textId="77777777" w:rsidR="006E2D47" w:rsidRDefault="0009672F">
            <w:pPr>
              <w:spacing w:before="40" w:after="40"/>
              <w:ind w:left="100" w:right="100"/>
              <w:jc w:val="right"/>
            </w:pPr>
            <w:r>
              <w:rPr>
                <w:rFonts w:ascii="Roboto" w:eastAsia="Roboto" w:hAnsi="Roboto" w:cs="Roboto"/>
                <w:color w:val="111111"/>
                <w:sz w:val="22"/>
                <w:szCs w:val="22"/>
              </w:rPr>
              <w:t>0.8820</w:t>
            </w:r>
          </w:p>
        </w:tc>
      </w:tr>
      <w:tr w:rsidR="006E2D47" w14:paraId="45CC10EC" w14:textId="77777777">
        <w:trPr>
          <w:cantSplit/>
          <w:trHeight w:val="411"/>
          <w:jc w:val="center"/>
        </w:trPr>
        <w:tc>
          <w:tcPr>
            <w:tcW w:w="642" w:type="dxa"/>
            <w:shd w:val="clear" w:color="auto" w:fill="FFFFFF"/>
            <w:tcMar>
              <w:top w:w="0" w:type="dxa"/>
              <w:left w:w="0" w:type="dxa"/>
              <w:bottom w:w="0" w:type="dxa"/>
              <w:right w:w="0" w:type="dxa"/>
            </w:tcMar>
            <w:vAlign w:val="center"/>
          </w:tcPr>
          <w:p w14:paraId="5A429A00" w14:textId="77777777" w:rsidR="006E2D47" w:rsidRDefault="0009672F">
            <w:pPr>
              <w:spacing w:before="40" w:after="40"/>
              <w:ind w:left="100" w:right="100"/>
              <w:jc w:val="right"/>
            </w:pPr>
            <w:r>
              <w:rPr>
                <w:rFonts w:ascii="Roboto" w:eastAsia="Roboto" w:hAnsi="Roboto" w:cs="Roboto"/>
                <w:color w:val="111111"/>
                <w:sz w:val="22"/>
                <w:szCs w:val="22"/>
              </w:rPr>
              <w:t>68</w:t>
            </w:r>
          </w:p>
        </w:tc>
        <w:tc>
          <w:tcPr>
            <w:tcW w:w="522" w:type="dxa"/>
            <w:shd w:val="clear" w:color="auto" w:fill="FFFFFF"/>
            <w:tcMar>
              <w:top w:w="0" w:type="dxa"/>
              <w:left w:w="0" w:type="dxa"/>
              <w:bottom w:w="0" w:type="dxa"/>
              <w:right w:w="0" w:type="dxa"/>
            </w:tcMar>
            <w:vAlign w:val="center"/>
          </w:tcPr>
          <w:p w14:paraId="481AD222" w14:textId="77777777" w:rsidR="006E2D47" w:rsidRDefault="0009672F">
            <w:pPr>
              <w:spacing w:before="40" w:after="40"/>
              <w:ind w:left="100" w:right="100"/>
              <w:jc w:val="right"/>
            </w:pPr>
            <w:r>
              <w:rPr>
                <w:rFonts w:ascii="Roboto" w:eastAsia="Roboto" w:hAnsi="Roboto" w:cs="Roboto"/>
                <w:color w:val="111111"/>
                <w:sz w:val="22"/>
                <w:szCs w:val="22"/>
              </w:rPr>
              <w:t>27</w:t>
            </w:r>
          </w:p>
        </w:tc>
        <w:tc>
          <w:tcPr>
            <w:tcW w:w="517" w:type="dxa"/>
            <w:shd w:val="clear" w:color="auto" w:fill="FFFFFF"/>
            <w:tcMar>
              <w:top w:w="0" w:type="dxa"/>
              <w:left w:w="0" w:type="dxa"/>
              <w:bottom w:w="0" w:type="dxa"/>
              <w:right w:w="0" w:type="dxa"/>
            </w:tcMar>
            <w:vAlign w:val="center"/>
          </w:tcPr>
          <w:p w14:paraId="47FC3DEA" w14:textId="77777777" w:rsidR="006E2D47" w:rsidRDefault="0009672F">
            <w:pPr>
              <w:spacing w:before="40" w:after="40"/>
              <w:ind w:left="100" w:right="100"/>
              <w:jc w:val="right"/>
            </w:pPr>
            <w:r>
              <w:rPr>
                <w:rFonts w:ascii="Roboto" w:eastAsia="Roboto" w:hAnsi="Roboto" w:cs="Roboto"/>
                <w:color w:val="111111"/>
                <w:sz w:val="22"/>
                <w:szCs w:val="22"/>
              </w:rPr>
              <w:t>9</w:t>
            </w:r>
          </w:p>
        </w:tc>
        <w:tc>
          <w:tcPr>
            <w:tcW w:w="778" w:type="dxa"/>
            <w:shd w:val="clear" w:color="auto" w:fill="FFFFFF"/>
            <w:tcMar>
              <w:top w:w="0" w:type="dxa"/>
              <w:left w:w="0" w:type="dxa"/>
              <w:bottom w:w="0" w:type="dxa"/>
              <w:right w:w="0" w:type="dxa"/>
            </w:tcMar>
            <w:vAlign w:val="center"/>
          </w:tcPr>
          <w:p w14:paraId="32E01280" w14:textId="77777777" w:rsidR="006E2D47" w:rsidRDefault="0009672F">
            <w:pPr>
              <w:spacing w:before="40" w:after="40"/>
              <w:ind w:left="100" w:right="100"/>
              <w:jc w:val="right"/>
            </w:pPr>
            <w:r>
              <w:rPr>
                <w:rFonts w:ascii="Roboto" w:eastAsia="Roboto" w:hAnsi="Roboto" w:cs="Roboto"/>
                <w:color w:val="111111"/>
                <w:sz w:val="22"/>
                <w:szCs w:val="22"/>
              </w:rPr>
              <w:t>27</w:t>
            </w:r>
          </w:p>
        </w:tc>
        <w:tc>
          <w:tcPr>
            <w:tcW w:w="517" w:type="dxa"/>
            <w:shd w:val="clear" w:color="auto" w:fill="FFFFFF"/>
            <w:tcMar>
              <w:top w:w="0" w:type="dxa"/>
              <w:left w:w="0" w:type="dxa"/>
              <w:bottom w:w="0" w:type="dxa"/>
              <w:right w:w="0" w:type="dxa"/>
            </w:tcMar>
            <w:vAlign w:val="center"/>
          </w:tcPr>
          <w:p w14:paraId="59327FD5" w14:textId="77777777" w:rsidR="006E2D47" w:rsidRDefault="0009672F">
            <w:pPr>
              <w:spacing w:before="40" w:after="40"/>
              <w:ind w:left="100" w:right="100"/>
              <w:jc w:val="right"/>
            </w:pPr>
            <w:r>
              <w:rPr>
                <w:rFonts w:ascii="Roboto" w:eastAsia="Roboto" w:hAnsi="Roboto" w:cs="Roboto"/>
                <w:color w:val="111111"/>
                <w:sz w:val="22"/>
                <w:szCs w:val="22"/>
              </w:rPr>
              <w:t>10</w:t>
            </w:r>
          </w:p>
        </w:tc>
        <w:tc>
          <w:tcPr>
            <w:tcW w:w="861" w:type="dxa"/>
            <w:shd w:val="clear" w:color="auto" w:fill="FFFFFF"/>
            <w:tcMar>
              <w:top w:w="0" w:type="dxa"/>
              <w:left w:w="0" w:type="dxa"/>
              <w:bottom w:w="0" w:type="dxa"/>
              <w:right w:w="0" w:type="dxa"/>
            </w:tcMar>
            <w:vAlign w:val="center"/>
          </w:tcPr>
          <w:p w14:paraId="015EE53A" w14:textId="77777777" w:rsidR="006E2D47" w:rsidRDefault="0009672F">
            <w:pPr>
              <w:spacing w:before="40" w:after="40"/>
              <w:ind w:left="100" w:right="100"/>
              <w:jc w:val="right"/>
            </w:pPr>
            <w:r>
              <w:rPr>
                <w:rFonts w:ascii="Roboto" w:eastAsia="Roboto" w:hAnsi="Roboto" w:cs="Roboto"/>
                <w:color w:val="111111"/>
                <w:sz w:val="22"/>
                <w:szCs w:val="22"/>
              </w:rPr>
              <w:t>29</w:t>
            </w:r>
          </w:p>
        </w:tc>
        <w:tc>
          <w:tcPr>
            <w:tcW w:w="836" w:type="dxa"/>
            <w:shd w:val="clear" w:color="auto" w:fill="FFFFFF"/>
            <w:tcMar>
              <w:top w:w="0" w:type="dxa"/>
              <w:left w:w="0" w:type="dxa"/>
              <w:bottom w:w="0" w:type="dxa"/>
              <w:right w:w="0" w:type="dxa"/>
            </w:tcMar>
            <w:vAlign w:val="center"/>
          </w:tcPr>
          <w:p w14:paraId="308C8331" w14:textId="77777777" w:rsidR="006E2D47" w:rsidRDefault="0009672F">
            <w:pPr>
              <w:spacing w:before="40" w:after="40"/>
              <w:ind w:left="100" w:right="100"/>
              <w:jc w:val="right"/>
            </w:pPr>
            <w:r>
              <w:rPr>
                <w:rFonts w:ascii="Roboto" w:eastAsia="Roboto" w:hAnsi="Roboto" w:cs="Roboto"/>
                <w:color w:val="111111"/>
                <w:sz w:val="22"/>
                <w:szCs w:val="22"/>
              </w:rPr>
              <w:t>8</w:t>
            </w:r>
          </w:p>
        </w:tc>
        <w:tc>
          <w:tcPr>
            <w:tcW w:w="953" w:type="dxa"/>
            <w:shd w:val="clear" w:color="auto" w:fill="FFFFFF"/>
            <w:tcMar>
              <w:top w:w="0" w:type="dxa"/>
              <w:left w:w="0" w:type="dxa"/>
              <w:bottom w:w="0" w:type="dxa"/>
              <w:right w:w="0" w:type="dxa"/>
            </w:tcMar>
            <w:vAlign w:val="center"/>
          </w:tcPr>
          <w:p w14:paraId="1991AD38" w14:textId="77777777" w:rsidR="006E2D47" w:rsidRDefault="0009672F">
            <w:pPr>
              <w:spacing w:before="40" w:after="40"/>
              <w:ind w:left="100" w:right="100"/>
              <w:jc w:val="right"/>
            </w:pPr>
            <w:r>
              <w:rPr>
                <w:rFonts w:ascii="Roboto" w:eastAsia="Roboto" w:hAnsi="Roboto" w:cs="Roboto"/>
                <w:color w:val="111111"/>
                <w:sz w:val="22"/>
                <w:szCs w:val="22"/>
              </w:rPr>
              <w:t>0.9112</w:t>
            </w:r>
          </w:p>
        </w:tc>
        <w:tc>
          <w:tcPr>
            <w:tcW w:w="1125" w:type="dxa"/>
            <w:shd w:val="clear" w:color="auto" w:fill="FFFFFF"/>
            <w:tcMar>
              <w:top w:w="0" w:type="dxa"/>
              <w:left w:w="0" w:type="dxa"/>
              <w:bottom w:w="0" w:type="dxa"/>
              <w:right w:w="0" w:type="dxa"/>
            </w:tcMar>
            <w:vAlign w:val="center"/>
          </w:tcPr>
          <w:p w14:paraId="04AF0817" w14:textId="77777777" w:rsidR="006E2D47" w:rsidRDefault="0009672F">
            <w:pPr>
              <w:spacing w:before="40" w:after="40"/>
              <w:ind w:left="100" w:right="100"/>
              <w:jc w:val="right"/>
            </w:pPr>
            <w:r>
              <w:rPr>
                <w:rFonts w:ascii="Roboto" w:eastAsia="Roboto" w:hAnsi="Roboto" w:cs="Roboto"/>
                <w:color w:val="111111"/>
                <w:sz w:val="22"/>
                <w:szCs w:val="22"/>
              </w:rPr>
              <w:t>0.9354</w:t>
            </w:r>
          </w:p>
        </w:tc>
        <w:tc>
          <w:tcPr>
            <w:tcW w:w="1020" w:type="dxa"/>
            <w:shd w:val="clear" w:color="auto" w:fill="FFFFFF"/>
            <w:tcMar>
              <w:top w:w="0" w:type="dxa"/>
              <w:left w:w="0" w:type="dxa"/>
              <w:bottom w:w="0" w:type="dxa"/>
              <w:right w:w="0" w:type="dxa"/>
            </w:tcMar>
            <w:vAlign w:val="center"/>
          </w:tcPr>
          <w:p w14:paraId="49D601CE" w14:textId="77777777" w:rsidR="006E2D47" w:rsidRDefault="0009672F">
            <w:pPr>
              <w:spacing w:before="40" w:after="40"/>
              <w:ind w:left="100" w:right="100"/>
              <w:jc w:val="right"/>
            </w:pPr>
            <w:r>
              <w:rPr>
                <w:rFonts w:ascii="Roboto" w:eastAsia="Roboto" w:hAnsi="Roboto" w:cs="Roboto"/>
                <w:color w:val="111111"/>
                <w:sz w:val="22"/>
                <w:szCs w:val="22"/>
              </w:rPr>
              <w:t>0.9267</w:t>
            </w:r>
          </w:p>
        </w:tc>
        <w:tc>
          <w:tcPr>
            <w:tcW w:w="953" w:type="dxa"/>
            <w:shd w:val="clear" w:color="auto" w:fill="FFFFFF"/>
            <w:tcMar>
              <w:top w:w="0" w:type="dxa"/>
              <w:left w:w="0" w:type="dxa"/>
              <w:bottom w:w="0" w:type="dxa"/>
              <w:right w:w="0" w:type="dxa"/>
            </w:tcMar>
            <w:vAlign w:val="center"/>
          </w:tcPr>
          <w:p w14:paraId="32101ACF" w14:textId="77777777" w:rsidR="006E2D47" w:rsidRDefault="0009672F">
            <w:pPr>
              <w:spacing w:before="40" w:after="40"/>
              <w:ind w:left="100" w:right="100"/>
              <w:jc w:val="right"/>
            </w:pPr>
            <w:r>
              <w:rPr>
                <w:rFonts w:ascii="Roboto" w:eastAsia="Roboto" w:hAnsi="Roboto" w:cs="Roboto"/>
                <w:color w:val="111111"/>
                <w:sz w:val="22"/>
                <w:szCs w:val="22"/>
              </w:rPr>
              <w:t>0.8973</w:t>
            </w:r>
          </w:p>
        </w:tc>
        <w:tc>
          <w:tcPr>
            <w:tcW w:w="1125" w:type="dxa"/>
            <w:shd w:val="clear" w:color="auto" w:fill="FFFFFF"/>
            <w:tcMar>
              <w:top w:w="0" w:type="dxa"/>
              <w:left w:w="0" w:type="dxa"/>
              <w:bottom w:w="0" w:type="dxa"/>
              <w:right w:w="0" w:type="dxa"/>
            </w:tcMar>
            <w:vAlign w:val="center"/>
          </w:tcPr>
          <w:p w14:paraId="2EE146A0" w14:textId="77777777" w:rsidR="006E2D47" w:rsidRDefault="0009672F">
            <w:pPr>
              <w:spacing w:before="40" w:after="40"/>
              <w:ind w:left="100" w:right="100"/>
              <w:jc w:val="right"/>
            </w:pPr>
            <w:r>
              <w:rPr>
                <w:rFonts w:ascii="Roboto" w:eastAsia="Roboto" w:hAnsi="Roboto" w:cs="Roboto"/>
                <w:color w:val="111111"/>
                <w:sz w:val="22"/>
                <w:szCs w:val="22"/>
              </w:rPr>
              <w:t>0.8720</w:t>
            </w:r>
          </w:p>
        </w:tc>
        <w:tc>
          <w:tcPr>
            <w:tcW w:w="1020" w:type="dxa"/>
            <w:shd w:val="clear" w:color="auto" w:fill="FFFFFF"/>
            <w:tcMar>
              <w:top w:w="0" w:type="dxa"/>
              <w:left w:w="0" w:type="dxa"/>
              <w:bottom w:w="0" w:type="dxa"/>
              <w:right w:w="0" w:type="dxa"/>
            </w:tcMar>
            <w:vAlign w:val="center"/>
          </w:tcPr>
          <w:p w14:paraId="135F3049" w14:textId="77777777" w:rsidR="006E2D47" w:rsidRDefault="0009672F">
            <w:pPr>
              <w:spacing w:before="40" w:after="40"/>
              <w:ind w:left="100" w:right="100"/>
              <w:jc w:val="right"/>
            </w:pPr>
            <w:r>
              <w:rPr>
                <w:rFonts w:ascii="Roboto" w:eastAsia="Roboto" w:hAnsi="Roboto" w:cs="Roboto"/>
                <w:color w:val="111111"/>
                <w:sz w:val="22"/>
                <w:szCs w:val="22"/>
              </w:rPr>
              <w:t>0.8923</w:t>
            </w:r>
          </w:p>
        </w:tc>
      </w:tr>
      <w:tr w:rsidR="006E2D47" w14:paraId="2646D577" w14:textId="77777777">
        <w:trPr>
          <w:cantSplit/>
          <w:trHeight w:val="411"/>
          <w:jc w:val="center"/>
        </w:trPr>
        <w:tc>
          <w:tcPr>
            <w:tcW w:w="642" w:type="dxa"/>
            <w:shd w:val="clear" w:color="auto" w:fill="FFFFFF"/>
            <w:tcMar>
              <w:top w:w="0" w:type="dxa"/>
              <w:left w:w="0" w:type="dxa"/>
              <w:bottom w:w="0" w:type="dxa"/>
              <w:right w:w="0" w:type="dxa"/>
            </w:tcMar>
            <w:vAlign w:val="center"/>
          </w:tcPr>
          <w:p w14:paraId="40B2149C" w14:textId="77777777" w:rsidR="006E2D47" w:rsidRDefault="0009672F">
            <w:pPr>
              <w:spacing w:before="40" w:after="40"/>
              <w:ind w:left="100" w:right="100"/>
              <w:jc w:val="right"/>
            </w:pPr>
            <w:r>
              <w:rPr>
                <w:rFonts w:ascii="Roboto" w:eastAsia="Roboto" w:hAnsi="Roboto" w:cs="Roboto"/>
                <w:color w:val="111111"/>
                <w:sz w:val="22"/>
                <w:szCs w:val="22"/>
              </w:rPr>
              <w:t>69</w:t>
            </w:r>
          </w:p>
        </w:tc>
        <w:tc>
          <w:tcPr>
            <w:tcW w:w="522" w:type="dxa"/>
            <w:shd w:val="clear" w:color="auto" w:fill="FFFFFF"/>
            <w:tcMar>
              <w:top w:w="0" w:type="dxa"/>
              <w:left w:w="0" w:type="dxa"/>
              <w:bottom w:w="0" w:type="dxa"/>
              <w:right w:w="0" w:type="dxa"/>
            </w:tcMar>
            <w:vAlign w:val="center"/>
          </w:tcPr>
          <w:p w14:paraId="0ACD8D93" w14:textId="77777777" w:rsidR="006E2D47" w:rsidRDefault="0009672F">
            <w:pPr>
              <w:spacing w:before="40" w:after="40"/>
              <w:ind w:left="100" w:right="100"/>
              <w:jc w:val="right"/>
            </w:pPr>
            <w:r>
              <w:rPr>
                <w:rFonts w:ascii="Roboto" w:eastAsia="Roboto" w:hAnsi="Roboto" w:cs="Roboto"/>
                <w:color w:val="111111"/>
                <w:sz w:val="22"/>
                <w:szCs w:val="22"/>
              </w:rPr>
              <w:t>27</w:t>
            </w:r>
          </w:p>
        </w:tc>
        <w:tc>
          <w:tcPr>
            <w:tcW w:w="517" w:type="dxa"/>
            <w:shd w:val="clear" w:color="auto" w:fill="FFFFFF"/>
            <w:tcMar>
              <w:top w:w="0" w:type="dxa"/>
              <w:left w:w="0" w:type="dxa"/>
              <w:bottom w:w="0" w:type="dxa"/>
              <w:right w:w="0" w:type="dxa"/>
            </w:tcMar>
            <w:vAlign w:val="center"/>
          </w:tcPr>
          <w:p w14:paraId="0ABCFF45" w14:textId="77777777" w:rsidR="006E2D47" w:rsidRDefault="0009672F">
            <w:pPr>
              <w:spacing w:before="40" w:after="40"/>
              <w:ind w:left="100" w:right="100"/>
              <w:jc w:val="right"/>
            </w:pPr>
            <w:r>
              <w:rPr>
                <w:rFonts w:ascii="Roboto" w:eastAsia="Roboto" w:hAnsi="Roboto" w:cs="Roboto"/>
                <w:color w:val="111111"/>
                <w:sz w:val="22"/>
                <w:szCs w:val="22"/>
              </w:rPr>
              <w:t>9</w:t>
            </w:r>
          </w:p>
        </w:tc>
        <w:tc>
          <w:tcPr>
            <w:tcW w:w="778" w:type="dxa"/>
            <w:shd w:val="clear" w:color="auto" w:fill="FFFFFF"/>
            <w:tcMar>
              <w:top w:w="0" w:type="dxa"/>
              <w:left w:w="0" w:type="dxa"/>
              <w:bottom w:w="0" w:type="dxa"/>
              <w:right w:w="0" w:type="dxa"/>
            </w:tcMar>
            <w:vAlign w:val="center"/>
          </w:tcPr>
          <w:p w14:paraId="0F99BCC2" w14:textId="77777777" w:rsidR="006E2D47" w:rsidRDefault="0009672F">
            <w:pPr>
              <w:spacing w:before="40" w:after="40"/>
              <w:ind w:left="100" w:right="100"/>
              <w:jc w:val="right"/>
            </w:pPr>
            <w:r>
              <w:rPr>
                <w:rFonts w:ascii="Roboto" w:eastAsia="Roboto" w:hAnsi="Roboto" w:cs="Roboto"/>
                <w:color w:val="111111"/>
                <w:sz w:val="22"/>
                <w:szCs w:val="22"/>
              </w:rPr>
              <w:t>28</w:t>
            </w:r>
          </w:p>
        </w:tc>
        <w:tc>
          <w:tcPr>
            <w:tcW w:w="517" w:type="dxa"/>
            <w:shd w:val="clear" w:color="auto" w:fill="FFFFFF"/>
            <w:tcMar>
              <w:top w:w="0" w:type="dxa"/>
              <w:left w:w="0" w:type="dxa"/>
              <w:bottom w:w="0" w:type="dxa"/>
              <w:right w:w="0" w:type="dxa"/>
            </w:tcMar>
            <w:vAlign w:val="center"/>
          </w:tcPr>
          <w:p w14:paraId="17EB04EB" w14:textId="77777777" w:rsidR="006E2D47" w:rsidRDefault="0009672F">
            <w:pPr>
              <w:spacing w:before="40" w:after="40"/>
              <w:ind w:left="100" w:right="100"/>
              <w:jc w:val="right"/>
            </w:pPr>
            <w:r>
              <w:rPr>
                <w:rFonts w:ascii="Roboto" w:eastAsia="Roboto" w:hAnsi="Roboto" w:cs="Roboto"/>
                <w:color w:val="111111"/>
                <w:sz w:val="22"/>
                <w:szCs w:val="22"/>
              </w:rPr>
              <w:t>11</w:t>
            </w:r>
          </w:p>
        </w:tc>
        <w:tc>
          <w:tcPr>
            <w:tcW w:w="861" w:type="dxa"/>
            <w:shd w:val="clear" w:color="auto" w:fill="FFFFFF"/>
            <w:tcMar>
              <w:top w:w="0" w:type="dxa"/>
              <w:left w:w="0" w:type="dxa"/>
              <w:bottom w:w="0" w:type="dxa"/>
              <w:right w:w="0" w:type="dxa"/>
            </w:tcMar>
            <w:vAlign w:val="center"/>
          </w:tcPr>
          <w:p w14:paraId="2E2865D1" w14:textId="77777777" w:rsidR="006E2D47" w:rsidRDefault="0009672F">
            <w:pPr>
              <w:spacing w:before="40" w:after="40"/>
              <w:ind w:left="100" w:right="100"/>
              <w:jc w:val="right"/>
            </w:pPr>
            <w:r>
              <w:rPr>
                <w:rFonts w:ascii="Roboto" w:eastAsia="Roboto" w:hAnsi="Roboto" w:cs="Roboto"/>
                <w:color w:val="111111"/>
                <w:sz w:val="22"/>
                <w:szCs w:val="22"/>
              </w:rPr>
              <w:t>29</w:t>
            </w:r>
          </w:p>
        </w:tc>
        <w:tc>
          <w:tcPr>
            <w:tcW w:w="836" w:type="dxa"/>
            <w:shd w:val="clear" w:color="auto" w:fill="FFFFFF"/>
            <w:tcMar>
              <w:top w:w="0" w:type="dxa"/>
              <w:left w:w="0" w:type="dxa"/>
              <w:bottom w:w="0" w:type="dxa"/>
              <w:right w:w="0" w:type="dxa"/>
            </w:tcMar>
            <w:vAlign w:val="center"/>
          </w:tcPr>
          <w:p w14:paraId="5ED6D07A" w14:textId="77777777" w:rsidR="006E2D47" w:rsidRDefault="0009672F">
            <w:pPr>
              <w:spacing w:before="40" w:after="40"/>
              <w:ind w:left="100" w:right="100"/>
              <w:jc w:val="right"/>
            </w:pPr>
            <w:r>
              <w:rPr>
                <w:rFonts w:ascii="Roboto" w:eastAsia="Roboto" w:hAnsi="Roboto" w:cs="Roboto"/>
                <w:color w:val="111111"/>
                <w:sz w:val="22"/>
                <w:szCs w:val="22"/>
              </w:rPr>
              <w:t>8</w:t>
            </w:r>
          </w:p>
        </w:tc>
        <w:tc>
          <w:tcPr>
            <w:tcW w:w="953" w:type="dxa"/>
            <w:shd w:val="clear" w:color="auto" w:fill="FFFFFF"/>
            <w:tcMar>
              <w:top w:w="0" w:type="dxa"/>
              <w:left w:w="0" w:type="dxa"/>
              <w:bottom w:w="0" w:type="dxa"/>
              <w:right w:w="0" w:type="dxa"/>
            </w:tcMar>
            <w:vAlign w:val="center"/>
          </w:tcPr>
          <w:p w14:paraId="7208B215" w14:textId="77777777" w:rsidR="006E2D47" w:rsidRDefault="0009672F">
            <w:pPr>
              <w:spacing w:before="40" w:after="40"/>
              <w:ind w:left="100" w:right="100"/>
              <w:jc w:val="right"/>
            </w:pPr>
            <w:r>
              <w:rPr>
                <w:rFonts w:ascii="Roboto" w:eastAsia="Roboto" w:hAnsi="Roboto" w:cs="Roboto"/>
                <w:color w:val="111111"/>
                <w:sz w:val="22"/>
                <w:szCs w:val="22"/>
              </w:rPr>
              <w:t>0.9177</w:t>
            </w:r>
          </w:p>
        </w:tc>
        <w:tc>
          <w:tcPr>
            <w:tcW w:w="1125" w:type="dxa"/>
            <w:shd w:val="clear" w:color="auto" w:fill="FFFFFF"/>
            <w:tcMar>
              <w:top w:w="0" w:type="dxa"/>
              <w:left w:w="0" w:type="dxa"/>
              <w:bottom w:w="0" w:type="dxa"/>
              <w:right w:w="0" w:type="dxa"/>
            </w:tcMar>
            <w:vAlign w:val="center"/>
          </w:tcPr>
          <w:p w14:paraId="52A4C0B2" w14:textId="77777777" w:rsidR="006E2D47" w:rsidRDefault="0009672F">
            <w:pPr>
              <w:spacing w:before="40" w:after="40"/>
              <w:ind w:left="100" w:right="100"/>
              <w:jc w:val="right"/>
            </w:pPr>
            <w:r>
              <w:rPr>
                <w:rFonts w:ascii="Roboto" w:eastAsia="Roboto" w:hAnsi="Roboto" w:cs="Roboto"/>
                <w:color w:val="111111"/>
                <w:sz w:val="22"/>
                <w:szCs w:val="22"/>
              </w:rPr>
              <w:t>0.9335</w:t>
            </w:r>
          </w:p>
        </w:tc>
        <w:tc>
          <w:tcPr>
            <w:tcW w:w="1020" w:type="dxa"/>
            <w:shd w:val="clear" w:color="auto" w:fill="FFFFFF"/>
            <w:tcMar>
              <w:top w:w="0" w:type="dxa"/>
              <w:left w:w="0" w:type="dxa"/>
              <w:bottom w:w="0" w:type="dxa"/>
              <w:right w:w="0" w:type="dxa"/>
            </w:tcMar>
            <w:vAlign w:val="center"/>
          </w:tcPr>
          <w:p w14:paraId="15814A41" w14:textId="77777777" w:rsidR="006E2D47" w:rsidRDefault="0009672F">
            <w:pPr>
              <w:spacing w:before="40" w:after="40"/>
              <w:ind w:left="100" w:right="100"/>
              <w:jc w:val="right"/>
            </w:pPr>
            <w:r>
              <w:rPr>
                <w:rFonts w:ascii="Roboto" w:eastAsia="Roboto" w:hAnsi="Roboto" w:cs="Roboto"/>
                <w:color w:val="111111"/>
                <w:sz w:val="22"/>
                <w:szCs w:val="22"/>
              </w:rPr>
              <w:t>0.9253</w:t>
            </w:r>
          </w:p>
        </w:tc>
        <w:tc>
          <w:tcPr>
            <w:tcW w:w="953" w:type="dxa"/>
            <w:shd w:val="clear" w:color="auto" w:fill="FFFFFF"/>
            <w:tcMar>
              <w:top w:w="0" w:type="dxa"/>
              <w:left w:w="0" w:type="dxa"/>
              <w:bottom w:w="0" w:type="dxa"/>
              <w:right w:w="0" w:type="dxa"/>
            </w:tcMar>
            <w:vAlign w:val="center"/>
          </w:tcPr>
          <w:p w14:paraId="1C0A4E12" w14:textId="77777777" w:rsidR="006E2D47" w:rsidRDefault="0009672F">
            <w:pPr>
              <w:spacing w:before="40" w:after="40"/>
              <w:ind w:left="100" w:right="100"/>
              <w:jc w:val="right"/>
            </w:pPr>
            <w:r>
              <w:rPr>
                <w:rFonts w:ascii="Roboto" w:eastAsia="Roboto" w:hAnsi="Roboto" w:cs="Roboto"/>
                <w:color w:val="111111"/>
                <w:sz w:val="22"/>
                <w:szCs w:val="22"/>
              </w:rPr>
              <w:t>0.8912</w:t>
            </w:r>
          </w:p>
        </w:tc>
        <w:tc>
          <w:tcPr>
            <w:tcW w:w="1125" w:type="dxa"/>
            <w:shd w:val="clear" w:color="auto" w:fill="FFFFFF"/>
            <w:tcMar>
              <w:top w:w="0" w:type="dxa"/>
              <w:left w:w="0" w:type="dxa"/>
              <w:bottom w:w="0" w:type="dxa"/>
              <w:right w:w="0" w:type="dxa"/>
            </w:tcMar>
            <w:vAlign w:val="center"/>
          </w:tcPr>
          <w:p w14:paraId="5261D3B1" w14:textId="77777777" w:rsidR="006E2D47" w:rsidRDefault="0009672F">
            <w:pPr>
              <w:spacing w:before="40" w:after="40"/>
              <w:ind w:left="100" w:right="100"/>
              <w:jc w:val="right"/>
            </w:pPr>
            <w:r>
              <w:rPr>
                <w:rFonts w:ascii="Roboto" w:eastAsia="Roboto" w:hAnsi="Roboto" w:cs="Roboto"/>
                <w:color w:val="111111"/>
                <w:sz w:val="22"/>
                <w:szCs w:val="22"/>
              </w:rPr>
              <w:t>0.8669</w:t>
            </w:r>
          </w:p>
        </w:tc>
        <w:tc>
          <w:tcPr>
            <w:tcW w:w="1020" w:type="dxa"/>
            <w:shd w:val="clear" w:color="auto" w:fill="FFFFFF"/>
            <w:tcMar>
              <w:top w:w="0" w:type="dxa"/>
              <w:left w:w="0" w:type="dxa"/>
              <w:bottom w:w="0" w:type="dxa"/>
              <w:right w:w="0" w:type="dxa"/>
            </w:tcMar>
            <w:vAlign w:val="center"/>
          </w:tcPr>
          <w:p w14:paraId="0E030E43" w14:textId="77777777" w:rsidR="006E2D47" w:rsidRDefault="0009672F">
            <w:pPr>
              <w:spacing w:before="40" w:after="40"/>
              <w:ind w:left="100" w:right="100"/>
              <w:jc w:val="right"/>
            </w:pPr>
            <w:r>
              <w:rPr>
                <w:rFonts w:ascii="Roboto" w:eastAsia="Roboto" w:hAnsi="Roboto" w:cs="Roboto"/>
                <w:color w:val="111111"/>
                <w:sz w:val="22"/>
                <w:szCs w:val="22"/>
              </w:rPr>
              <w:t>0.8931</w:t>
            </w:r>
          </w:p>
        </w:tc>
      </w:tr>
      <w:tr w:rsidR="006E2D47" w14:paraId="5DF1B67F" w14:textId="77777777">
        <w:trPr>
          <w:cantSplit/>
          <w:trHeight w:val="411"/>
          <w:jc w:val="center"/>
        </w:trPr>
        <w:tc>
          <w:tcPr>
            <w:tcW w:w="642" w:type="dxa"/>
            <w:shd w:val="clear" w:color="auto" w:fill="FFFFFF"/>
            <w:tcMar>
              <w:top w:w="0" w:type="dxa"/>
              <w:left w:w="0" w:type="dxa"/>
              <w:bottom w:w="0" w:type="dxa"/>
              <w:right w:w="0" w:type="dxa"/>
            </w:tcMar>
            <w:vAlign w:val="center"/>
          </w:tcPr>
          <w:p w14:paraId="067807C2" w14:textId="77777777" w:rsidR="006E2D47" w:rsidRDefault="0009672F">
            <w:pPr>
              <w:spacing w:before="40" w:after="40"/>
              <w:ind w:left="100" w:right="100"/>
              <w:jc w:val="right"/>
            </w:pPr>
            <w:r>
              <w:rPr>
                <w:rFonts w:ascii="Roboto" w:eastAsia="Roboto" w:hAnsi="Roboto" w:cs="Roboto"/>
                <w:color w:val="111111"/>
                <w:sz w:val="22"/>
                <w:szCs w:val="22"/>
              </w:rPr>
              <w:t>70</w:t>
            </w:r>
          </w:p>
        </w:tc>
        <w:tc>
          <w:tcPr>
            <w:tcW w:w="522" w:type="dxa"/>
            <w:shd w:val="clear" w:color="auto" w:fill="FFFFFF"/>
            <w:tcMar>
              <w:top w:w="0" w:type="dxa"/>
              <w:left w:w="0" w:type="dxa"/>
              <w:bottom w:w="0" w:type="dxa"/>
              <w:right w:w="0" w:type="dxa"/>
            </w:tcMar>
            <w:vAlign w:val="center"/>
          </w:tcPr>
          <w:p w14:paraId="45CE4291" w14:textId="77777777" w:rsidR="006E2D47" w:rsidRDefault="0009672F">
            <w:pPr>
              <w:spacing w:before="40" w:after="40"/>
              <w:ind w:left="100" w:right="100"/>
              <w:jc w:val="right"/>
            </w:pPr>
            <w:r>
              <w:rPr>
                <w:rFonts w:ascii="Roboto" w:eastAsia="Roboto" w:hAnsi="Roboto" w:cs="Roboto"/>
                <w:color w:val="111111"/>
                <w:sz w:val="22"/>
                <w:szCs w:val="22"/>
              </w:rPr>
              <w:t>28</w:t>
            </w:r>
          </w:p>
        </w:tc>
        <w:tc>
          <w:tcPr>
            <w:tcW w:w="517" w:type="dxa"/>
            <w:shd w:val="clear" w:color="auto" w:fill="FFFFFF"/>
            <w:tcMar>
              <w:top w:w="0" w:type="dxa"/>
              <w:left w:w="0" w:type="dxa"/>
              <w:bottom w:w="0" w:type="dxa"/>
              <w:right w:w="0" w:type="dxa"/>
            </w:tcMar>
            <w:vAlign w:val="center"/>
          </w:tcPr>
          <w:p w14:paraId="14DC8B25" w14:textId="77777777" w:rsidR="006E2D47" w:rsidRDefault="0009672F">
            <w:pPr>
              <w:spacing w:before="40" w:after="40"/>
              <w:ind w:left="100" w:right="100"/>
              <w:jc w:val="right"/>
            </w:pPr>
            <w:r>
              <w:rPr>
                <w:rFonts w:ascii="Roboto" w:eastAsia="Roboto" w:hAnsi="Roboto" w:cs="Roboto"/>
                <w:color w:val="111111"/>
                <w:sz w:val="22"/>
                <w:szCs w:val="22"/>
              </w:rPr>
              <w:t>9</w:t>
            </w:r>
          </w:p>
        </w:tc>
        <w:tc>
          <w:tcPr>
            <w:tcW w:w="778" w:type="dxa"/>
            <w:shd w:val="clear" w:color="auto" w:fill="FFFFFF"/>
            <w:tcMar>
              <w:top w:w="0" w:type="dxa"/>
              <w:left w:w="0" w:type="dxa"/>
              <w:bottom w:w="0" w:type="dxa"/>
              <w:right w:w="0" w:type="dxa"/>
            </w:tcMar>
            <w:vAlign w:val="center"/>
          </w:tcPr>
          <w:p w14:paraId="6BD2D571" w14:textId="77777777" w:rsidR="006E2D47" w:rsidRDefault="0009672F">
            <w:pPr>
              <w:spacing w:before="40" w:after="40"/>
              <w:ind w:left="100" w:right="100"/>
              <w:jc w:val="right"/>
            </w:pPr>
            <w:r>
              <w:rPr>
                <w:rFonts w:ascii="Roboto" w:eastAsia="Roboto" w:hAnsi="Roboto" w:cs="Roboto"/>
                <w:color w:val="111111"/>
                <w:sz w:val="22"/>
                <w:szCs w:val="22"/>
              </w:rPr>
              <w:t>29</w:t>
            </w:r>
          </w:p>
        </w:tc>
        <w:tc>
          <w:tcPr>
            <w:tcW w:w="517" w:type="dxa"/>
            <w:shd w:val="clear" w:color="auto" w:fill="FFFFFF"/>
            <w:tcMar>
              <w:top w:w="0" w:type="dxa"/>
              <w:left w:w="0" w:type="dxa"/>
              <w:bottom w:w="0" w:type="dxa"/>
              <w:right w:w="0" w:type="dxa"/>
            </w:tcMar>
            <w:vAlign w:val="center"/>
          </w:tcPr>
          <w:p w14:paraId="12534970" w14:textId="77777777" w:rsidR="006E2D47" w:rsidRDefault="0009672F">
            <w:pPr>
              <w:spacing w:before="40" w:after="40"/>
              <w:ind w:left="100" w:right="100"/>
              <w:jc w:val="right"/>
            </w:pPr>
            <w:r>
              <w:rPr>
                <w:rFonts w:ascii="Roboto" w:eastAsia="Roboto" w:hAnsi="Roboto" w:cs="Roboto"/>
                <w:color w:val="111111"/>
                <w:sz w:val="22"/>
                <w:szCs w:val="22"/>
              </w:rPr>
              <w:t>14</w:t>
            </w:r>
          </w:p>
        </w:tc>
        <w:tc>
          <w:tcPr>
            <w:tcW w:w="861" w:type="dxa"/>
            <w:shd w:val="clear" w:color="auto" w:fill="FFFFFF"/>
            <w:tcMar>
              <w:top w:w="0" w:type="dxa"/>
              <w:left w:w="0" w:type="dxa"/>
              <w:bottom w:w="0" w:type="dxa"/>
              <w:right w:w="0" w:type="dxa"/>
            </w:tcMar>
            <w:vAlign w:val="center"/>
          </w:tcPr>
          <w:p w14:paraId="20350B0E" w14:textId="77777777" w:rsidR="006E2D47" w:rsidRDefault="0009672F">
            <w:pPr>
              <w:spacing w:before="40" w:after="40"/>
              <w:ind w:left="100" w:right="100"/>
              <w:jc w:val="right"/>
            </w:pPr>
            <w:r>
              <w:rPr>
                <w:rFonts w:ascii="Roboto" w:eastAsia="Roboto" w:hAnsi="Roboto" w:cs="Roboto"/>
                <w:color w:val="111111"/>
                <w:sz w:val="22"/>
                <w:szCs w:val="22"/>
              </w:rPr>
              <w:t>30</w:t>
            </w:r>
          </w:p>
        </w:tc>
        <w:tc>
          <w:tcPr>
            <w:tcW w:w="836" w:type="dxa"/>
            <w:shd w:val="clear" w:color="auto" w:fill="FFFFFF"/>
            <w:tcMar>
              <w:top w:w="0" w:type="dxa"/>
              <w:left w:w="0" w:type="dxa"/>
              <w:bottom w:w="0" w:type="dxa"/>
              <w:right w:w="0" w:type="dxa"/>
            </w:tcMar>
            <w:vAlign w:val="center"/>
          </w:tcPr>
          <w:p w14:paraId="2DF5E8DC" w14:textId="77777777" w:rsidR="006E2D47" w:rsidRDefault="0009672F">
            <w:pPr>
              <w:spacing w:before="40" w:after="40"/>
              <w:ind w:left="100" w:right="100"/>
              <w:jc w:val="right"/>
            </w:pPr>
            <w:r>
              <w:rPr>
                <w:rFonts w:ascii="Roboto" w:eastAsia="Roboto" w:hAnsi="Roboto" w:cs="Roboto"/>
                <w:color w:val="111111"/>
                <w:sz w:val="22"/>
                <w:szCs w:val="22"/>
              </w:rPr>
              <w:t>13</w:t>
            </w:r>
          </w:p>
        </w:tc>
        <w:tc>
          <w:tcPr>
            <w:tcW w:w="953" w:type="dxa"/>
            <w:shd w:val="clear" w:color="auto" w:fill="FFFFFF"/>
            <w:tcMar>
              <w:top w:w="0" w:type="dxa"/>
              <w:left w:w="0" w:type="dxa"/>
              <w:bottom w:w="0" w:type="dxa"/>
              <w:right w:w="0" w:type="dxa"/>
            </w:tcMar>
            <w:vAlign w:val="center"/>
          </w:tcPr>
          <w:p w14:paraId="4DF3126B" w14:textId="77777777" w:rsidR="006E2D47" w:rsidRDefault="0009672F">
            <w:pPr>
              <w:spacing w:before="40" w:after="40"/>
              <w:ind w:left="100" w:right="100"/>
              <w:jc w:val="right"/>
            </w:pPr>
            <w:r>
              <w:rPr>
                <w:rFonts w:ascii="Roboto" w:eastAsia="Roboto" w:hAnsi="Roboto" w:cs="Roboto"/>
                <w:color w:val="111111"/>
                <w:sz w:val="22"/>
                <w:szCs w:val="22"/>
              </w:rPr>
              <w:t>0.9076</w:t>
            </w:r>
          </w:p>
        </w:tc>
        <w:tc>
          <w:tcPr>
            <w:tcW w:w="1125" w:type="dxa"/>
            <w:shd w:val="clear" w:color="auto" w:fill="FFFFFF"/>
            <w:tcMar>
              <w:top w:w="0" w:type="dxa"/>
              <w:left w:w="0" w:type="dxa"/>
              <w:bottom w:w="0" w:type="dxa"/>
              <w:right w:w="0" w:type="dxa"/>
            </w:tcMar>
            <w:vAlign w:val="center"/>
          </w:tcPr>
          <w:p w14:paraId="01166C31" w14:textId="77777777" w:rsidR="006E2D47" w:rsidRDefault="0009672F">
            <w:pPr>
              <w:spacing w:before="40" w:after="40"/>
              <w:ind w:left="100" w:right="100"/>
              <w:jc w:val="right"/>
            </w:pPr>
            <w:r>
              <w:rPr>
                <w:rFonts w:ascii="Roboto" w:eastAsia="Roboto" w:hAnsi="Roboto" w:cs="Roboto"/>
                <w:color w:val="111111"/>
                <w:sz w:val="22"/>
                <w:szCs w:val="22"/>
              </w:rPr>
              <w:t>0.9252</w:t>
            </w:r>
          </w:p>
        </w:tc>
        <w:tc>
          <w:tcPr>
            <w:tcW w:w="1020" w:type="dxa"/>
            <w:shd w:val="clear" w:color="auto" w:fill="FFFFFF"/>
            <w:tcMar>
              <w:top w:w="0" w:type="dxa"/>
              <w:left w:w="0" w:type="dxa"/>
              <w:bottom w:w="0" w:type="dxa"/>
              <w:right w:w="0" w:type="dxa"/>
            </w:tcMar>
            <w:vAlign w:val="center"/>
          </w:tcPr>
          <w:p w14:paraId="544134B2" w14:textId="77777777" w:rsidR="006E2D47" w:rsidRDefault="0009672F">
            <w:pPr>
              <w:spacing w:before="40" w:after="40"/>
              <w:ind w:left="100" w:right="100"/>
              <w:jc w:val="right"/>
            </w:pPr>
            <w:r>
              <w:rPr>
                <w:rFonts w:ascii="Roboto" w:eastAsia="Roboto" w:hAnsi="Roboto" w:cs="Roboto"/>
                <w:color w:val="111111"/>
                <w:sz w:val="22"/>
                <w:szCs w:val="22"/>
              </w:rPr>
              <w:t>0.9250</w:t>
            </w:r>
          </w:p>
        </w:tc>
        <w:tc>
          <w:tcPr>
            <w:tcW w:w="953" w:type="dxa"/>
            <w:shd w:val="clear" w:color="auto" w:fill="FFFFFF"/>
            <w:tcMar>
              <w:top w:w="0" w:type="dxa"/>
              <w:left w:w="0" w:type="dxa"/>
              <w:bottom w:w="0" w:type="dxa"/>
              <w:right w:w="0" w:type="dxa"/>
            </w:tcMar>
            <w:vAlign w:val="center"/>
          </w:tcPr>
          <w:p w14:paraId="648F6089" w14:textId="77777777" w:rsidR="006E2D47" w:rsidRDefault="0009672F">
            <w:pPr>
              <w:spacing w:before="40" w:after="40"/>
              <w:ind w:left="100" w:right="100"/>
              <w:jc w:val="right"/>
            </w:pPr>
            <w:r>
              <w:rPr>
                <w:rFonts w:ascii="Roboto" w:eastAsia="Roboto" w:hAnsi="Roboto" w:cs="Roboto"/>
                <w:color w:val="111111"/>
                <w:sz w:val="22"/>
                <w:szCs w:val="22"/>
              </w:rPr>
              <w:t>0.8998</w:t>
            </w:r>
          </w:p>
        </w:tc>
        <w:tc>
          <w:tcPr>
            <w:tcW w:w="1125" w:type="dxa"/>
            <w:shd w:val="clear" w:color="auto" w:fill="FFFFFF"/>
            <w:tcMar>
              <w:top w:w="0" w:type="dxa"/>
              <w:left w:w="0" w:type="dxa"/>
              <w:bottom w:w="0" w:type="dxa"/>
              <w:right w:w="0" w:type="dxa"/>
            </w:tcMar>
            <w:vAlign w:val="center"/>
          </w:tcPr>
          <w:p w14:paraId="6B776532" w14:textId="77777777" w:rsidR="006E2D47" w:rsidRDefault="0009672F">
            <w:pPr>
              <w:spacing w:before="40" w:after="40"/>
              <w:ind w:left="100" w:right="100"/>
              <w:jc w:val="right"/>
            </w:pPr>
            <w:r>
              <w:rPr>
                <w:rFonts w:ascii="Roboto" w:eastAsia="Roboto" w:hAnsi="Roboto" w:cs="Roboto"/>
                <w:color w:val="111111"/>
                <w:sz w:val="22"/>
                <w:szCs w:val="22"/>
              </w:rPr>
              <w:t>0.8830</w:t>
            </w:r>
          </w:p>
        </w:tc>
        <w:tc>
          <w:tcPr>
            <w:tcW w:w="1020" w:type="dxa"/>
            <w:shd w:val="clear" w:color="auto" w:fill="FFFFFF"/>
            <w:tcMar>
              <w:top w:w="0" w:type="dxa"/>
              <w:left w:w="0" w:type="dxa"/>
              <w:bottom w:w="0" w:type="dxa"/>
              <w:right w:w="0" w:type="dxa"/>
            </w:tcMar>
            <w:vAlign w:val="center"/>
          </w:tcPr>
          <w:p w14:paraId="5E7231EA" w14:textId="77777777" w:rsidR="006E2D47" w:rsidRDefault="0009672F">
            <w:pPr>
              <w:spacing w:before="40" w:after="40"/>
              <w:ind w:left="100" w:right="100"/>
              <w:jc w:val="right"/>
            </w:pPr>
            <w:r>
              <w:rPr>
                <w:rFonts w:ascii="Roboto" w:eastAsia="Roboto" w:hAnsi="Roboto" w:cs="Roboto"/>
                <w:color w:val="111111"/>
                <w:sz w:val="22"/>
                <w:szCs w:val="22"/>
              </w:rPr>
              <w:t>0.8841</w:t>
            </w:r>
          </w:p>
        </w:tc>
      </w:tr>
      <w:tr w:rsidR="006E2D47" w14:paraId="411DAF83" w14:textId="77777777">
        <w:trPr>
          <w:cantSplit/>
          <w:trHeight w:val="411"/>
          <w:jc w:val="center"/>
        </w:trPr>
        <w:tc>
          <w:tcPr>
            <w:tcW w:w="642" w:type="dxa"/>
            <w:shd w:val="clear" w:color="auto" w:fill="FFFFFF"/>
            <w:tcMar>
              <w:top w:w="0" w:type="dxa"/>
              <w:left w:w="0" w:type="dxa"/>
              <w:bottom w:w="0" w:type="dxa"/>
              <w:right w:w="0" w:type="dxa"/>
            </w:tcMar>
            <w:vAlign w:val="center"/>
          </w:tcPr>
          <w:p w14:paraId="1CF313D6" w14:textId="77777777" w:rsidR="006E2D47" w:rsidRDefault="0009672F">
            <w:pPr>
              <w:spacing w:before="40" w:after="40"/>
              <w:ind w:left="100" w:right="100"/>
              <w:jc w:val="right"/>
            </w:pPr>
            <w:r>
              <w:rPr>
                <w:rFonts w:ascii="Roboto" w:eastAsia="Roboto" w:hAnsi="Roboto" w:cs="Roboto"/>
                <w:color w:val="111111"/>
                <w:sz w:val="22"/>
                <w:szCs w:val="22"/>
              </w:rPr>
              <w:t>71</w:t>
            </w:r>
          </w:p>
        </w:tc>
        <w:tc>
          <w:tcPr>
            <w:tcW w:w="522" w:type="dxa"/>
            <w:shd w:val="clear" w:color="auto" w:fill="FFFFFF"/>
            <w:tcMar>
              <w:top w:w="0" w:type="dxa"/>
              <w:left w:w="0" w:type="dxa"/>
              <w:bottom w:w="0" w:type="dxa"/>
              <w:right w:w="0" w:type="dxa"/>
            </w:tcMar>
            <w:vAlign w:val="center"/>
          </w:tcPr>
          <w:p w14:paraId="344CA939" w14:textId="77777777" w:rsidR="006E2D47" w:rsidRDefault="0009672F">
            <w:pPr>
              <w:spacing w:before="40" w:after="40"/>
              <w:ind w:left="100" w:right="100"/>
              <w:jc w:val="right"/>
            </w:pPr>
            <w:r>
              <w:rPr>
                <w:rFonts w:ascii="Roboto" w:eastAsia="Roboto" w:hAnsi="Roboto" w:cs="Roboto"/>
                <w:color w:val="111111"/>
                <w:sz w:val="22"/>
                <w:szCs w:val="22"/>
              </w:rPr>
              <w:t>28</w:t>
            </w:r>
          </w:p>
        </w:tc>
        <w:tc>
          <w:tcPr>
            <w:tcW w:w="517" w:type="dxa"/>
            <w:shd w:val="clear" w:color="auto" w:fill="FFFFFF"/>
            <w:tcMar>
              <w:top w:w="0" w:type="dxa"/>
              <w:left w:w="0" w:type="dxa"/>
              <w:bottom w:w="0" w:type="dxa"/>
              <w:right w:w="0" w:type="dxa"/>
            </w:tcMar>
            <w:vAlign w:val="center"/>
          </w:tcPr>
          <w:p w14:paraId="7C04B72F" w14:textId="77777777" w:rsidR="006E2D47" w:rsidRDefault="0009672F">
            <w:pPr>
              <w:spacing w:before="40" w:after="40"/>
              <w:ind w:left="100" w:right="100"/>
              <w:jc w:val="right"/>
            </w:pPr>
            <w:r>
              <w:rPr>
                <w:rFonts w:ascii="Roboto" w:eastAsia="Roboto" w:hAnsi="Roboto" w:cs="Roboto"/>
                <w:color w:val="111111"/>
                <w:sz w:val="22"/>
                <w:szCs w:val="22"/>
              </w:rPr>
              <w:t>9</w:t>
            </w:r>
          </w:p>
        </w:tc>
        <w:tc>
          <w:tcPr>
            <w:tcW w:w="778" w:type="dxa"/>
            <w:shd w:val="clear" w:color="auto" w:fill="FFFFFF"/>
            <w:tcMar>
              <w:top w:w="0" w:type="dxa"/>
              <w:left w:w="0" w:type="dxa"/>
              <w:bottom w:w="0" w:type="dxa"/>
              <w:right w:w="0" w:type="dxa"/>
            </w:tcMar>
            <w:vAlign w:val="center"/>
          </w:tcPr>
          <w:p w14:paraId="5BF49137" w14:textId="77777777" w:rsidR="006E2D47" w:rsidRDefault="0009672F">
            <w:pPr>
              <w:spacing w:before="40" w:after="40"/>
              <w:ind w:left="100" w:right="100"/>
              <w:jc w:val="right"/>
            </w:pPr>
            <w:r>
              <w:rPr>
                <w:rFonts w:ascii="Roboto" w:eastAsia="Roboto" w:hAnsi="Roboto" w:cs="Roboto"/>
                <w:color w:val="111111"/>
                <w:sz w:val="22"/>
                <w:szCs w:val="22"/>
              </w:rPr>
              <w:t>29</w:t>
            </w:r>
          </w:p>
        </w:tc>
        <w:tc>
          <w:tcPr>
            <w:tcW w:w="517" w:type="dxa"/>
            <w:shd w:val="clear" w:color="auto" w:fill="FFFFFF"/>
            <w:tcMar>
              <w:top w:w="0" w:type="dxa"/>
              <w:left w:w="0" w:type="dxa"/>
              <w:bottom w:w="0" w:type="dxa"/>
              <w:right w:w="0" w:type="dxa"/>
            </w:tcMar>
            <w:vAlign w:val="center"/>
          </w:tcPr>
          <w:p w14:paraId="5073D0A8" w14:textId="77777777" w:rsidR="006E2D47" w:rsidRDefault="0009672F">
            <w:pPr>
              <w:spacing w:before="40" w:after="40"/>
              <w:ind w:left="100" w:right="100"/>
              <w:jc w:val="right"/>
            </w:pPr>
            <w:r>
              <w:rPr>
                <w:rFonts w:ascii="Roboto" w:eastAsia="Roboto" w:hAnsi="Roboto" w:cs="Roboto"/>
                <w:color w:val="111111"/>
                <w:sz w:val="22"/>
                <w:szCs w:val="22"/>
              </w:rPr>
              <w:t>11</w:t>
            </w:r>
          </w:p>
        </w:tc>
        <w:tc>
          <w:tcPr>
            <w:tcW w:w="861" w:type="dxa"/>
            <w:shd w:val="clear" w:color="auto" w:fill="FFFFFF"/>
            <w:tcMar>
              <w:top w:w="0" w:type="dxa"/>
              <w:left w:w="0" w:type="dxa"/>
              <w:bottom w:w="0" w:type="dxa"/>
              <w:right w:w="0" w:type="dxa"/>
            </w:tcMar>
            <w:vAlign w:val="center"/>
          </w:tcPr>
          <w:p w14:paraId="0618A988" w14:textId="77777777" w:rsidR="006E2D47" w:rsidRDefault="0009672F">
            <w:pPr>
              <w:spacing w:before="40" w:after="40"/>
              <w:ind w:left="100" w:right="100"/>
              <w:jc w:val="right"/>
            </w:pPr>
            <w:r>
              <w:rPr>
                <w:rFonts w:ascii="Roboto" w:eastAsia="Roboto" w:hAnsi="Roboto" w:cs="Roboto"/>
                <w:color w:val="111111"/>
                <w:sz w:val="22"/>
                <w:szCs w:val="22"/>
              </w:rPr>
              <w:t>31</w:t>
            </w:r>
          </w:p>
        </w:tc>
        <w:tc>
          <w:tcPr>
            <w:tcW w:w="836" w:type="dxa"/>
            <w:shd w:val="clear" w:color="auto" w:fill="FFFFFF"/>
            <w:tcMar>
              <w:top w:w="0" w:type="dxa"/>
              <w:left w:w="0" w:type="dxa"/>
              <w:bottom w:w="0" w:type="dxa"/>
              <w:right w:w="0" w:type="dxa"/>
            </w:tcMar>
            <w:vAlign w:val="center"/>
          </w:tcPr>
          <w:p w14:paraId="7B2C7A7A" w14:textId="77777777" w:rsidR="006E2D47" w:rsidRDefault="0009672F">
            <w:pPr>
              <w:spacing w:before="40" w:after="40"/>
              <w:ind w:left="100" w:right="100"/>
              <w:jc w:val="right"/>
            </w:pPr>
            <w:r>
              <w:rPr>
                <w:rFonts w:ascii="Roboto" w:eastAsia="Roboto" w:hAnsi="Roboto" w:cs="Roboto"/>
                <w:color w:val="111111"/>
                <w:sz w:val="22"/>
                <w:szCs w:val="22"/>
              </w:rPr>
              <w:t>9</w:t>
            </w:r>
          </w:p>
        </w:tc>
        <w:tc>
          <w:tcPr>
            <w:tcW w:w="953" w:type="dxa"/>
            <w:shd w:val="clear" w:color="auto" w:fill="FFFFFF"/>
            <w:tcMar>
              <w:top w:w="0" w:type="dxa"/>
              <w:left w:w="0" w:type="dxa"/>
              <w:bottom w:w="0" w:type="dxa"/>
              <w:right w:w="0" w:type="dxa"/>
            </w:tcMar>
            <w:vAlign w:val="center"/>
          </w:tcPr>
          <w:p w14:paraId="7463A3BC" w14:textId="77777777" w:rsidR="006E2D47" w:rsidRDefault="0009672F">
            <w:pPr>
              <w:spacing w:before="40" w:after="40"/>
              <w:ind w:left="100" w:right="100"/>
              <w:jc w:val="right"/>
            </w:pPr>
            <w:r>
              <w:rPr>
                <w:rFonts w:ascii="Roboto" w:eastAsia="Roboto" w:hAnsi="Roboto" w:cs="Roboto"/>
                <w:color w:val="111111"/>
                <w:sz w:val="22"/>
                <w:szCs w:val="22"/>
              </w:rPr>
              <w:t>0.9143</w:t>
            </w:r>
          </w:p>
        </w:tc>
        <w:tc>
          <w:tcPr>
            <w:tcW w:w="1125" w:type="dxa"/>
            <w:shd w:val="clear" w:color="auto" w:fill="FFFFFF"/>
            <w:tcMar>
              <w:top w:w="0" w:type="dxa"/>
              <w:left w:w="0" w:type="dxa"/>
              <w:bottom w:w="0" w:type="dxa"/>
              <w:right w:w="0" w:type="dxa"/>
            </w:tcMar>
            <w:vAlign w:val="center"/>
          </w:tcPr>
          <w:p w14:paraId="2D8D6899" w14:textId="77777777" w:rsidR="006E2D47" w:rsidRDefault="0009672F">
            <w:pPr>
              <w:spacing w:before="40" w:after="40"/>
              <w:ind w:left="100" w:right="100"/>
              <w:jc w:val="right"/>
            </w:pPr>
            <w:r>
              <w:rPr>
                <w:rFonts w:ascii="Roboto" w:eastAsia="Roboto" w:hAnsi="Roboto" w:cs="Roboto"/>
                <w:color w:val="111111"/>
                <w:sz w:val="22"/>
                <w:szCs w:val="22"/>
              </w:rPr>
              <w:t>0.9305</w:t>
            </w:r>
          </w:p>
        </w:tc>
        <w:tc>
          <w:tcPr>
            <w:tcW w:w="1020" w:type="dxa"/>
            <w:shd w:val="clear" w:color="auto" w:fill="FFFFFF"/>
            <w:tcMar>
              <w:top w:w="0" w:type="dxa"/>
              <w:left w:w="0" w:type="dxa"/>
              <w:bottom w:w="0" w:type="dxa"/>
              <w:right w:w="0" w:type="dxa"/>
            </w:tcMar>
            <w:vAlign w:val="center"/>
          </w:tcPr>
          <w:p w14:paraId="24F26E74" w14:textId="77777777" w:rsidR="006E2D47" w:rsidRDefault="0009672F">
            <w:pPr>
              <w:spacing w:before="40" w:after="40"/>
              <w:ind w:left="100" w:right="100"/>
              <w:jc w:val="right"/>
            </w:pPr>
            <w:r>
              <w:rPr>
                <w:rFonts w:ascii="Roboto" w:eastAsia="Roboto" w:hAnsi="Roboto" w:cs="Roboto"/>
                <w:color w:val="111111"/>
                <w:sz w:val="22"/>
                <w:szCs w:val="22"/>
              </w:rPr>
              <w:t>0.9251</w:t>
            </w:r>
          </w:p>
        </w:tc>
        <w:tc>
          <w:tcPr>
            <w:tcW w:w="953" w:type="dxa"/>
            <w:shd w:val="clear" w:color="auto" w:fill="FFFFFF"/>
            <w:tcMar>
              <w:top w:w="0" w:type="dxa"/>
              <w:left w:w="0" w:type="dxa"/>
              <w:bottom w:w="0" w:type="dxa"/>
              <w:right w:w="0" w:type="dxa"/>
            </w:tcMar>
            <w:vAlign w:val="center"/>
          </w:tcPr>
          <w:p w14:paraId="03842CD0" w14:textId="77777777" w:rsidR="006E2D47" w:rsidRDefault="0009672F">
            <w:pPr>
              <w:spacing w:before="40" w:after="40"/>
              <w:ind w:left="100" w:right="100"/>
              <w:jc w:val="right"/>
            </w:pPr>
            <w:r>
              <w:rPr>
                <w:rFonts w:ascii="Roboto" w:eastAsia="Roboto" w:hAnsi="Roboto" w:cs="Roboto"/>
                <w:color w:val="111111"/>
                <w:sz w:val="22"/>
                <w:szCs w:val="22"/>
              </w:rPr>
              <w:t>0.8941</w:t>
            </w:r>
          </w:p>
        </w:tc>
        <w:tc>
          <w:tcPr>
            <w:tcW w:w="1125" w:type="dxa"/>
            <w:shd w:val="clear" w:color="auto" w:fill="FFFFFF"/>
            <w:tcMar>
              <w:top w:w="0" w:type="dxa"/>
              <w:left w:w="0" w:type="dxa"/>
              <w:bottom w:w="0" w:type="dxa"/>
              <w:right w:w="0" w:type="dxa"/>
            </w:tcMar>
            <w:vAlign w:val="center"/>
          </w:tcPr>
          <w:p w14:paraId="00B7E4C8" w14:textId="77777777" w:rsidR="006E2D47" w:rsidRDefault="0009672F">
            <w:pPr>
              <w:spacing w:before="40" w:after="40"/>
              <w:ind w:left="100" w:right="100"/>
              <w:jc w:val="right"/>
            </w:pPr>
            <w:r>
              <w:rPr>
                <w:rFonts w:ascii="Roboto" w:eastAsia="Roboto" w:hAnsi="Roboto" w:cs="Roboto"/>
                <w:color w:val="111111"/>
                <w:sz w:val="22"/>
                <w:szCs w:val="22"/>
              </w:rPr>
              <w:t>0.8878</w:t>
            </w:r>
          </w:p>
        </w:tc>
        <w:tc>
          <w:tcPr>
            <w:tcW w:w="1020" w:type="dxa"/>
            <w:shd w:val="clear" w:color="auto" w:fill="FFFFFF"/>
            <w:tcMar>
              <w:top w:w="0" w:type="dxa"/>
              <w:left w:w="0" w:type="dxa"/>
              <w:bottom w:w="0" w:type="dxa"/>
              <w:right w:w="0" w:type="dxa"/>
            </w:tcMar>
            <w:vAlign w:val="center"/>
          </w:tcPr>
          <w:p w14:paraId="29D08F7E" w14:textId="77777777" w:rsidR="006E2D47" w:rsidRDefault="0009672F">
            <w:pPr>
              <w:spacing w:before="40" w:after="40"/>
              <w:ind w:left="100" w:right="100"/>
              <w:jc w:val="right"/>
            </w:pPr>
            <w:r>
              <w:rPr>
                <w:rFonts w:ascii="Roboto" w:eastAsia="Roboto" w:hAnsi="Roboto" w:cs="Roboto"/>
                <w:color w:val="111111"/>
                <w:sz w:val="22"/>
                <w:szCs w:val="22"/>
              </w:rPr>
              <w:t>0.9008</w:t>
            </w:r>
          </w:p>
        </w:tc>
      </w:tr>
      <w:tr w:rsidR="006E2D47" w14:paraId="478195C4" w14:textId="77777777">
        <w:trPr>
          <w:cantSplit/>
          <w:trHeight w:val="411"/>
          <w:jc w:val="center"/>
        </w:trPr>
        <w:tc>
          <w:tcPr>
            <w:tcW w:w="642" w:type="dxa"/>
            <w:shd w:val="clear" w:color="auto" w:fill="FFFFFF"/>
            <w:tcMar>
              <w:top w:w="0" w:type="dxa"/>
              <w:left w:w="0" w:type="dxa"/>
              <w:bottom w:w="0" w:type="dxa"/>
              <w:right w:w="0" w:type="dxa"/>
            </w:tcMar>
            <w:vAlign w:val="center"/>
          </w:tcPr>
          <w:p w14:paraId="2AE318A8" w14:textId="77777777" w:rsidR="006E2D47" w:rsidRDefault="0009672F">
            <w:pPr>
              <w:spacing w:before="40" w:after="40"/>
              <w:ind w:left="100" w:right="100"/>
              <w:jc w:val="right"/>
            </w:pPr>
            <w:r>
              <w:rPr>
                <w:rFonts w:ascii="Roboto" w:eastAsia="Roboto" w:hAnsi="Roboto" w:cs="Roboto"/>
                <w:color w:val="111111"/>
                <w:sz w:val="22"/>
                <w:szCs w:val="22"/>
              </w:rPr>
              <w:t>72</w:t>
            </w:r>
          </w:p>
        </w:tc>
        <w:tc>
          <w:tcPr>
            <w:tcW w:w="522" w:type="dxa"/>
            <w:shd w:val="clear" w:color="auto" w:fill="FFFFFF"/>
            <w:tcMar>
              <w:top w:w="0" w:type="dxa"/>
              <w:left w:w="0" w:type="dxa"/>
              <w:bottom w:w="0" w:type="dxa"/>
              <w:right w:w="0" w:type="dxa"/>
            </w:tcMar>
            <w:vAlign w:val="center"/>
          </w:tcPr>
          <w:p w14:paraId="6535C1F1" w14:textId="77777777" w:rsidR="006E2D47" w:rsidRDefault="0009672F">
            <w:pPr>
              <w:spacing w:before="40" w:after="40"/>
              <w:ind w:left="100" w:right="100"/>
              <w:jc w:val="right"/>
            </w:pPr>
            <w:r>
              <w:rPr>
                <w:rFonts w:ascii="Roboto" w:eastAsia="Roboto" w:hAnsi="Roboto" w:cs="Roboto"/>
                <w:color w:val="111111"/>
                <w:sz w:val="22"/>
                <w:szCs w:val="22"/>
              </w:rPr>
              <w:t>29</w:t>
            </w:r>
          </w:p>
        </w:tc>
        <w:tc>
          <w:tcPr>
            <w:tcW w:w="517" w:type="dxa"/>
            <w:shd w:val="clear" w:color="auto" w:fill="FFFFFF"/>
            <w:tcMar>
              <w:top w:w="0" w:type="dxa"/>
              <w:left w:w="0" w:type="dxa"/>
              <w:bottom w:w="0" w:type="dxa"/>
              <w:right w:w="0" w:type="dxa"/>
            </w:tcMar>
            <w:vAlign w:val="center"/>
          </w:tcPr>
          <w:p w14:paraId="5A5E1D61" w14:textId="77777777" w:rsidR="006E2D47" w:rsidRDefault="0009672F">
            <w:pPr>
              <w:spacing w:before="40" w:after="40"/>
              <w:ind w:left="100" w:right="100"/>
              <w:jc w:val="right"/>
            </w:pPr>
            <w:r>
              <w:rPr>
                <w:rFonts w:ascii="Roboto" w:eastAsia="Roboto" w:hAnsi="Roboto" w:cs="Roboto"/>
                <w:color w:val="111111"/>
                <w:sz w:val="22"/>
                <w:szCs w:val="22"/>
              </w:rPr>
              <w:t>9</w:t>
            </w:r>
          </w:p>
        </w:tc>
        <w:tc>
          <w:tcPr>
            <w:tcW w:w="778" w:type="dxa"/>
            <w:shd w:val="clear" w:color="auto" w:fill="FFFFFF"/>
            <w:tcMar>
              <w:top w:w="0" w:type="dxa"/>
              <w:left w:w="0" w:type="dxa"/>
              <w:bottom w:w="0" w:type="dxa"/>
              <w:right w:w="0" w:type="dxa"/>
            </w:tcMar>
            <w:vAlign w:val="center"/>
          </w:tcPr>
          <w:p w14:paraId="679A027B" w14:textId="77777777" w:rsidR="006E2D47" w:rsidRDefault="0009672F">
            <w:pPr>
              <w:spacing w:before="40" w:after="40"/>
              <w:ind w:left="100" w:right="100"/>
              <w:jc w:val="right"/>
            </w:pPr>
            <w:r>
              <w:rPr>
                <w:rFonts w:ascii="Roboto" w:eastAsia="Roboto" w:hAnsi="Roboto" w:cs="Roboto"/>
                <w:color w:val="111111"/>
                <w:sz w:val="22"/>
                <w:szCs w:val="22"/>
              </w:rPr>
              <w:t>29</w:t>
            </w:r>
          </w:p>
        </w:tc>
        <w:tc>
          <w:tcPr>
            <w:tcW w:w="517" w:type="dxa"/>
            <w:shd w:val="clear" w:color="auto" w:fill="FFFFFF"/>
            <w:tcMar>
              <w:top w:w="0" w:type="dxa"/>
              <w:left w:w="0" w:type="dxa"/>
              <w:bottom w:w="0" w:type="dxa"/>
              <w:right w:w="0" w:type="dxa"/>
            </w:tcMar>
            <w:vAlign w:val="center"/>
          </w:tcPr>
          <w:p w14:paraId="1A5E0646" w14:textId="77777777" w:rsidR="006E2D47" w:rsidRDefault="0009672F">
            <w:pPr>
              <w:spacing w:before="40" w:after="40"/>
              <w:ind w:left="100" w:right="100"/>
              <w:jc w:val="right"/>
            </w:pPr>
            <w:r>
              <w:rPr>
                <w:rFonts w:ascii="Roboto" w:eastAsia="Roboto" w:hAnsi="Roboto" w:cs="Roboto"/>
                <w:color w:val="111111"/>
                <w:sz w:val="22"/>
                <w:szCs w:val="22"/>
              </w:rPr>
              <w:t>10</w:t>
            </w:r>
          </w:p>
        </w:tc>
        <w:tc>
          <w:tcPr>
            <w:tcW w:w="861" w:type="dxa"/>
            <w:shd w:val="clear" w:color="auto" w:fill="FFFFFF"/>
            <w:tcMar>
              <w:top w:w="0" w:type="dxa"/>
              <w:left w:w="0" w:type="dxa"/>
              <w:bottom w:w="0" w:type="dxa"/>
              <w:right w:w="0" w:type="dxa"/>
            </w:tcMar>
            <w:vAlign w:val="center"/>
          </w:tcPr>
          <w:p w14:paraId="242359E3" w14:textId="77777777" w:rsidR="006E2D47" w:rsidRDefault="0009672F">
            <w:pPr>
              <w:spacing w:before="40" w:after="40"/>
              <w:ind w:left="100" w:right="100"/>
              <w:jc w:val="right"/>
            </w:pPr>
            <w:r>
              <w:rPr>
                <w:rFonts w:ascii="Roboto" w:eastAsia="Roboto" w:hAnsi="Roboto" w:cs="Roboto"/>
                <w:color w:val="111111"/>
                <w:sz w:val="22"/>
                <w:szCs w:val="22"/>
              </w:rPr>
              <w:t>30</w:t>
            </w:r>
          </w:p>
        </w:tc>
        <w:tc>
          <w:tcPr>
            <w:tcW w:w="836" w:type="dxa"/>
            <w:shd w:val="clear" w:color="auto" w:fill="FFFFFF"/>
            <w:tcMar>
              <w:top w:w="0" w:type="dxa"/>
              <w:left w:w="0" w:type="dxa"/>
              <w:bottom w:w="0" w:type="dxa"/>
              <w:right w:w="0" w:type="dxa"/>
            </w:tcMar>
            <w:vAlign w:val="center"/>
          </w:tcPr>
          <w:p w14:paraId="7B3C249D" w14:textId="77777777" w:rsidR="006E2D47" w:rsidRDefault="0009672F">
            <w:pPr>
              <w:spacing w:before="40" w:after="40"/>
              <w:ind w:left="100" w:right="100"/>
              <w:jc w:val="right"/>
            </w:pPr>
            <w:r>
              <w:rPr>
                <w:rFonts w:ascii="Roboto" w:eastAsia="Roboto" w:hAnsi="Roboto" w:cs="Roboto"/>
                <w:color w:val="111111"/>
                <w:sz w:val="22"/>
                <w:szCs w:val="22"/>
              </w:rPr>
              <w:t>9</w:t>
            </w:r>
          </w:p>
        </w:tc>
        <w:tc>
          <w:tcPr>
            <w:tcW w:w="953" w:type="dxa"/>
            <w:shd w:val="clear" w:color="auto" w:fill="FFFFFF"/>
            <w:tcMar>
              <w:top w:w="0" w:type="dxa"/>
              <w:left w:w="0" w:type="dxa"/>
              <w:bottom w:w="0" w:type="dxa"/>
              <w:right w:w="0" w:type="dxa"/>
            </w:tcMar>
            <w:vAlign w:val="center"/>
          </w:tcPr>
          <w:p w14:paraId="4D55A25B" w14:textId="77777777" w:rsidR="006E2D47" w:rsidRDefault="0009672F">
            <w:pPr>
              <w:spacing w:before="40" w:after="40"/>
              <w:ind w:left="100" w:right="100"/>
              <w:jc w:val="right"/>
            </w:pPr>
            <w:r>
              <w:rPr>
                <w:rFonts w:ascii="Roboto" w:eastAsia="Roboto" w:hAnsi="Roboto" w:cs="Roboto"/>
                <w:color w:val="111111"/>
                <w:sz w:val="22"/>
                <w:szCs w:val="22"/>
              </w:rPr>
              <w:t>0.9040</w:t>
            </w:r>
          </w:p>
        </w:tc>
        <w:tc>
          <w:tcPr>
            <w:tcW w:w="1125" w:type="dxa"/>
            <w:shd w:val="clear" w:color="auto" w:fill="FFFFFF"/>
            <w:tcMar>
              <w:top w:w="0" w:type="dxa"/>
              <w:left w:w="0" w:type="dxa"/>
              <w:bottom w:w="0" w:type="dxa"/>
              <w:right w:w="0" w:type="dxa"/>
            </w:tcMar>
            <w:vAlign w:val="center"/>
          </w:tcPr>
          <w:p w14:paraId="694258B2" w14:textId="77777777" w:rsidR="006E2D47" w:rsidRDefault="0009672F">
            <w:pPr>
              <w:spacing w:before="40" w:after="40"/>
              <w:ind w:left="100" w:right="100"/>
              <w:jc w:val="right"/>
            </w:pPr>
            <w:r>
              <w:rPr>
                <w:rFonts w:ascii="Roboto" w:eastAsia="Roboto" w:hAnsi="Roboto" w:cs="Roboto"/>
                <w:color w:val="111111"/>
                <w:sz w:val="22"/>
                <w:szCs w:val="22"/>
              </w:rPr>
              <w:t>0.9294</w:t>
            </w:r>
          </w:p>
        </w:tc>
        <w:tc>
          <w:tcPr>
            <w:tcW w:w="1020" w:type="dxa"/>
            <w:shd w:val="clear" w:color="auto" w:fill="FFFFFF"/>
            <w:tcMar>
              <w:top w:w="0" w:type="dxa"/>
              <w:left w:w="0" w:type="dxa"/>
              <w:bottom w:w="0" w:type="dxa"/>
              <w:right w:w="0" w:type="dxa"/>
            </w:tcMar>
            <w:vAlign w:val="center"/>
          </w:tcPr>
          <w:p w14:paraId="31518420" w14:textId="77777777" w:rsidR="006E2D47" w:rsidRDefault="0009672F">
            <w:pPr>
              <w:spacing w:before="40" w:after="40"/>
              <w:ind w:left="100" w:right="100"/>
              <w:jc w:val="right"/>
            </w:pPr>
            <w:r>
              <w:rPr>
                <w:rFonts w:ascii="Roboto" w:eastAsia="Roboto" w:hAnsi="Roboto" w:cs="Roboto"/>
                <w:color w:val="111111"/>
                <w:sz w:val="22"/>
                <w:szCs w:val="22"/>
              </w:rPr>
              <w:t>0.9271</w:t>
            </w:r>
          </w:p>
        </w:tc>
        <w:tc>
          <w:tcPr>
            <w:tcW w:w="953" w:type="dxa"/>
            <w:shd w:val="clear" w:color="auto" w:fill="FFFFFF"/>
            <w:tcMar>
              <w:top w:w="0" w:type="dxa"/>
              <w:left w:w="0" w:type="dxa"/>
              <w:bottom w:w="0" w:type="dxa"/>
              <w:right w:w="0" w:type="dxa"/>
            </w:tcMar>
            <w:vAlign w:val="center"/>
          </w:tcPr>
          <w:p w14:paraId="1F4682D7" w14:textId="77777777" w:rsidR="006E2D47" w:rsidRDefault="0009672F">
            <w:pPr>
              <w:spacing w:before="40" w:after="40"/>
              <w:ind w:left="100" w:right="100"/>
              <w:jc w:val="right"/>
            </w:pPr>
            <w:r>
              <w:rPr>
                <w:rFonts w:ascii="Roboto" w:eastAsia="Roboto" w:hAnsi="Roboto" w:cs="Roboto"/>
                <w:color w:val="111111"/>
                <w:sz w:val="22"/>
                <w:szCs w:val="22"/>
              </w:rPr>
              <w:t>0.9147</w:t>
            </w:r>
          </w:p>
        </w:tc>
        <w:tc>
          <w:tcPr>
            <w:tcW w:w="1125" w:type="dxa"/>
            <w:shd w:val="clear" w:color="auto" w:fill="FFFFFF"/>
            <w:tcMar>
              <w:top w:w="0" w:type="dxa"/>
              <w:left w:w="0" w:type="dxa"/>
              <w:bottom w:w="0" w:type="dxa"/>
              <w:right w:w="0" w:type="dxa"/>
            </w:tcMar>
            <w:vAlign w:val="center"/>
          </w:tcPr>
          <w:p w14:paraId="6F1622F5" w14:textId="77777777" w:rsidR="006E2D47" w:rsidRDefault="0009672F">
            <w:pPr>
              <w:spacing w:before="40" w:after="40"/>
              <w:ind w:left="100" w:right="100"/>
              <w:jc w:val="right"/>
            </w:pPr>
            <w:r>
              <w:rPr>
                <w:rFonts w:ascii="Roboto" w:eastAsia="Roboto" w:hAnsi="Roboto" w:cs="Roboto"/>
                <w:color w:val="111111"/>
                <w:sz w:val="22"/>
                <w:szCs w:val="22"/>
              </w:rPr>
              <w:t>0.8927</w:t>
            </w:r>
          </w:p>
        </w:tc>
        <w:tc>
          <w:tcPr>
            <w:tcW w:w="1020" w:type="dxa"/>
            <w:shd w:val="clear" w:color="auto" w:fill="FFFFFF"/>
            <w:tcMar>
              <w:top w:w="0" w:type="dxa"/>
              <w:left w:w="0" w:type="dxa"/>
              <w:bottom w:w="0" w:type="dxa"/>
              <w:right w:w="0" w:type="dxa"/>
            </w:tcMar>
            <w:vAlign w:val="center"/>
          </w:tcPr>
          <w:p w14:paraId="3F47FB54" w14:textId="77777777" w:rsidR="006E2D47" w:rsidRDefault="0009672F">
            <w:pPr>
              <w:spacing w:before="40" w:after="40"/>
              <w:ind w:left="100" w:right="100"/>
              <w:jc w:val="right"/>
            </w:pPr>
            <w:r>
              <w:rPr>
                <w:rFonts w:ascii="Roboto" w:eastAsia="Roboto" w:hAnsi="Roboto" w:cs="Roboto"/>
                <w:color w:val="111111"/>
                <w:sz w:val="22"/>
                <w:szCs w:val="22"/>
              </w:rPr>
              <w:t>0.8979</w:t>
            </w:r>
          </w:p>
        </w:tc>
      </w:tr>
      <w:tr w:rsidR="006E2D47" w14:paraId="1899D667" w14:textId="77777777">
        <w:trPr>
          <w:cantSplit/>
          <w:trHeight w:val="411"/>
          <w:jc w:val="center"/>
        </w:trPr>
        <w:tc>
          <w:tcPr>
            <w:tcW w:w="642" w:type="dxa"/>
            <w:shd w:val="clear" w:color="auto" w:fill="FFFFFF"/>
            <w:tcMar>
              <w:top w:w="0" w:type="dxa"/>
              <w:left w:w="0" w:type="dxa"/>
              <w:bottom w:w="0" w:type="dxa"/>
              <w:right w:w="0" w:type="dxa"/>
            </w:tcMar>
            <w:vAlign w:val="center"/>
          </w:tcPr>
          <w:p w14:paraId="515B4849" w14:textId="77777777" w:rsidR="006E2D47" w:rsidRDefault="0009672F">
            <w:pPr>
              <w:spacing w:before="40" w:after="40"/>
              <w:ind w:left="100" w:right="100"/>
              <w:jc w:val="right"/>
            </w:pPr>
            <w:r>
              <w:rPr>
                <w:rFonts w:ascii="Roboto" w:eastAsia="Roboto" w:hAnsi="Roboto" w:cs="Roboto"/>
                <w:color w:val="111111"/>
                <w:sz w:val="22"/>
                <w:szCs w:val="22"/>
              </w:rPr>
              <w:t>73</w:t>
            </w:r>
          </w:p>
        </w:tc>
        <w:tc>
          <w:tcPr>
            <w:tcW w:w="522" w:type="dxa"/>
            <w:shd w:val="clear" w:color="auto" w:fill="FFFFFF"/>
            <w:tcMar>
              <w:top w:w="0" w:type="dxa"/>
              <w:left w:w="0" w:type="dxa"/>
              <w:bottom w:w="0" w:type="dxa"/>
              <w:right w:w="0" w:type="dxa"/>
            </w:tcMar>
            <w:vAlign w:val="center"/>
          </w:tcPr>
          <w:p w14:paraId="35F0E852" w14:textId="77777777" w:rsidR="006E2D47" w:rsidRDefault="0009672F">
            <w:pPr>
              <w:spacing w:before="40" w:after="40"/>
              <w:ind w:left="100" w:right="100"/>
              <w:jc w:val="right"/>
            </w:pPr>
            <w:r>
              <w:rPr>
                <w:rFonts w:ascii="Roboto" w:eastAsia="Roboto" w:hAnsi="Roboto" w:cs="Roboto"/>
                <w:color w:val="111111"/>
                <w:sz w:val="22"/>
                <w:szCs w:val="22"/>
              </w:rPr>
              <w:t>29</w:t>
            </w:r>
          </w:p>
        </w:tc>
        <w:tc>
          <w:tcPr>
            <w:tcW w:w="517" w:type="dxa"/>
            <w:shd w:val="clear" w:color="auto" w:fill="FFFFFF"/>
            <w:tcMar>
              <w:top w:w="0" w:type="dxa"/>
              <w:left w:w="0" w:type="dxa"/>
              <w:bottom w:w="0" w:type="dxa"/>
              <w:right w:w="0" w:type="dxa"/>
            </w:tcMar>
            <w:vAlign w:val="center"/>
          </w:tcPr>
          <w:p w14:paraId="760D566C" w14:textId="77777777" w:rsidR="006E2D47" w:rsidRDefault="0009672F">
            <w:pPr>
              <w:spacing w:before="40" w:after="40"/>
              <w:ind w:left="100" w:right="100"/>
              <w:jc w:val="right"/>
            </w:pPr>
            <w:r>
              <w:rPr>
                <w:rFonts w:ascii="Roboto" w:eastAsia="Roboto" w:hAnsi="Roboto" w:cs="Roboto"/>
                <w:color w:val="111111"/>
                <w:sz w:val="22"/>
                <w:szCs w:val="22"/>
              </w:rPr>
              <w:t>9</w:t>
            </w:r>
          </w:p>
        </w:tc>
        <w:tc>
          <w:tcPr>
            <w:tcW w:w="778" w:type="dxa"/>
            <w:shd w:val="clear" w:color="auto" w:fill="FFFFFF"/>
            <w:tcMar>
              <w:top w:w="0" w:type="dxa"/>
              <w:left w:w="0" w:type="dxa"/>
              <w:bottom w:w="0" w:type="dxa"/>
              <w:right w:w="0" w:type="dxa"/>
            </w:tcMar>
            <w:vAlign w:val="center"/>
          </w:tcPr>
          <w:p w14:paraId="78B955C2" w14:textId="77777777" w:rsidR="006E2D47" w:rsidRDefault="0009672F">
            <w:pPr>
              <w:spacing w:before="40" w:after="40"/>
              <w:ind w:left="100" w:right="100"/>
              <w:jc w:val="right"/>
            </w:pPr>
            <w:r>
              <w:rPr>
                <w:rFonts w:ascii="Roboto" w:eastAsia="Roboto" w:hAnsi="Roboto" w:cs="Roboto"/>
                <w:color w:val="111111"/>
                <w:sz w:val="22"/>
                <w:szCs w:val="22"/>
              </w:rPr>
              <w:t>30</w:t>
            </w:r>
          </w:p>
        </w:tc>
        <w:tc>
          <w:tcPr>
            <w:tcW w:w="517" w:type="dxa"/>
            <w:shd w:val="clear" w:color="auto" w:fill="FFFFFF"/>
            <w:tcMar>
              <w:top w:w="0" w:type="dxa"/>
              <w:left w:w="0" w:type="dxa"/>
              <w:bottom w:w="0" w:type="dxa"/>
              <w:right w:w="0" w:type="dxa"/>
            </w:tcMar>
            <w:vAlign w:val="center"/>
          </w:tcPr>
          <w:p w14:paraId="791BDC4C" w14:textId="77777777" w:rsidR="006E2D47" w:rsidRDefault="0009672F">
            <w:pPr>
              <w:spacing w:before="40" w:after="40"/>
              <w:ind w:left="100" w:right="100"/>
              <w:jc w:val="right"/>
            </w:pPr>
            <w:r>
              <w:rPr>
                <w:rFonts w:ascii="Roboto" w:eastAsia="Roboto" w:hAnsi="Roboto" w:cs="Roboto"/>
                <w:color w:val="111111"/>
                <w:sz w:val="22"/>
                <w:szCs w:val="22"/>
              </w:rPr>
              <w:t>11</w:t>
            </w:r>
          </w:p>
        </w:tc>
        <w:tc>
          <w:tcPr>
            <w:tcW w:w="861" w:type="dxa"/>
            <w:shd w:val="clear" w:color="auto" w:fill="FFFFFF"/>
            <w:tcMar>
              <w:top w:w="0" w:type="dxa"/>
              <w:left w:w="0" w:type="dxa"/>
              <w:bottom w:w="0" w:type="dxa"/>
              <w:right w:w="0" w:type="dxa"/>
            </w:tcMar>
            <w:vAlign w:val="center"/>
          </w:tcPr>
          <w:p w14:paraId="3CDF544F" w14:textId="77777777" w:rsidR="006E2D47" w:rsidRDefault="0009672F">
            <w:pPr>
              <w:spacing w:before="40" w:after="40"/>
              <w:ind w:left="100" w:right="100"/>
              <w:jc w:val="right"/>
            </w:pPr>
            <w:r>
              <w:rPr>
                <w:rFonts w:ascii="Roboto" w:eastAsia="Roboto" w:hAnsi="Roboto" w:cs="Roboto"/>
                <w:color w:val="111111"/>
                <w:sz w:val="22"/>
                <w:szCs w:val="22"/>
              </w:rPr>
              <w:t>31</w:t>
            </w:r>
          </w:p>
        </w:tc>
        <w:tc>
          <w:tcPr>
            <w:tcW w:w="836" w:type="dxa"/>
            <w:shd w:val="clear" w:color="auto" w:fill="FFFFFF"/>
            <w:tcMar>
              <w:top w:w="0" w:type="dxa"/>
              <w:left w:w="0" w:type="dxa"/>
              <w:bottom w:w="0" w:type="dxa"/>
              <w:right w:w="0" w:type="dxa"/>
            </w:tcMar>
            <w:vAlign w:val="center"/>
          </w:tcPr>
          <w:p w14:paraId="5EB2288C" w14:textId="77777777" w:rsidR="006E2D47" w:rsidRDefault="0009672F">
            <w:pPr>
              <w:spacing w:before="40" w:after="40"/>
              <w:ind w:left="100" w:right="100"/>
              <w:jc w:val="right"/>
            </w:pPr>
            <w:r>
              <w:rPr>
                <w:rFonts w:ascii="Roboto" w:eastAsia="Roboto" w:hAnsi="Roboto" w:cs="Roboto"/>
                <w:color w:val="111111"/>
                <w:sz w:val="22"/>
                <w:szCs w:val="22"/>
              </w:rPr>
              <w:t>10</w:t>
            </w:r>
          </w:p>
        </w:tc>
        <w:tc>
          <w:tcPr>
            <w:tcW w:w="953" w:type="dxa"/>
            <w:shd w:val="clear" w:color="auto" w:fill="FFFFFF"/>
            <w:tcMar>
              <w:top w:w="0" w:type="dxa"/>
              <w:left w:w="0" w:type="dxa"/>
              <w:bottom w:w="0" w:type="dxa"/>
              <w:right w:w="0" w:type="dxa"/>
            </w:tcMar>
            <w:vAlign w:val="center"/>
          </w:tcPr>
          <w:p w14:paraId="73CA787E" w14:textId="77777777" w:rsidR="006E2D47" w:rsidRDefault="0009672F">
            <w:pPr>
              <w:spacing w:before="40" w:after="40"/>
              <w:ind w:left="100" w:right="100"/>
              <w:jc w:val="right"/>
            </w:pPr>
            <w:r>
              <w:rPr>
                <w:rFonts w:ascii="Roboto" w:eastAsia="Roboto" w:hAnsi="Roboto" w:cs="Roboto"/>
                <w:color w:val="111111"/>
                <w:sz w:val="22"/>
                <w:szCs w:val="22"/>
              </w:rPr>
              <w:t>0.9109</w:t>
            </w:r>
          </w:p>
        </w:tc>
        <w:tc>
          <w:tcPr>
            <w:tcW w:w="1125" w:type="dxa"/>
            <w:shd w:val="clear" w:color="auto" w:fill="FFFFFF"/>
            <w:tcMar>
              <w:top w:w="0" w:type="dxa"/>
              <w:left w:w="0" w:type="dxa"/>
              <w:bottom w:w="0" w:type="dxa"/>
              <w:right w:w="0" w:type="dxa"/>
            </w:tcMar>
            <w:vAlign w:val="center"/>
          </w:tcPr>
          <w:p w14:paraId="397D80B8" w14:textId="77777777" w:rsidR="006E2D47" w:rsidRDefault="0009672F">
            <w:pPr>
              <w:spacing w:before="40" w:after="40"/>
              <w:ind w:left="100" w:right="100"/>
              <w:jc w:val="right"/>
            </w:pPr>
            <w:r>
              <w:rPr>
                <w:rFonts w:ascii="Roboto" w:eastAsia="Roboto" w:hAnsi="Roboto" w:cs="Roboto"/>
                <w:color w:val="111111"/>
                <w:sz w:val="22"/>
                <w:szCs w:val="22"/>
              </w:rPr>
              <w:t>0.9276</w:t>
            </w:r>
          </w:p>
        </w:tc>
        <w:tc>
          <w:tcPr>
            <w:tcW w:w="1020" w:type="dxa"/>
            <w:shd w:val="clear" w:color="auto" w:fill="FFFFFF"/>
            <w:tcMar>
              <w:top w:w="0" w:type="dxa"/>
              <w:left w:w="0" w:type="dxa"/>
              <w:bottom w:w="0" w:type="dxa"/>
              <w:right w:w="0" w:type="dxa"/>
            </w:tcMar>
            <w:vAlign w:val="center"/>
          </w:tcPr>
          <w:p w14:paraId="1EBFF1EE" w14:textId="77777777" w:rsidR="006E2D47" w:rsidRDefault="0009672F">
            <w:pPr>
              <w:spacing w:before="40" w:after="40"/>
              <w:ind w:left="100" w:right="100"/>
              <w:jc w:val="right"/>
            </w:pPr>
            <w:r>
              <w:rPr>
                <w:rFonts w:ascii="Roboto" w:eastAsia="Roboto" w:hAnsi="Roboto" w:cs="Roboto"/>
                <w:color w:val="111111"/>
                <w:sz w:val="22"/>
                <w:szCs w:val="22"/>
              </w:rPr>
              <w:t>0.9262</w:t>
            </w:r>
          </w:p>
        </w:tc>
        <w:tc>
          <w:tcPr>
            <w:tcW w:w="953" w:type="dxa"/>
            <w:shd w:val="clear" w:color="auto" w:fill="FFFFFF"/>
            <w:tcMar>
              <w:top w:w="0" w:type="dxa"/>
              <w:left w:w="0" w:type="dxa"/>
              <w:bottom w:w="0" w:type="dxa"/>
              <w:right w:w="0" w:type="dxa"/>
            </w:tcMar>
            <w:vAlign w:val="center"/>
          </w:tcPr>
          <w:p w14:paraId="44B0FE31" w14:textId="77777777" w:rsidR="006E2D47" w:rsidRDefault="0009672F">
            <w:pPr>
              <w:spacing w:before="40" w:after="40"/>
              <w:ind w:left="100" w:right="100"/>
              <w:jc w:val="right"/>
            </w:pPr>
            <w:r>
              <w:rPr>
                <w:rFonts w:ascii="Roboto" w:eastAsia="Roboto" w:hAnsi="Roboto" w:cs="Roboto"/>
                <w:color w:val="111111"/>
                <w:sz w:val="22"/>
                <w:szCs w:val="22"/>
              </w:rPr>
              <w:t>0.9092</w:t>
            </w:r>
          </w:p>
        </w:tc>
        <w:tc>
          <w:tcPr>
            <w:tcW w:w="1125" w:type="dxa"/>
            <w:shd w:val="clear" w:color="auto" w:fill="FFFFFF"/>
            <w:tcMar>
              <w:top w:w="0" w:type="dxa"/>
              <w:left w:w="0" w:type="dxa"/>
              <w:bottom w:w="0" w:type="dxa"/>
              <w:right w:w="0" w:type="dxa"/>
            </w:tcMar>
            <w:vAlign w:val="center"/>
          </w:tcPr>
          <w:p w14:paraId="5514899F" w14:textId="77777777" w:rsidR="006E2D47" w:rsidRDefault="0009672F">
            <w:pPr>
              <w:spacing w:before="40" w:after="40"/>
              <w:ind w:left="100" w:right="100"/>
              <w:jc w:val="right"/>
            </w:pPr>
            <w:r>
              <w:rPr>
                <w:rFonts w:ascii="Roboto" w:eastAsia="Roboto" w:hAnsi="Roboto" w:cs="Roboto"/>
                <w:color w:val="111111"/>
                <w:sz w:val="22"/>
                <w:szCs w:val="22"/>
              </w:rPr>
              <w:t>0.8882</w:t>
            </w:r>
          </w:p>
        </w:tc>
        <w:tc>
          <w:tcPr>
            <w:tcW w:w="1020" w:type="dxa"/>
            <w:shd w:val="clear" w:color="auto" w:fill="FFFFFF"/>
            <w:tcMar>
              <w:top w:w="0" w:type="dxa"/>
              <w:left w:w="0" w:type="dxa"/>
              <w:bottom w:w="0" w:type="dxa"/>
              <w:right w:w="0" w:type="dxa"/>
            </w:tcMar>
            <w:vAlign w:val="center"/>
          </w:tcPr>
          <w:p w14:paraId="0FF08137" w14:textId="77777777" w:rsidR="006E2D47" w:rsidRDefault="0009672F">
            <w:pPr>
              <w:spacing w:before="40" w:after="40"/>
              <w:ind w:left="100" w:right="100"/>
              <w:jc w:val="right"/>
            </w:pPr>
            <w:r>
              <w:rPr>
                <w:rFonts w:ascii="Roboto" w:eastAsia="Roboto" w:hAnsi="Roboto" w:cs="Roboto"/>
                <w:color w:val="111111"/>
                <w:sz w:val="22"/>
                <w:szCs w:val="22"/>
              </w:rPr>
              <w:t>0.8943</w:t>
            </w:r>
          </w:p>
        </w:tc>
      </w:tr>
      <w:tr w:rsidR="006E2D47" w14:paraId="511F793B" w14:textId="77777777">
        <w:trPr>
          <w:cantSplit/>
          <w:trHeight w:val="411"/>
          <w:jc w:val="center"/>
        </w:trPr>
        <w:tc>
          <w:tcPr>
            <w:tcW w:w="642" w:type="dxa"/>
            <w:shd w:val="clear" w:color="auto" w:fill="FFFFFF"/>
            <w:tcMar>
              <w:top w:w="0" w:type="dxa"/>
              <w:left w:w="0" w:type="dxa"/>
              <w:bottom w:w="0" w:type="dxa"/>
              <w:right w:w="0" w:type="dxa"/>
            </w:tcMar>
            <w:vAlign w:val="center"/>
          </w:tcPr>
          <w:p w14:paraId="60C2E277" w14:textId="77777777" w:rsidR="006E2D47" w:rsidRDefault="0009672F">
            <w:pPr>
              <w:spacing w:before="40" w:after="40"/>
              <w:ind w:left="100" w:right="100"/>
              <w:jc w:val="right"/>
            </w:pPr>
            <w:r>
              <w:rPr>
                <w:rFonts w:ascii="Roboto" w:eastAsia="Roboto" w:hAnsi="Roboto" w:cs="Roboto"/>
                <w:color w:val="111111"/>
                <w:sz w:val="22"/>
                <w:szCs w:val="22"/>
              </w:rPr>
              <w:t>74</w:t>
            </w:r>
          </w:p>
        </w:tc>
        <w:tc>
          <w:tcPr>
            <w:tcW w:w="522" w:type="dxa"/>
            <w:shd w:val="clear" w:color="auto" w:fill="FFFFFF"/>
            <w:tcMar>
              <w:top w:w="0" w:type="dxa"/>
              <w:left w:w="0" w:type="dxa"/>
              <w:bottom w:w="0" w:type="dxa"/>
              <w:right w:w="0" w:type="dxa"/>
            </w:tcMar>
            <w:vAlign w:val="center"/>
          </w:tcPr>
          <w:p w14:paraId="2F76E026" w14:textId="77777777" w:rsidR="006E2D47" w:rsidRDefault="0009672F">
            <w:pPr>
              <w:spacing w:before="40" w:after="40"/>
              <w:ind w:left="100" w:right="100"/>
              <w:jc w:val="right"/>
            </w:pPr>
            <w:r>
              <w:rPr>
                <w:rFonts w:ascii="Roboto" w:eastAsia="Roboto" w:hAnsi="Roboto" w:cs="Roboto"/>
                <w:color w:val="111111"/>
                <w:sz w:val="22"/>
                <w:szCs w:val="22"/>
              </w:rPr>
              <w:t>29</w:t>
            </w:r>
          </w:p>
        </w:tc>
        <w:tc>
          <w:tcPr>
            <w:tcW w:w="517" w:type="dxa"/>
            <w:shd w:val="clear" w:color="auto" w:fill="FFFFFF"/>
            <w:tcMar>
              <w:top w:w="0" w:type="dxa"/>
              <w:left w:w="0" w:type="dxa"/>
              <w:bottom w:w="0" w:type="dxa"/>
              <w:right w:w="0" w:type="dxa"/>
            </w:tcMar>
            <w:vAlign w:val="center"/>
          </w:tcPr>
          <w:p w14:paraId="7E81E160" w14:textId="77777777" w:rsidR="006E2D47" w:rsidRDefault="0009672F">
            <w:pPr>
              <w:spacing w:before="40" w:after="40"/>
              <w:ind w:left="100" w:right="100"/>
              <w:jc w:val="right"/>
            </w:pPr>
            <w:r>
              <w:rPr>
                <w:rFonts w:ascii="Roboto" w:eastAsia="Roboto" w:hAnsi="Roboto" w:cs="Roboto"/>
                <w:color w:val="111111"/>
                <w:sz w:val="22"/>
                <w:szCs w:val="22"/>
              </w:rPr>
              <w:t>9</w:t>
            </w:r>
          </w:p>
        </w:tc>
        <w:tc>
          <w:tcPr>
            <w:tcW w:w="778" w:type="dxa"/>
            <w:shd w:val="clear" w:color="auto" w:fill="FFFFFF"/>
            <w:tcMar>
              <w:top w:w="0" w:type="dxa"/>
              <w:left w:w="0" w:type="dxa"/>
              <w:bottom w:w="0" w:type="dxa"/>
              <w:right w:w="0" w:type="dxa"/>
            </w:tcMar>
            <w:vAlign w:val="center"/>
          </w:tcPr>
          <w:p w14:paraId="57B01C54" w14:textId="77777777" w:rsidR="006E2D47" w:rsidRDefault="0009672F">
            <w:pPr>
              <w:spacing w:before="40" w:after="40"/>
              <w:ind w:left="100" w:right="100"/>
              <w:jc w:val="right"/>
            </w:pPr>
            <w:r>
              <w:rPr>
                <w:rFonts w:ascii="Roboto" w:eastAsia="Roboto" w:hAnsi="Roboto" w:cs="Roboto"/>
                <w:color w:val="111111"/>
                <w:sz w:val="22"/>
                <w:szCs w:val="22"/>
              </w:rPr>
              <w:t>30</w:t>
            </w:r>
          </w:p>
        </w:tc>
        <w:tc>
          <w:tcPr>
            <w:tcW w:w="517" w:type="dxa"/>
            <w:shd w:val="clear" w:color="auto" w:fill="FFFFFF"/>
            <w:tcMar>
              <w:top w:w="0" w:type="dxa"/>
              <w:left w:w="0" w:type="dxa"/>
              <w:bottom w:w="0" w:type="dxa"/>
              <w:right w:w="0" w:type="dxa"/>
            </w:tcMar>
            <w:vAlign w:val="center"/>
          </w:tcPr>
          <w:p w14:paraId="1A3BB77B" w14:textId="77777777" w:rsidR="006E2D47" w:rsidRDefault="0009672F">
            <w:pPr>
              <w:spacing w:before="40" w:after="40"/>
              <w:ind w:left="100" w:right="100"/>
              <w:jc w:val="right"/>
            </w:pPr>
            <w:r>
              <w:rPr>
                <w:rFonts w:ascii="Roboto" w:eastAsia="Roboto" w:hAnsi="Roboto" w:cs="Roboto"/>
                <w:color w:val="111111"/>
                <w:sz w:val="22"/>
                <w:szCs w:val="22"/>
              </w:rPr>
              <w:t>10</w:t>
            </w:r>
          </w:p>
        </w:tc>
        <w:tc>
          <w:tcPr>
            <w:tcW w:w="861" w:type="dxa"/>
            <w:shd w:val="clear" w:color="auto" w:fill="FFFFFF"/>
            <w:tcMar>
              <w:top w:w="0" w:type="dxa"/>
              <w:left w:w="0" w:type="dxa"/>
              <w:bottom w:w="0" w:type="dxa"/>
              <w:right w:w="0" w:type="dxa"/>
            </w:tcMar>
            <w:vAlign w:val="center"/>
          </w:tcPr>
          <w:p w14:paraId="7FFAB1E9" w14:textId="77777777" w:rsidR="006E2D47" w:rsidRDefault="006E2D47">
            <w:pPr>
              <w:spacing w:before="40" w:after="40"/>
              <w:ind w:left="100" w:right="100"/>
              <w:jc w:val="right"/>
            </w:pPr>
          </w:p>
        </w:tc>
        <w:tc>
          <w:tcPr>
            <w:tcW w:w="836" w:type="dxa"/>
            <w:shd w:val="clear" w:color="auto" w:fill="FFFFFF"/>
            <w:tcMar>
              <w:top w:w="0" w:type="dxa"/>
              <w:left w:w="0" w:type="dxa"/>
              <w:bottom w:w="0" w:type="dxa"/>
              <w:right w:w="0" w:type="dxa"/>
            </w:tcMar>
            <w:vAlign w:val="center"/>
          </w:tcPr>
          <w:p w14:paraId="4F883BBE" w14:textId="77777777" w:rsidR="006E2D47" w:rsidRDefault="006E2D47">
            <w:pPr>
              <w:spacing w:before="40" w:after="40"/>
              <w:ind w:left="100" w:right="100"/>
              <w:jc w:val="right"/>
            </w:pPr>
          </w:p>
        </w:tc>
        <w:tc>
          <w:tcPr>
            <w:tcW w:w="953" w:type="dxa"/>
            <w:shd w:val="clear" w:color="auto" w:fill="FFFFFF"/>
            <w:tcMar>
              <w:top w:w="0" w:type="dxa"/>
              <w:left w:w="0" w:type="dxa"/>
              <w:bottom w:w="0" w:type="dxa"/>
              <w:right w:w="0" w:type="dxa"/>
            </w:tcMar>
            <w:vAlign w:val="center"/>
          </w:tcPr>
          <w:p w14:paraId="3868CADB" w14:textId="77777777" w:rsidR="006E2D47" w:rsidRDefault="0009672F">
            <w:pPr>
              <w:spacing w:before="40" w:after="40"/>
              <w:ind w:left="100" w:right="100"/>
              <w:jc w:val="right"/>
            </w:pPr>
            <w:r>
              <w:rPr>
                <w:rFonts w:ascii="Roboto" w:eastAsia="Roboto" w:hAnsi="Roboto" w:cs="Roboto"/>
                <w:color w:val="111111"/>
                <w:sz w:val="22"/>
                <w:szCs w:val="22"/>
              </w:rPr>
              <w:t>0.9163</w:t>
            </w:r>
          </w:p>
        </w:tc>
        <w:tc>
          <w:tcPr>
            <w:tcW w:w="1125" w:type="dxa"/>
            <w:shd w:val="clear" w:color="auto" w:fill="FFFFFF"/>
            <w:tcMar>
              <w:top w:w="0" w:type="dxa"/>
              <w:left w:w="0" w:type="dxa"/>
              <w:bottom w:w="0" w:type="dxa"/>
              <w:right w:w="0" w:type="dxa"/>
            </w:tcMar>
            <w:vAlign w:val="center"/>
          </w:tcPr>
          <w:p w14:paraId="273AFD71" w14:textId="77777777" w:rsidR="006E2D47" w:rsidRDefault="0009672F">
            <w:pPr>
              <w:spacing w:before="40" w:after="40"/>
              <w:ind w:left="100" w:right="100"/>
              <w:jc w:val="right"/>
            </w:pPr>
            <w:r>
              <w:rPr>
                <w:rFonts w:ascii="Roboto" w:eastAsia="Roboto" w:hAnsi="Roboto" w:cs="Roboto"/>
                <w:color w:val="111111"/>
                <w:sz w:val="22"/>
                <w:szCs w:val="22"/>
              </w:rPr>
              <w:t>0.9264</w:t>
            </w:r>
          </w:p>
        </w:tc>
        <w:tc>
          <w:tcPr>
            <w:tcW w:w="1020" w:type="dxa"/>
            <w:shd w:val="clear" w:color="auto" w:fill="FFFFFF"/>
            <w:tcMar>
              <w:top w:w="0" w:type="dxa"/>
              <w:left w:w="0" w:type="dxa"/>
              <w:bottom w:w="0" w:type="dxa"/>
              <w:right w:w="0" w:type="dxa"/>
            </w:tcMar>
            <w:vAlign w:val="center"/>
          </w:tcPr>
          <w:p w14:paraId="1D198F47" w14:textId="77777777" w:rsidR="006E2D47" w:rsidRDefault="0009672F">
            <w:pPr>
              <w:spacing w:before="40" w:after="40"/>
              <w:ind w:left="100" w:right="100"/>
              <w:jc w:val="right"/>
            </w:pPr>
            <w:r>
              <w:rPr>
                <w:rFonts w:ascii="Roboto" w:eastAsia="Roboto" w:hAnsi="Roboto" w:cs="Roboto"/>
                <w:color w:val="111111"/>
                <w:sz w:val="22"/>
                <w:szCs w:val="22"/>
              </w:rPr>
              <w:t>0.9264</w:t>
            </w:r>
          </w:p>
        </w:tc>
        <w:tc>
          <w:tcPr>
            <w:tcW w:w="953" w:type="dxa"/>
            <w:shd w:val="clear" w:color="auto" w:fill="FFFFFF"/>
            <w:tcMar>
              <w:top w:w="0" w:type="dxa"/>
              <w:left w:w="0" w:type="dxa"/>
              <w:bottom w:w="0" w:type="dxa"/>
              <w:right w:w="0" w:type="dxa"/>
            </w:tcMar>
            <w:vAlign w:val="center"/>
          </w:tcPr>
          <w:p w14:paraId="789A453F" w14:textId="77777777" w:rsidR="006E2D47" w:rsidRDefault="0009672F">
            <w:pPr>
              <w:spacing w:before="40" w:after="40"/>
              <w:ind w:left="100" w:right="100"/>
              <w:jc w:val="right"/>
            </w:pPr>
            <w:r>
              <w:rPr>
                <w:rFonts w:ascii="Roboto" w:eastAsia="Roboto" w:hAnsi="Roboto" w:cs="Roboto"/>
                <w:color w:val="111111"/>
                <w:sz w:val="22"/>
                <w:szCs w:val="22"/>
              </w:rPr>
              <w:t>0.9041</w:t>
            </w:r>
          </w:p>
        </w:tc>
        <w:tc>
          <w:tcPr>
            <w:tcW w:w="1125" w:type="dxa"/>
            <w:shd w:val="clear" w:color="auto" w:fill="FFFFFF"/>
            <w:tcMar>
              <w:top w:w="0" w:type="dxa"/>
              <w:left w:w="0" w:type="dxa"/>
              <w:bottom w:w="0" w:type="dxa"/>
              <w:right w:w="0" w:type="dxa"/>
            </w:tcMar>
            <w:vAlign w:val="center"/>
          </w:tcPr>
          <w:p w14:paraId="515F7367" w14:textId="77777777" w:rsidR="006E2D47" w:rsidRDefault="0009672F">
            <w:pPr>
              <w:spacing w:before="40" w:after="40"/>
              <w:ind w:left="100" w:right="100"/>
              <w:jc w:val="right"/>
            </w:pPr>
            <w:r>
              <w:rPr>
                <w:rFonts w:ascii="Roboto" w:eastAsia="Roboto" w:hAnsi="Roboto" w:cs="Roboto"/>
                <w:color w:val="111111"/>
                <w:sz w:val="22"/>
                <w:szCs w:val="22"/>
              </w:rPr>
              <w:t>0.8941</w:t>
            </w:r>
          </w:p>
        </w:tc>
        <w:tc>
          <w:tcPr>
            <w:tcW w:w="1020" w:type="dxa"/>
            <w:shd w:val="clear" w:color="auto" w:fill="FFFFFF"/>
            <w:tcMar>
              <w:top w:w="0" w:type="dxa"/>
              <w:left w:w="0" w:type="dxa"/>
              <w:bottom w:w="0" w:type="dxa"/>
              <w:right w:w="0" w:type="dxa"/>
            </w:tcMar>
            <w:vAlign w:val="center"/>
          </w:tcPr>
          <w:p w14:paraId="55DB1773" w14:textId="77777777" w:rsidR="006E2D47" w:rsidRDefault="0009672F">
            <w:pPr>
              <w:spacing w:before="40" w:after="40"/>
              <w:ind w:left="100" w:right="100"/>
              <w:jc w:val="right"/>
            </w:pPr>
            <w:r>
              <w:rPr>
                <w:rFonts w:ascii="Roboto" w:eastAsia="Roboto" w:hAnsi="Roboto" w:cs="Roboto"/>
                <w:color w:val="111111"/>
                <w:sz w:val="22"/>
                <w:szCs w:val="22"/>
              </w:rPr>
              <w:t>0.8941</w:t>
            </w:r>
          </w:p>
        </w:tc>
      </w:tr>
      <w:tr w:rsidR="006E2D47" w14:paraId="72F28967" w14:textId="77777777">
        <w:trPr>
          <w:cantSplit/>
          <w:trHeight w:val="411"/>
          <w:jc w:val="center"/>
        </w:trPr>
        <w:tc>
          <w:tcPr>
            <w:tcW w:w="642" w:type="dxa"/>
            <w:shd w:val="clear" w:color="auto" w:fill="FFFFFF"/>
            <w:tcMar>
              <w:top w:w="0" w:type="dxa"/>
              <w:left w:w="0" w:type="dxa"/>
              <w:bottom w:w="0" w:type="dxa"/>
              <w:right w:w="0" w:type="dxa"/>
            </w:tcMar>
            <w:vAlign w:val="center"/>
          </w:tcPr>
          <w:p w14:paraId="3F7AC033" w14:textId="77777777" w:rsidR="006E2D47" w:rsidRDefault="0009672F">
            <w:pPr>
              <w:spacing w:before="40" w:after="40"/>
              <w:ind w:left="100" w:right="100"/>
              <w:jc w:val="right"/>
            </w:pPr>
            <w:r>
              <w:rPr>
                <w:rFonts w:ascii="Roboto" w:eastAsia="Roboto" w:hAnsi="Roboto" w:cs="Roboto"/>
                <w:color w:val="111111"/>
                <w:sz w:val="22"/>
                <w:szCs w:val="22"/>
              </w:rPr>
              <w:t>75</w:t>
            </w:r>
          </w:p>
        </w:tc>
        <w:tc>
          <w:tcPr>
            <w:tcW w:w="522" w:type="dxa"/>
            <w:shd w:val="clear" w:color="auto" w:fill="FFFFFF"/>
            <w:tcMar>
              <w:top w:w="0" w:type="dxa"/>
              <w:left w:w="0" w:type="dxa"/>
              <w:bottom w:w="0" w:type="dxa"/>
              <w:right w:w="0" w:type="dxa"/>
            </w:tcMar>
            <w:vAlign w:val="center"/>
          </w:tcPr>
          <w:p w14:paraId="632C305A" w14:textId="77777777" w:rsidR="006E2D47" w:rsidRDefault="0009672F">
            <w:pPr>
              <w:spacing w:before="40" w:after="40"/>
              <w:ind w:left="100" w:right="100"/>
              <w:jc w:val="right"/>
            </w:pPr>
            <w:r>
              <w:rPr>
                <w:rFonts w:ascii="Roboto" w:eastAsia="Roboto" w:hAnsi="Roboto" w:cs="Roboto"/>
                <w:color w:val="111111"/>
                <w:sz w:val="22"/>
                <w:szCs w:val="22"/>
              </w:rPr>
              <w:t>30</w:t>
            </w:r>
          </w:p>
        </w:tc>
        <w:tc>
          <w:tcPr>
            <w:tcW w:w="517" w:type="dxa"/>
            <w:shd w:val="clear" w:color="auto" w:fill="FFFFFF"/>
            <w:tcMar>
              <w:top w:w="0" w:type="dxa"/>
              <w:left w:w="0" w:type="dxa"/>
              <w:bottom w:w="0" w:type="dxa"/>
              <w:right w:w="0" w:type="dxa"/>
            </w:tcMar>
            <w:vAlign w:val="center"/>
          </w:tcPr>
          <w:p w14:paraId="3147E601" w14:textId="77777777" w:rsidR="006E2D47" w:rsidRDefault="0009672F">
            <w:pPr>
              <w:spacing w:before="40" w:after="40"/>
              <w:ind w:left="100" w:right="100"/>
              <w:jc w:val="right"/>
            </w:pPr>
            <w:r>
              <w:rPr>
                <w:rFonts w:ascii="Roboto" w:eastAsia="Roboto" w:hAnsi="Roboto" w:cs="Roboto"/>
                <w:color w:val="111111"/>
                <w:sz w:val="22"/>
                <w:szCs w:val="22"/>
              </w:rPr>
              <w:t>9</w:t>
            </w:r>
          </w:p>
        </w:tc>
        <w:tc>
          <w:tcPr>
            <w:tcW w:w="778" w:type="dxa"/>
            <w:shd w:val="clear" w:color="auto" w:fill="FFFFFF"/>
            <w:tcMar>
              <w:top w:w="0" w:type="dxa"/>
              <w:left w:w="0" w:type="dxa"/>
              <w:bottom w:w="0" w:type="dxa"/>
              <w:right w:w="0" w:type="dxa"/>
            </w:tcMar>
            <w:vAlign w:val="center"/>
          </w:tcPr>
          <w:p w14:paraId="2E4F9120" w14:textId="77777777" w:rsidR="006E2D47" w:rsidRDefault="0009672F">
            <w:pPr>
              <w:spacing w:before="40" w:after="40"/>
              <w:ind w:left="100" w:right="100"/>
              <w:jc w:val="right"/>
            </w:pPr>
            <w:r>
              <w:rPr>
                <w:rFonts w:ascii="Roboto" w:eastAsia="Roboto" w:hAnsi="Roboto" w:cs="Roboto"/>
                <w:color w:val="111111"/>
                <w:sz w:val="22"/>
                <w:szCs w:val="22"/>
              </w:rPr>
              <w:t>31</w:t>
            </w:r>
          </w:p>
        </w:tc>
        <w:tc>
          <w:tcPr>
            <w:tcW w:w="517" w:type="dxa"/>
            <w:shd w:val="clear" w:color="auto" w:fill="FFFFFF"/>
            <w:tcMar>
              <w:top w:w="0" w:type="dxa"/>
              <w:left w:w="0" w:type="dxa"/>
              <w:bottom w:w="0" w:type="dxa"/>
              <w:right w:w="0" w:type="dxa"/>
            </w:tcMar>
            <w:vAlign w:val="center"/>
          </w:tcPr>
          <w:p w14:paraId="3D7F4D85" w14:textId="77777777" w:rsidR="006E2D47" w:rsidRDefault="0009672F">
            <w:pPr>
              <w:spacing w:before="40" w:after="40"/>
              <w:ind w:left="100" w:right="100"/>
              <w:jc w:val="right"/>
            </w:pPr>
            <w:r>
              <w:rPr>
                <w:rFonts w:ascii="Roboto" w:eastAsia="Roboto" w:hAnsi="Roboto" w:cs="Roboto"/>
                <w:color w:val="111111"/>
                <w:sz w:val="22"/>
                <w:szCs w:val="22"/>
              </w:rPr>
              <w:t>12</w:t>
            </w:r>
          </w:p>
        </w:tc>
        <w:tc>
          <w:tcPr>
            <w:tcW w:w="861" w:type="dxa"/>
            <w:shd w:val="clear" w:color="auto" w:fill="FFFFFF"/>
            <w:tcMar>
              <w:top w:w="0" w:type="dxa"/>
              <w:left w:w="0" w:type="dxa"/>
              <w:bottom w:w="0" w:type="dxa"/>
              <w:right w:w="0" w:type="dxa"/>
            </w:tcMar>
            <w:vAlign w:val="center"/>
          </w:tcPr>
          <w:p w14:paraId="57CDB970" w14:textId="77777777" w:rsidR="006E2D47" w:rsidRDefault="0009672F">
            <w:pPr>
              <w:spacing w:before="40" w:after="40"/>
              <w:ind w:left="100" w:right="100"/>
              <w:jc w:val="right"/>
            </w:pPr>
            <w:r>
              <w:rPr>
                <w:rFonts w:ascii="Roboto" w:eastAsia="Roboto" w:hAnsi="Roboto" w:cs="Roboto"/>
                <w:color w:val="111111"/>
                <w:sz w:val="22"/>
                <w:szCs w:val="22"/>
              </w:rPr>
              <w:t>32</w:t>
            </w:r>
          </w:p>
        </w:tc>
        <w:tc>
          <w:tcPr>
            <w:tcW w:w="836" w:type="dxa"/>
            <w:shd w:val="clear" w:color="auto" w:fill="FFFFFF"/>
            <w:tcMar>
              <w:top w:w="0" w:type="dxa"/>
              <w:left w:w="0" w:type="dxa"/>
              <w:bottom w:w="0" w:type="dxa"/>
              <w:right w:w="0" w:type="dxa"/>
            </w:tcMar>
            <w:vAlign w:val="center"/>
          </w:tcPr>
          <w:p w14:paraId="0A4FDA87" w14:textId="77777777" w:rsidR="006E2D47" w:rsidRDefault="0009672F">
            <w:pPr>
              <w:spacing w:before="40" w:after="40"/>
              <w:ind w:left="100" w:right="100"/>
              <w:jc w:val="right"/>
            </w:pPr>
            <w:r>
              <w:rPr>
                <w:rFonts w:ascii="Roboto" w:eastAsia="Roboto" w:hAnsi="Roboto" w:cs="Roboto"/>
                <w:color w:val="111111"/>
                <w:sz w:val="22"/>
                <w:szCs w:val="22"/>
              </w:rPr>
              <w:t>9</w:t>
            </w:r>
          </w:p>
        </w:tc>
        <w:tc>
          <w:tcPr>
            <w:tcW w:w="953" w:type="dxa"/>
            <w:shd w:val="clear" w:color="auto" w:fill="FFFFFF"/>
            <w:tcMar>
              <w:top w:w="0" w:type="dxa"/>
              <w:left w:w="0" w:type="dxa"/>
              <w:bottom w:w="0" w:type="dxa"/>
              <w:right w:w="0" w:type="dxa"/>
            </w:tcMar>
            <w:vAlign w:val="center"/>
          </w:tcPr>
          <w:p w14:paraId="347F228B" w14:textId="77777777" w:rsidR="006E2D47" w:rsidRDefault="0009672F">
            <w:pPr>
              <w:spacing w:before="40" w:after="40"/>
              <w:ind w:left="100" w:right="100"/>
              <w:jc w:val="right"/>
            </w:pPr>
            <w:r>
              <w:rPr>
                <w:rFonts w:ascii="Roboto" w:eastAsia="Roboto" w:hAnsi="Roboto" w:cs="Roboto"/>
                <w:color w:val="111111"/>
                <w:sz w:val="22"/>
                <w:szCs w:val="22"/>
              </w:rPr>
              <w:t>0.9076</w:t>
            </w:r>
          </w:p>
        </w:tc>
        <w:tc>
          <w:tcPr>
            <w:tcW w:w="1125" w:type="dxa"/>
            <w:shd w:val="clear" w:color="auto" w:fill="FFFFFF"/>
            <w:tcMar>
              <w:top w:w="0" w:type="dxa"/>
              <w:left w:w="0" w:type="dxa"/>
              <w:bottom w:w="0" w:type="dxa"/>
              <w:right w:w="0" w:type="dxa"/>
            </w:tcMar>
            <w:vAlign w:val="center"/>
          </w:tcPr>
          <w:p w14:paraId="0C5CFC80" w14:textId="77777777" w:rsidR="006E2D47" w:rsidRDefault="0009672F">
            <w:pPr>
              <w:spacing w:before="40" w:after="40"/>
              <w:ind w:left="100" w:right="100"/>
              <w:jc w:val="right"/>
            </w:pPr>
            <w:r>
              <w:rPr>
                <w:rFonts w:ascii="Roboto" w:eastAsia="Roboto" w:hAnsi="Roboto" w:cs="Roboto"/>
                <w:color w:val="111111"/>
                <w:sz w:val="22"/>
                <w:szCs w:val="22"/>
              </w:rPr>
              <w:t>0.9302</w:t>
            </w:r>
          </w:p>
        </w:tc>
        <w:tc>
          <w:tcPr>
            <w:tcW w:w="1020" w:type="dxa"/>
            <w:shd w:val="clear" w:color="auto" w:fill="FFFFFF"/>
            <w:tcMar>
              <w:top w:w="0" w:type="dxa"/>
              <w:left w:w="0" w:type="dxa"/>
              <w:bottom w:w="0" w:type="dxa"/>
              <w:right w:w="0" w:type="dxa"/>
            </w:tcMar>
            <w:vAlign w:val="center"/>
          </w:tcPr>
          <w:p w14:paraId="664F7158" w14:textId="77777777" w:rsidR="006E2D47" w:rsidRDefault="0009672F">
            <w:pPr>
              <w:spacing w:before="40" w:after="40"/>
              <w:ind w:left="100" w:right="100"/>
              <w:jc w:val="right"/>
            </w:pPr>
            <w:r>
              <w:rPr>
                <w:rFonts w:ascii="Roboto" w:eastAsia="Roboto" w:hAnsi="Roboto" w:cs="Roboto"/>
                <w:color w:val="111111"/>
                <w:sz w:val="22"/>
                <w:szCs w:val="22"/>
              </w:rPr>
              <w:t>0.9254</w:t>
            </w:r>
          </w:p>
        </w:tc>
        <w:tc>
          <w:tcPr>
            <w:tcW w:w="953" w:type="dxa"/>
            <w:shd w:val="clear" w:color="auto" w:fill="FFFFFF"/>
            <w:tcMar>
              <w:top w:w="0" w:type="dxa"/>
              <w:left w:w="0" w:type="dxa"/>
              <w:bottom w:w="0" w:type="dxa"/>
              <w:right w:w="0" w:type="dxa"/>
            </w:tcMar>
            <w:vAlign w:val="center"/>
          </w:tcPr>
          <w:p w14:paraId="10BC3BAD" w14:textId="77777777" w:rsidR="006E2D47" w:rsidRDefault="0009672F">
            <w:pPr>
              <w:spacing w:before="40" w:after="40"/>
              <w:ind w:left="100" w:right="100"/>
              <w:jc w:val="right"/>
            </w:pPr>
            <w:r>
              <w:rPr>
                <w:rFonts w:ascii="Roboto" w:eastAsia="Roboto" w:hAnsi="Roboto" w:cs="Roboto"/>
                <w:color w:val="111111"/>
                <w:sz w:val="22"/>
                <w:szCs w:val="22"/>
              </w:rPr>
              <w:t>0.9115</w:t>
            </w:r>
          </w:p>
        </w:tc>
        <w:tc>
          <w:tcPr>
            <w:tcW w:w="1125" w:type="dxa"/>
            <w:shd w:val="clear" w:color="auto" w:fill="FFFFFF"/>
            <w:tcMar>
              <w:top w:w="0" w:type="dxa"/>
              <w:left w:w="0" w:type="dxa"/>
              <w:bottom w:w="0" w:type="dxa"/>
              <w:right w:w="0" w:type="dxa"/>
            </w:tcMar>
            <w:vAlign w:val="center"/>
          </w:tcPr>
          <w:p w14:paraId="204A153F" w14:textId="77777777" w:rsidR="006E2D47" w:rsidRDefault="0009672F">
            <w:pPr>
              <w:spacing w:before="40" w:after="40"/>
              <w:ind w:left="100" w:right="100"/>
              <w:jc w:val="right"/>
            </w:pPr>
            <w:r>
              <w:rPr>
                <w:rFonts w:ascii="Roboto" w:eastAsia="Roboto" w:hAnsi="Roboto" w:cs="Roboto"/>
                <w:color w:val="111111"/>
                <w:sz w:val="22"/>
                <w:szCs w:val="22"/>
              </w:rPr>
              <w:t>0.8978</w:t>
            </w:r>
          </w:p>
        </w:tc>
        <w:tc>
          <w:tcPr>
            <w:tcW w:w="1020" w:type="dxa"/>
            <w:shd w:val="clear" w:color="auto" w:fill="FFFFFF"/>
            <w:tcMar>
              <w:top w:w="0" w:type="dxa"/>
              <w:left w:w="0" w:type="dxa"/>
              <w:bottom w:w="0" w:type="dxa"/>
              <w:right w:w="0" w:type="dxa"/>
            </w:tcMar>
            <w:vAlign w:val="center"/>
          </w:tcPr>
          <w:p w14:paraId="551DCA9B" w14:textId="77777777" w:rsidR="006E2D47" w:rsidRDefault="0009672F">
            <w:pPr>
              <w:spacing w:before="40" w:after="40"/>
              <w:ind w:left="100" w:right="100"/>
              <w:jc w:val="right"/>
            </w:pPr>
            <w:r>
              <w:rPr>
                <w:rFonts w:ascii="Roboto" w:eastAsia="Roboto" w:hAnsi="Roboto" w:cs="Roboto"/>
                <w:color w:val="111111"/>
                <w:sz w:val="22"/>
                <w:szCs w:val="22"/>
              </w:rPr>
              <w:t>0.9076</w:t>
            </w:r>
          </w:p>
        </w:tc>
      </w:tr>
      <w:tr w:rsidR="006E2D47" w14:paraId="3E4E721E" w14:textId="77777777">
        <w:trPr>
          <w:cantSplit/>
          <w:trHeight w:val="411"/>
          <w:jc w:val="center"/>
        </w:trPr>
        <w:tc>
          <w:tcPr>
            <w:tcW w:w="642" w:type="dxa"/>
            <w:shd w:val="clear" w:color="auto" w:fill="FFFFFF"/>
            <w:tcMar>
              <w:top w:w="0" w:type="dxa"/>
              <w:left w:w="0" w:type="dxa"/>
              <w:bottom w:w="0" w:type="dxa"/>
              <w:right w:w="0" w:type="dxa"/>
            </w:tcMar>
            <w:vAlign w:val="center"/>
          </w:tcPr>
          <w:p w14:paraId="5D8E203D" w14:textId="77777777" w:rsidR="006E2D47" w:rsidRDefault="0009672F">
            <w:pPr>
              <w:spacing w:before="40" w:after="40"/>
              <w:ind w:left="100" w:right="100"/>
              <w:jc w:val="right"/>
            </w:pPr>
            <w:r>
              <w:rPr>
                <w:rFonts w:ascii="Roboto" w:eastAsia="Roboto" w:hAnsi="Roboto" w:cs="Roboto"/>
                <w:color w:val="111111"/>
                <w:sz w:val="22"/>
                <w:szCs w:val="22"/>
              </w:rPr>
              <w:t>76</w:t>
            </w:r>
          </w:p>
        </w:tc>
        <w:tc>
          <w:tcPr>
            <w:tcW w:w="522" w:type="dxa"/>
            <w:shd w:val="clear" w:color="auto" w:fill="FFFFFF"/>
            <w:tcMar>
              <w:top w:w="0" w:type="dxa"/>
              <w:left w:w="0" w:type="dxa"/>
              <w:bottom w:w="0" w:type="dxa"/>
              <w:right w:w="0" w:type="dxa"/>
            </w:tcMar>
            <w:vAlign w:val="center"/>
          </w:tcPr>
          <w:p w14:paraId="3077ACB0" w14:textId="77777777" w:rsidR="006E2D47" w:rsidRDefault="0009672F">
            <w:pPr>
              <w:spacing w:before="40" w:after="40"/>
              <w:ind w:left="100" w:right="100"/>
              <w:jc w:val="right"/>
            </w:pPr>
            <w:r>
              <w:rPr>
                <w:rFonts w:ascii="Roboto" w:eastAsia="Roboto" w:hAnsi="Roboto" w:cs="Roboto"/>
                <w:color w:val="111111"/>
                <w:sz w:val="22"/>
                <w:szCs w:val="22"/>
              </w:rPr>
              <w:t>30</w:t>
            </w:r>
          </w:p>
        </w:tc>
        <w:tc>
          <w:tcPr>
            <w:tcW w:w="517" w:type="dxa"/>
            <w:shd w:val="clear" w:color="auto" w:fill="FFFFFF"/>
            <w:tcMar>
              <w:top w:w="0" w:type="dxa"/>
              <w:left w:w="0" w:type="dxa"/>
              <w:bottom w:w="0" w:type="dxa"/>
              <w:right w:w="0" w:type="dxa"/>
            </w:tcMar>
            <w:vAlign w:val="center"/>
          </w:tcPr>
          <w:p w14:paraId="7A289E52" w14:textId="77777777" w:rsidR="006E2D47" w:rsidRDefault="0009672F">
            <w:pPr>
              <w:spacing w:before="40" w:after="40"/>
              <w:ind w:left="100" w:right="100"/>
              <w:jc w:val="right"/>
            </w:pPr>
            <w:r>
              <w:rPr>
                <w:rFonts w:ascii="Roboto" w:eastAsia="Roboto" w:hAnsi="Roboto" w:cs="Roboto"/>
                <w:color w:val="111111"/>
                <w:sz w:val="22"/>
                <w:szCs w:val="22"/>
              </w:rPr>
              <w:t>9</w:t>
            </w:r>
          </w:p>
        </w:tc>
        <w:tc>
          <w:tcPr>
            <w:tcW w:w="778" w:type="dxa"/>
            <w:shd w:val="clear" w:color="auto" w:fill="FFFFFF"/>
            <w:tcMar>
              <w:top w:w="0" w:type="dxa"/>
              <w:left w:w="0" w:type="dxa"/>
              <w:bottom w:w="0" w:type="dxa"/>
              <w:right w:w="0" w:type="dxa"/>
            </w:tcMar>
            <w:vAlign w:val="center"/>
          </w:tcPr>
          <w:p w14:paraId="034EAD73" w14:textId="77777777" w:rsidR="006E2D47" w:rsidRDefault="0009672F">
            <w:pPr>
              <w:spacing w:before="40" w:after="40"/>
              <w:ind w:left="100" w:right="100"/>
              <w:jc w:val="right"/>
            </w:pPr>
            <w:r>
              <w:rPr>
                <w:rFonts w:ascii="Roboto" w:eastAsia="Roboto" w:hAnsi="Roboto" w:cs="Roboto"/>
                <w:color w:val="111111"/>
                <w:sz w:val="22"/>
                <w:szCs w:val="22"/>
              </w:rPr>
              <w:t>31</w:t>
            </w:r>
          </w:p>
        </w:tc>
        <w:tc>
          <w:tcPr>
            <w:tcW w:w="517" w:type="dxa"/>
            <w:shd w:val="clear" w:color="auto" w:fill="FFFFFF"/>
            <w:tcMar>
              <w:top w:w="0" w:type="dxa"/>
              <w:left w:w="0" w:type="dxa"/>
              <w:bottom w:w="0" w:type="dxa"/>
              <w:right w:w="0" w:type="dxa"/>
            </w:tcMar>
            <w:vAlign w:val="center"/>
          </w:tcPr>
          <w:p w14:paraId="7C60B96A" w14:textId="77777777" w:rsidR="006E2D47" w:rsidRDefault="0009672F">
            <w:pPr>
              <w:spacing w:before="40" w:after="40"/>
              <w:ind w:left="100" w:right="100"/>
              <w:jc w:val="right"/>
            </w:pPr>
            <w:r>
              <w:rPr>
                <w:rFonts w:ascii="Roboto" w:eastAsia="Roboto" w:hAnsi="Roboto" w:cs="Roboto"/>
                <w:color w:val="111111"/>
                <w:sz w:val="22"/>
                <w:szCs w:val="22"/>
              </w:rPr>
              <w:t>11</w:t>
            </w:r>
          </w:p>
        </w:tc>
        <w:tc>
          <w:tcPr>
            <w:tcW w:w="861" w:type="dxa"/>
            <w:shd w:val="clear" w:color="auto" w:fill="FFFFFF"/>
            <w:tcMar>
              <w:top w:w="0" w:type="dxa"/>
              <w:left w:w="0" w:type="dxa"/>
              <w:bottom w:w="0" w:type="dxa"/>
              <w:right w:w="0" w:type="dxa"/>
            </w:tcMar>
            <w:vAlign w:val="center"/>
          </w:tcPr>
          <w:p w14:paraId="25B610E5" w14:textId="77777777" w:rsidR="006E2D47" w:rsidRDefault="0009672F">
            <w:pPr>
              <w:spacing w:before="40" w:after="40"/>
              <w:ind w:left="100" w:right="100"/>
              <w:jc w:val="right"/>
            </w:pPr>
            <w:r>
              <w:rPr>
                <w:rFonts w:ascii="Roboto" w:eastAsia="Roboto" w:hAnsi="Roboto" w:cs="Roboto"/>
                <w:color w:val="111111"/>
                <w:sz w:val="22"/>
                <w:szCs w:val="22"/>
              </w:rPr>
              <w:t>34</w:t>
            </w:r>
          </w:p>
        </w:tc>
        <w:tc>
          <w:tcPr>
            <w:tcW w:w="836" w:type="dxa"/>
            <w:shd w:val="clear" w:color="auto" w:fill="FFFFFF"/>
            <w:tcMar>
              <w:top w:w="0" w:type="dxa"/>
              <w:left w:w="0" w:type="dxa"/>
              <w:bottom w:w="0" w:type="dxa"/>
              <w:right w:w="0" w:type="dxa"/>
            </w:tcMar>
            <w:vAlign w:val="center"/>
          </w:tcPr>
          <w:p w14:paraId="54B2F5A2" w14:textId="77777777" w:rsidR="006E2D47" w:rsidRDefault="0009672F">
            <w:pPr>
              <w:spacing w:before="40" w:after="40"/>
              <w:ind w:left="100" w:right="100"/>
              <w:jc w:val="right"/>
            </w:pPr>
            <w:r>
              <w:rPr>
                <w:rFonts w:ascii="Roboto" w:eastAsia="Roboto" w:hAnsi="Roboto" w:cs="Roboto"/>
                <w:color w:val="111111"/>
                <w:sz w:val="22"/>
                <w:szCs w:val="22"/>
              </w:rPr>
              <w:t>8</w:t>
            </w:r>
          </w:p>
        </w:tc>
        <w:tc>
          <w:tcPr>
            <w:tcW w:w="953" w:type="dxa"/>
            <w:shd w:val="clear" w:color="auto" w:fill="FFFFFF"/>
            <w:tcMar>
              <w:top w:w="0" w:type="dxa"/>
              <w:left w:w="0" w:type="dxa"/>
              <w:bottom w:w="0" w:type="dxa"/>
              <w:right w:w="0" w:type="dxa"/>
            </w:tcMar>
            <w:vAlign w:val="center"/>
          </w:tcPr>
          <w:p w14:paraId="70863CE3" w14:textId="77777777" w:rsidR="006E2D47" w:rsidRDefault="0009672F">
            <w:pPr>
              <w:spacing w:before="40" w:after="40"/>
              <w:ind w:left="100" w:right="100"/>
              <w:jc w:val="right"/>
            </w:pPr>
            <w:r>
              <w:rPr>
                <w:rFonts w:ascii="Roboto" w:eastAsia="Roboto" w:hAnsi="Roboto" w:cs="Roboto"/>
                <w:color w:val="111111"/>
                <w:sz w:val="22"/>
                <w:szCs w:val="22"/>
              </w:rPr>
              <w:t>0.9132</w:t>
            </w:r>
          </w:p>
        </w:tc>
        <w:tc>
          <w:tcPr>
            <w:tcW w:w="1125" w:type="dxa"/>
            <w:shd w:val="clear" w:color="auto" w:fill="FFFFFF"/>
            <w:tcMar>
              <w:top w:w="0" w:type="dxa"/>
              <w:left w:w="0" w:type="dxa"/>
              <w:bottom w:w="0" w:type="dxa"/>
              <w:right w:w="0" w:type="dxa"/>
            </w:tcMar>
            <w:vAlign w:val="center"/>
          </w:tcPr>
          <w:p w14:paraId="68DAC606" w14:textId="77777777" w:rsidR="006E2D47" w:rsidRDefault="0009672F">
            <w:pPr>
              <w:spacing w:before="40" w:after="40"/>
              <w:ind w:left="100" w:right="100"/>
              <w:jc w:val="right"/>
            </w:pPr>
            <w:r>
              <w:rPr>
                <w:rFonts w:ascii="Roboto" w:eastAsia="Roboto" w:hAnsi="Roboto" w:cs="Roboto"/>
                <w:color w:val="111111"/>
                <w:sz w:val="22"/>
                <w:szCs w:val="22"/>
              </w:rPr>
              <w:t>0.9362</w:t>
            </w:r>
          </w:p>
        </w:tc>
        <w:tc>
          <w:tcPr>
            <w:tcW w:w="1020" w:type="dxa"/>
            <w:shd w:val="clear" w:color="auto" w:fill="FFFFFF"/>
            <w:tcMar>
              <w:top w:w="0" w:type="dxa"/>
              <w:left w:w="0" w:type="dxa"/>
              <w:bottom w:w="0" w:type="dxa"/>
              <w:right w:w="0" w:type="dxa"/>
            </w:tcMar>
            <w:vAlign w:val="center"/>
          </w:tcPr>
          <w:p w14:paraId="2BEBD43C" w14:textId="77777777" w:rsidR="006E2D47" w:rsidRDefault="0009672F">
            <w:pPr>
              <w:spacing w:before="40" w:after="40"/>
              <w:ind w:left="100" w:right="100"/>
              <w:jc w:val="right"/>
            </w:pPr>
            <w:r>
              <w:rPr>
                <w:rFonts w:ascii="Roboto" w:eastAsia="Roboto" w:hAnsi="Roboto" w:cs="Roboto"/>
                <w:color w:val="111111"/>
                <w:sz w:val="22"/>
                <w:szCs w:val="22"/>
              </w:rPr>
              <w:t>0.9252</w:t>
            </w:r>
          </w:p>
        </w:tc>
        <w:tc>
          <w:tcPr>
            <w:tcW w:w="953" w:type="dxa"/>
            <w:shd w:val="clear" w:color="auto" w:fill="FFFFFF"/>
            <w:tcMar>
              <w:top w:w="0" w:type="dxa"/>
              <w:left w:w="0" w:type="dxa"/>
              <w:bottom w:w="0" w:type="dxa"/>
              <w:right w:w="0" w:type="dxa"/>
            </w:tcMar>
            <w:vAlign w:val="center"/>
          </w:tcPr>
          <w:p w14:paraId="1139C589" w14:textId="77777777" w:rsidR="006E2D47" w:rsidRDefault="0009672F">
            <w:pPr>
              <w:spacing w:before="40" w:after="40"/>
              <w:ind w:left="100" w:right="100"/>
              <w:jc w:val="right"/>
            </w:pPr>
            <w:r>
              <w:rPr>
                <w:rFonts w:ascii="Roboto" w:eastAsia="Roboto" w:hAnsi="Roboto" w:cs="Roboto"/>
                <w:color w:val="111111"/>
                <w:sz w:val="22"/>
                <w:szCs w:val="22"/>
              </w:rPr>
              <w:t>0.9067</w:t>
            </w:r>
          </w:p>
        </w:tc>
        <w:tc>
          <w:tcPr>
            <w:tcW w:w="1125" w:type="dxa"/>
            <w:shd w:val="clear" w:color="auto" w:fill="FFFFFF"/>
            <w:tcMar>
              <w:top w:w="0" w:type="dxa"/>
              <w:left w:w="0" w:type="dxa"/>
              <w:bottom w:w="0" w:type="dxa"/>
              <w:right w:w="0" w:type="dxa"/>
            </w:tcMar>
            <w:vAlign w:val="center"/>
          </w:tcPr>
          <w:p w14:paraId="705BD409" w14:textId="77777777" w:rsidR="006E2D47" w:rsidRDefault="0009672F">
            <w:pPr>
              <w:spacing w:before="40" w:after="40"/>
              <w:ind w:left="100" w:right="100"/>
              <w:jc w:val="right"/>
            </w:pPr>
            <w:r>
              <w:rPr>
                <w:rFonts w:ascii="Roboto" w:eastAsia="Roboto" w:hAnsi="Roboto" w:cs="Roboto"/>
                <w:color w:val="111111"/>
                <w:sz w:val="22"/>
                <w:szCs w:val="22"/>
              </w:rPr>
              <w:t>0.8961</w:t>
            </w:r>
          </w:p>
        </w:tc>
        <w:tc>
          <w:tcPr>
            <w:tcW w:w="1020" w:type="dxa"/>
            <w:shd w:val="clear" w:color="auto" w:fill="FFFFFF"/>
            <w:tcMar>
              <w:top w:w="0" w:type="dxa"/>
              <w:left w:w="0" w:type="dxa"/>
              <w:bottom w:w="0" w:type="dxa"/>
              <w:right w:w="0" w:type="dxa"/>
            </w:tcMar>
            <w:vAlign w:val="center"/>
          </w:tcPr>
          <w:p w14:paraId="0DE2511D" w14:textId="77777777" w:rsidR="006E2D47" w:rsidRDefault="0009672F">
            <w:pPr>
              <w:spacing w:before="40" w:after="40"/>
              <w:ind w:left="100" w:right="100"/>
              <w:jc w:val="right"/>
            </w:pPr>
            <w:r>
              <w:rPr>
                <w:rFonts w:ascii="Roboto" w:eastAsia="Roboto" w:hAnsi="Roboto" w:cs="Roboto"/>
                <w:color w:val="111111"/>
                <w:sz w:val="22"/>
                <w:szCs w:val="22"/>
              </w:rPr>
              <w:t>0.9155</w:t>
            </w:r>
          </w:p>
        </w:tc>
      </w:tr>
      <w:tr w:rsidR="006E2D47" w14:paraId="079E89D8" w14:textId="77777777">
        <w:trPr>
          <w:cantSplit/>
          <w:trHeight w:val="411"/>
          <w:jc w:val="center"/>
        </w:trPr>
        <w:tc>
          <w:tcPr>
            <w:tcW w:w="642" w:type="dxa"/>
            <w:shd w:val="clear" w:color="auto" w:fill="FFFFFF"/>
            <w:tcMar>
              <w:top w:w="0" w:type="dxa"/>
              <w:left w:w="0" w:type="dxa"/>
              <w:bottom w:w="0" w:type="dxa"/>
              <w:right w:w="0" w:type="dxa"/>
            </w:tcMar>
            <w:vAlign w:val="center"/>
          </w:tcPr>
          <w:p w14:paraId="627CC5A8" w14:textId="77777777" w:rsidR="006E2D47" w:rsidRDefault="0009672F">
            <w:pPr>
              <w:spacing w:before="40" w:after="40"/>
              <w:ind w:left="100" w:right="100"/>
              <w:jc w:val="right"/>
            </w:pPr>
            <w:r>
              <w:rPr>
                <w:rFonts w:ascii="Roboto" w:eastAsia="Roboto" w:hAnsi="Roboto" w:cs="Roboto"/>
                <w:color w:val="111111"/>
                <w:sz w:val="22"/>
                <w:szCs w:val="22"/>
              </w:rPr>
              <w:t>77</w:t>
            </w:r>
          </w:p>
        </w:tc>
        <w:tc>
          <w:tcPr>
            <w:tcW w:w="522" w:type="dxa"/>
            <w:shd w:val="clear" w:color="auto" w:fill="FFFFFF"/>
            <w:tcMar>
              <w:top w:w="0" w:type="dxa"/>
              <w:left w:w="0" w:type="dxa"/>
              <w:bottom w:w="0" w:type="dxa"/>
              <w:right w:w="0" w:type="dxa"/>
            </w:tcMar>
            <w:vAlign w:val="center"/>
          </w:tcPr>
          <w:p w14:paraId="67B7B949" w14:textId="77777777" w:rsidR="006E2D47" w:rsidRDefault="0009672F">
            <w:pPr>
              <w:spacing w:before="40" w:after="40"/>
              <w:ind w:left="100" w:right="100"/>
              <w:jc w:val="right"/>
            </w:pPr>
            <w:r>
              <w:rPr>
                <w:rFonts w:ascii="Roboto" w:eastAsia="Roboto" w:hAnsi="Roboto" w:cs="Roboto"/>
                <w:color w:val="111111"/>
                <w:sz w:val="22"/>
                <w:szCs w:val="22"/>
              </w:rPr>
              <w:t>31</w:t>
            </w:r>
          </w:p>
        </w:tc>
        <w:tc>
          <w:tcPr>
            <w:tcW w:w="517" w:type="dxa"/>
            <w:shd w:val="clear" w:color="auto" w:fill="FFFFFF"/>
            <w:tcMar>
              <w:top w:w="0" w:type="dxa"/>
              <w:left w:w="0" w:type="dxa"/>
              <w:bottom w:w="0" w:type="dxa"/>
              <w:right w:w="0" w:type="dxa"/>
            </w:tcMar>
            <w:vAlign w:val="center"/>
          </w:tcPr>
          <w:p w14:paraId="0E4C1E02" w14:textId="77777777" w:rsidR="006E2D47" w:rsidRDefault="0009672F">
            <w:pPr>
              <w:spacing w:before="40" w:after="40"/>
              <w:ind w:left="100" w:right="100"/>
              <w:jc w:val="right"/>
            </w:pPr>
            <w:r>
              <w:rPr>
                <w:rFonts w:ascii="Roboto" w:eastAsia="Roboto" w:hAnsi="Roboto" w:cs="Roboto"/>
                <w:color w:val="111111"/>
                <w:sz w:val="22"/>
                <w:szCs w:val="22"/>
              </w:rPr>
              <w:t>9</w:t>
            </w:r>
          </w:p>
        </w:tc>
        <w:tc>
          <w:tcPr>
            <w:tcW w:w="778" w:type="dxa"/>
            <w:shd w:val="clear" w:color="auto" w:fill="FFFFFF"/>
            <w:tcMar>
              <w:top w:w="0" w:type="dxa"/>
              <w:left w:w="0" w:type="dxa"/>
              <w:bottom w:w="0" w:type="dxa"/>
              <w:right w:w="0" w:type="dxa"/>
            </w:tcMar>
            <w:vAlign w:val="center"/>
          </w:tcPr>
          <w:p w14:paraId="1927E934" w14:textId="77777777" w:rsidR="006E2D47" w:rsidRDefault="0009672F">
            <w:pPr>
              <w:spacing w:before="40" w:after="40"/>
              <w:ind w:left="100" w:right="100"/>
              <w:jc w:val="right"/>
            </w:pPr>
            <w:r>
              <w:rPr>
                <w:rFonts w:ascii="Roboto" w:eastAsia="Roboto" w:hAnsi="Roboto" w:cs="Roboto"/>
                <w:color w:val="111111"/>
                <w:sz w:val="22"/>
                <w:szCs w:val="22"/>
              </w:rPr>
              <w:t>31</w:t>
            </w:r>
          </w:p>
        </w:tc>
        <w:tc>
          <w:tcPr>
            <w:tcW w:w="517" w:type="dxa"/>
            <w:shd w:val="clear" w:color="auto" w:fill="FFFFFF"/>
            <w:tcMar>
              <w:top w:w="0" w:type="dxa"/>
              <w:left w:w="0" w:type="dxa"/>
              <w:bottom w:w="0" w:type="dxa"/>
              <w:right w:w="0" w:type="dxa"/>
            </w:tcMar>
            <w:vAlign w:val="center"/>
          </w:tcPr>
          <w:p w14:paraId="2B2A2564" w14:textId="77777777" w:rsidR="006E2D47" w:rsidRDefault="0009672F">
            <w:pPr>
              <w:spacing w:before="40" w:after="40"/>
              <w:ind w:left="100" w:right="100"/>
              <w:jc w:val="right"/>
            </w:pPr>
            <w:r>
              <w:rPr>
                <w:rFonts w:ascii="Roboto" w:eastAsia="Roboto" w:hAnsi="Roboto" w:cs="Roboto"/>
                <w:color w:val="111111"/>
                <w:sz w:val="22"/>
                <w:szCs w:val="22"/>
              </w:rPr>
              <w:t>10</w:t>
            </w:r>
          </w:p>
        </w:tc>
        <w:tc>
          <w:tcPr>
            <w:tcW w:w="861" w:type="dxa"/>
            <w:shd w:val="clear" w:color="auto" w:fill="FFFFFF"/>
            <w:tcMar>
              <w:top w:w="0" w:type="dxa"/>
              <w:left w:w="0" w:type="dxa"/>
              <w:bottom w:w="0" w:type="dxa"/>
              <w:right w:w="0" w:type="dxa"/>
            </w:tcMar>
            <w:vAlign w:val="center"/>
          </w:tcPr>
          <w:p w14:paraId="0AE93B55" w14:textId="77777777" w:rsidR="006E2D47" w:rsidRDefault="0009672F">
            <w:pPr>
              <w:spacing w:before="40" w:after="40"/>
              <w:ind w:left="100" w:right="100"/>
              <w:jc w:val="right"/>
            </w:pPr>
            <w:r>
              <w:rPr>
                <w:rFonts w:ascii="Roboto" w:eastAsia="Roboto" w:hAnsi="Roboto" w:cs="Roboto"/>
                <w:color w:val="111111"/>
                <w:sz w:val="22"/>
                <w:szCs w:val="22"/>
              </w:rPr>
              <w:t>33</w:t>
            </w:r>
          </w:p>
        </w:tc>
        <w:tc>
          <w:tcPr>
            <w:tcW w:w="836" w:type="dxa"/>
            <w:shd w:val="clear" w:color="auto" w:fill="FFFFFF"/>
            <w:tcMar>
              <w:top w:w="0" w:type="dxa"/>
              <w:left w:w="0" w:type="dxa"/>
              <w:bottom w:w="0" w:type="dxa"/>
              <w:right w:w="0" w:type="dxa"/>
            </w:tcMar>
            <w:vAlign w:val="center"/>
          </w:tcPr>
          <w:p w14:paraId="3095E2BA" w14:textId="77777777" w:rsidR="006E2D47" w:rsidRDefault="0009672F">
            <w:pPr>
              <w:spacing w:before="40" w:after="40"/>
              <w:ind w:left="100" w:right="100"/>
              <w:jc w:val="right"/>
            </w:pPr>
            <w:r>
              <w:rPr>
                <w:rFonts w:ascii="Roboto" w:eastAsia="Roboto" w:hAnsi="Roboto" w:cs="Roboto"/>
                <w:color w:val="111111"/>
                <w:sz w:val="22"/>
                <w:szCs w:val="22"/>
              </w:rPr>
              <w:t>9</w:t>
            </w:r>
          </w:p>
        </w:tc>
        <w:tc>
          <w:tcPr>
            <w:tcW w:w="953" w:type="dxa"/>
            <w:shd w:val="clear" w:color="auto" w:fill="FFFFFF"/>
            <w:tcMar>
              <w:top w:w="0" w:type="dxa"/>
              <w:left w:w="0" w:type="dxa"/>
              <w:bottom w:w="0" w:type="dxa"/>
              <w:right w:w="0" w:type="dxa"/>
            </w:tcMar>
            <w:vAlign w:val="center"/>
          </w:tcPr>
          <w:p w14:paraId="0127D1EA" w14:textId="77777777" w:rsidR="006E2D47" w:rsidRDefault="0009672F">
            <w:pPr>
              <w:spacing w:before="40" w:after="40"/>
              <w:ind w:left="100" w:right="100"/>
              <w:jc w:val="right"/>
            </w:pPr>
            <w:r>
              <w:rPr>
                <w:rFonts w:ascii="Roboto" w:eastAsia="Roboto" w:hAnsi="Roboto" w:cs="Roboto"/>
                <w:color w:val="111111"/>
                <w:sz w:val="22"/>
                <w:szCs w:val="22"/>
              </w:rPr>
              <w:t>0.9042</w:t>
            </w:r>
          </w:p>
        </w:tc>
        <w:tc>
          <w:tcPr>
            <w:tcW w:w="1125" w:type="dxa"/>
            <w:shd w:val="clear" w:color="auto" w:fill="FFFFFF"/>
            <w:tcMar>
              <w:top w:w="0" w:type="dxa"/>
              <w:left w:w="0" w:type="dxa"/>
              <w:bottom w:w="0" w:type="dxa"/>
              <w:right w:w="0" w:type="dxa"/>
            </w:tcMar>
            <w:vAlign w:val="center"/>
          </w:tcPr>
          <w:p w14:paraId="6FACB766" w14:textId="77777777" w:rsidR="006E2D47" w:rsidRDefault="0009672F">
            <w:pPr>
              <w:spacing w:before="40" w:after="40"/>
              <w:ind w:left="100" w:right="100"/>
              <w:jc w:val="right"/>
            </w:pPr>
            <w:r>
              <w:rPr>
                <w:rFonts w:ascii="Roboto" w:eastAsia="Roboto" w:hAnsi="Roboto" w:cs="Roboto"/>
                <w:color w:val="111111"/>
                <w:sz w:val="22"/>
                <w:szCs w:val="22"/>
              </w:rPr>
              <w:t>0.9322</w:t>
            </w:r>
          </w:p>
        </w:tc>
        <w:tc>
          <w:tcPr>
            <w:tcW w:w="1020" w:type="dxa"/>
            <w:shd w:val="clear" w:color="auto" w:fill="FFFFFF"/>
            <w:tcMar>
              <w:top w:w="0" w:type="dxa"/>
              <w:left w:w="0" w:type="dxa"/>
              <w:bottom w:w="0" w:type="dxa"/>
              <w:right w:w="0" w:type="dxa"/>
            </w:tcMar>
            <w:vAlign w:val="center"/>
          </w:tcPr>
          <w:p w14:paraId="5004C981" w14:textId="77777777" w:rsidR="006E2D47" w:rsidRDefault="0009672F">
            <w:pPr>
              <w:spacing w:before="40" w:after="40"/>
              <w:ind w:left="100" w:right="100"/>
              <w:jc w:val="right"/>
            </w:pPr>
            <w:r>
              <w:rPr>
                <w:rFonts w:ascii="Roboto" w:eastAsia="Roboto" w:hAnsi="Roboto" w:cs="Roboto"/>
                <w:color w:val="111111"/>
                <w:sz w:val="22"/>
                <w:szCs w:val="22"/>
              </w:rPr>
              <w:t>0.9274</w:t>
            </w:r>
          </w:p>
        </w:tc>
        <w:tc>
          <w:tcPr>
            <w:tcW w:w="953" w:type="dxa"/>
            <w:shd w:val="clear" w:color="auto" w:fill="FFFFFF"/>
            <w:tcMar>
              <w:top w:w="0" w:type="dxa"/>
              <w:left w:w="0" w:type="dxa"/>
              <w:bottom w:w="0" w:type="dxa"/>
              <w:right w:w="0" w:type="dxa"/>
            </w:tcMar>
            <w:vAlign w:val="center"/>
          </w:tcPr>
          <w:p w14:paraId="62B32C35" w14:textId="77777777" w:rsidR="006E2D47" w:rsidRDefault="0009672F">
            <w:pPr>
              <w:spacing w:before="40" w:after="40"/>
              <w:ind w:left="100" w:right="100"/>
              <w:jc w:val="right"/>
            </w:pPr>
            <w:r>
              <w:rPr>
                <w:rFonts w:ascii="Roboto" w:eastAsia="Roboto" w:hAnsi="Roboto" w:cs="Roboto"/>
                <w:color w:val="111111"/>
                <w:sz w:val="22"/>
                <w:szCs w:val="22"/>
              </w:rPr>
              <w:t>0.9243</w:t>
            </w:r>
          </w:p>
        </w:tc>
        <w:tc>
          <w:tcPr>
            <w:tcW w:w="1125" w:type="dxa"/>
            <w:shd w:val="clear" w:color="auto" w:fill="FFFFFF"/>
            <w:tcMar>
              <w:top w:w="0" w:type="dxa"/>
              <w:left w:w="0" w:type="dxa"/>
              <w:bottom w:w="0" w:type="dxa"/>
              <w:right w:w="0" w:type="dxa"/>
            </w:tcMar>
            <w:vAlign w:val="center"/>
          </w:tcPr>
          <w:p w14:paraId="0EB3DF00" w14:textId="77777777" w:rsidR="006E2D47" w:rsidRDefault="0009672F">
            <w:pPr>
              <w:spacing w:before="40" w:after="40"/>
              <w:ind w:left="100" w:right="100"/>
              <w:jc w:val="right"/>
            </w:pPr>
            <w:r>
              <w:rPr>
                <w:rFonts w:ascii="Roboto" w:eastAsia="Roboto" w:hAnsi="Roboto" w:cs="Roboto"/>
                <w:color w:val="111111"/>
                <w:sz w:val="22"/>
                <w:szCs w:val="22"/>
              </w:rPr>
              <w:t>0.9025</w:t>
            </w:r>
          </w:p>
        </w:tc>
        <w:tc>
          <w:tcPr>
            <w:tcW w:w="1020" w:type="dxa"/>
            <w:shd w:val="clear" w:color="auto" w:fill="FFFFFF"/>
            <w:tcMar>
              <w:top w:w="0" w:type="dxa"/>
              <w:left w:w="0" w:type="dxa"/>
              <w:bottom w:w="0" w:type="dxa"/>
              <w:right w:w="0" w:type="dxa"/>
            </w:tcMar>
            <w:vAlign w:val="center"/>
          </w:tcPr>
          <w:p w14:paraId="257EAC23" w14:textId="77777777" w:rsidR="006E2D47" w:rsidRDefault="0009672F">
            <w:pPr>
              <w:spacing w:before="40" w:after="40"/>
              <w:ind w:left="100" w:right="100"/>
              <w:jc w:val="right"/>
            </w:pPr>
            <w:r>
              <w:rPr>
                <w:rFonts w:ascii="Roboto" w:eastAsia="Roboto" w:hAnsi="Roboto" w:cs="Roboto"/>
                <w:color w:val="111111"/>
                <w:sz w:val="22"/>
                <w:szCs w:val="22"/>
              </w:rPr>
              <w:t>0.9142</w:t>
            </w:r>
          </w:p>
        </w:tc>
      </w:tr>
      <w:tr w:rsidR="006E2D47" w14:paraId="65AE4796" w14:textId="77777777">
        <w:trPr>
          <w:cantSplit/>
          <w:trHeight w:val="411"/>
          <w:jc w:val="center"/>
        </w:trPr>
        <w:tc>
          <w:tcPr>
            <w:tcW w:w="642" w:type="dxa"/>
            <w:shd w:val="clear" w:color="auto" w:fill="FFFFFF"/>
            <w:tcMar>
              <w:top w:w="0" w:type="dxa"/>
              <w:left w:w="0" w:type="dxa"/>
              <w:bottom w:w="0" w:type="dxa"/>
              <w:right w:w="0" w:type="dxa"/>
            </w:tcMar>
            <w:vAlign w:val="center"/>
          </w:tcPr>
          <w:p w14:paraId="681ACFC0" w14:textId="77777777" w:rsidR="006E2D47" w:rsidRDefault="0009672F">
            <w:pPr>
              <w:spacing w:before="40" w:after="40"/>
              <w:ind w:left="100" w:right="100"/>
              <w:jc w:val="right"/>
            </w:pPr>
            <w:r>
              <w:rPr>
                <w:rFonts w:ascii="Roboto" w:eastAsia="Roboto" w:hAnsi="Roboto" w:cs="Roboto"/>
                <w:color w:val="111111"/>
                <w:sz w:val="22"/>
                <w:szCs w:val="22"/>
              </w:rPr>
              <w:t>78</w:t>
            </w:r>
          </w:p>
        </w:tc>
        <w:tc>
          <w:tcPr>
            <w:tcW w:w="522" w:type="dxa"/>
            <w:shd w:val="clear" w:color="auto" w:fill="FFFFFF"/>
            <w:tcMar>
              <w:top w:w="0" w:type="dxa"/>
              <w:left w:w="0" w:type="dxa"/>
              <w:bottom w:w="0" w:type="dxa"/>
              <w:right w:w="0" w:type="dxa"/>
            </w:tcMar>
            <w:vAlign w:val="center"/>
          </w:tcPr>
          <w:p w14:paraId="67A0E000" w14:textId="77777777" w:rsidR="006E2D47" w:rsidRDefault="0009672F">
            <w:pPr>
              <w:spacing w:before="40" w:after="40"/>
              <w:ind w:left="100" w:right="100"/>
              <w:jc w:val="right"/>
            </w:pPr>
            <w:r>
              <w:rPr>
                <w:rFonts w:ascii="Roboto" w:eastAsia="Roboto" w:hAnsi="Roboto" w:cs="Roboto"/>
                <w:color w:val="111111"/>
                <w:sz w:val="22"/>
                <w:szCs w:val="22"/>
              </w:rPr>
              <w:t>31</w:t>
            </w:r>
          </w:p>
        </w:tc>
        <w:tc>
          <w:tcPr>
            <w:tcW w:w="517" w:type="dxa"/>
            <w:shd w:val="clear" w:color="auto" w:fill="FFFFFF"/>
            <w:tcMar>
              <w:top w:w="0" w:type="dxa"/>
              <w:left w:w="0" w:type="dxa"/>
              <w:bottom w:w="0" w:type="dxa"/>
              <w:right w:w="0" w:type="dxa"/>
            </w:tcMar>
            <w:vAlign w:val="center"/>
          </w:tcPr>
          <w:p w14:paraId="21BE4561" w14:textId="77777777" w:rsidR="006E2D47" w:rsidRDefault="0009672F">
            <w:pPr>
              <w:spacing w:before="40" w:after="40"/>
              <w:ind w:left="100" w:right="100"/>
              <w:jc w:val="right"/>
            </w:pPr>
            <w:r>
              <w:rPr>
                <w:rFonts w:ascii="Roboto" w:eastAsia="Roboto" w:hAnsi="Roboto" w:cs="Roboto"/>
                <w:color w:val="111111"/>
                <w:sz w:val="22"/>
                <w:szCs w:val="22"/>
              </w:rPr>
              <w:t>9</w:t>
            </w:r>
          </w:p>
        </w:tc>
        <w:tc>
          <w:tcPr>
            <w:tcW w:w="778" w:type="dxa"/>
            <w:shd w:val="clear" w:color="auto" w:fill="FFFFFF"/>
            <w:tcMar>
              <w:top w:w="0" w:type="dxa"/>
              <w:left w:w="0" w:type="dxa"/>
              <w:bottom w:w="0" w:type="dxa"/>
              <w:right w:w="0" w:type="dxa"/>
            </w:tcMar>
            <w:vAlign w:val="center"/>
          </w:tcPr>
          <w:p w14:paraId="1B786ADD" w14:textId="77777777" w:rsidR="006E2D47" w:rsidRDefault="0009672F">
            <w:pPr>
              <w:spacing w:before="40" w:after="40"/>
              <w:ind w:left="100" w:right="100"/>
              <w:jc w:val="right"/>
            </w:pPr>
            <w:r>
              <w:rPr>
                <w:rFonts w:ascii="Roboto" w:eastAsia="Roboto" w:hAnsi="Roboto" w:cs="Roboto"/>
                <w:color w:val="111111"/>
                <w:sz w:val="22"/>
                <w:szCs w:val="22"/>
              </w:rPr>
              <w:t>32</w:t>
            </w:r>
          </w:p>
        </w:tc>
        <w:tc>
          <w:tcPr>
            <w:tcW w:w="517" w:type="dxa"/>
            <w:shd w:val="clear" w:color="auto" w:fill="FFFFFF"/>
            <w:tcMar>
              <w:top w:w="0" w:type="dxa"/>
              <w:left w:w="0" w:type="dxa"/>
              <w:bottom w:w="0" w:type="dxa"/>
              <w:right w:w="0" w:type="dxa"/>
            </w:tcMar>
            <w:vAlign w:val="center"/>
          </w:tcPr>
          <w:p w14:paraId="75A864D7" w14:textId="77777777" w:rsidR="006E2D47" w:rsidRDefault="0009672F">
            <w:pPr>
              <w:spacing w:before="40" w:after="40"/>
              <w:ind w:left="100" w:right="100"/>
              <w:jc w:val="right"/>
            </w:pPr>
            <w:r>
              <w:rPr>
                <w:rFonts w:ascii="Roboto" w:eastAsia="Roboto" w:hAnsi="Roboto" w:cs="Roboto"/>
                <w:color w:val="111111"/>
                <w:sz w:val="22"/>
                <w:szCs w:val="22"/>
              </w:rPr>
              <w:t>11</w:t>
            </w:r>
          </w:p>
        </w:tc>
        <w:tc>
          <w:tcPr>
            <w:tcW w:w="861" w:type="dxa"/>
            <w:shd w:val="clear" w:color="auto" w:fill="FFFFFF"/>
            <w:tcMar>
              <w:top w:w="0" w:type="dxa"/>
              <w:left w:w="0" w:type="dxa"/>
              <w:bottom w:w="0" w:type="dxa"/>
              <w:right w:w="0" w:type="dxa"/>
            </w:tcMar>
            <w:vAlign w:val="center"/>
          </w:tcPr>
          <w:p w14:paraId="58319406" w14:textId="77777777" w:rsidR="006E2D47" w:rsidRDefault="0009672F">
            <w:pPr>
              <w:spacing w:before="40" w:after="40"/>
              <w:ind w:left="100" w:right="100"/>
              <w:jc w:val="right"/>
            </w:pPr>
            <w:r>
              <w:rPr>
                <w:rFonts w:ascii="Roboto" w:eastAsia="Roboto" w:hAnsi="Roboto" w:cs="Roboto"/>
                <w:color w:val="111111"/>
                <w:sz w:val="22"/>
                <w:szCs w:val="22"/>
              </w:rPr>
              <w:t>33</w:t>
            </w:r>
          </w:p>
        </w:tc>
        <w:tc>
          <w:tcPr>
            <w:tcW w:w="836" w:type="dxa"/>
            <w:shd w:val="clear" w:color="auto" w:fill="FFFFFF"/>
            <w:tcMar>
              <w:top w:w="0" w:type="dxa"/>
              <w:left w:w="0" w:type="dxa"/>
              <w:bottom w:w="0" w:type="dxa"/>
              <w:right w:w="0" w:type="dxa"/>
            </w:tcMar>
            <w:vAlign w:val="center"/>
          </w:tcPr>
          <w:p w14:paraId="01089734" w14:textId="77777777" w:rsidR="006E2D47" w:rsidRDefault="0009672F">
            <w:pPr>
              <w:spacing w:before="40" w:after="40"/>
              <w:ind w:left="100" w:right="100"/>
              <w:jc w:val="right"/>
            </w:pPr>
            <w:r>
              <w:rPr>
                <w:rFonts w:ascii="Roboto" w:eastAsia="Roboto" w:hAnsi="Roboto" w:cs="Roboto"/>
                <w:color w:val="111111"/>
                <w:sz w:val="22"/>
                <w:szCs w:val="22"/>
              </w:rPr>
              <w:t>8</w:t>
            </w:r>
          </w:p>
        </w:tc>
        <w:tc>
          <w:tcPr>
            <w:tcW w:w="953" w:type="dxa"/>
            <w:shd w:val="clear" w:color="auto" w:fill="FFFFFF"/>
            <w:tcMar>
              <w:top w:w="0" w:type="dxa"/>
              <w:left w:w="0" w:type="dxa"/>
              <w:bottom w:w="0" w:type="dxa"/>
              <w:right w:w="0" w:type="dxa"/>
            </w:tcMar>
            <w:vAlign w:val="center"/>
          </w:tcPr>
          <w:p w14:paraId="419D6462" w14:textId="77777777" w:rsidR="006E2D47" w:rsidRDefault="0009672F">
            <w:pPr>
              <w:spacing w:before="40" w:after="40"/>
              <w:ind w:left="100" w:right="100"/>
              <w:jc w:val="right"/>
            </w:pPr>
            <w:r>
              <w:rPr>
                <w:rFonts w:ascii="Roboto" w:eastAsia="Roboto" w:hAnsi="Roboto" w:cs="Roboto"/>
                <w:color w:val="111111"/>
                <w:sz w:val="22"/>
                <w:szCs w:val="22"/>
              </w:rPr>
              <w:t>0.9100</w:t>
            </w:r>
          </w:p>
        </w:tc>
        <w:tc>
          <w:tcPr>
            <w:tcW w:w="1125" w:type="dxa"/>
            <w:shd w:val="clear" w:color="auto" w:fill="FFFFFF"/>
            <w:tcMar>
              <w:top w:w="0" w:type="dxa"/>
              <w:left w:w="0" w:type="dxa"/>
              <w:bottom w:w="0" w:type="dxa"/>
              <w:right w:w="0" w:type="dxa"/>
            </w:tcMar>
            <w:vAlign w:val="center"/>
          </w:tcPr>
          <w:p w14:paraId="4E20C9CF" w14:textId="77777777" w:rsidR="006E2D47" w:rsidRDefault="0009672F">
            <w:pPr>
              <w:spacing w:before="40" w:after="40"/>
              <w:ind w:left="100" w:right="100"/>
              <w:jc w:val="right"/>
            </w:pPr>
            <w:r>
              <w:rPr>
                <w:rFonts w:ascii="Roboto" w:eastAsia="Roboto" w:hAnsi="Roboto" w:cs="Roboto"/>
                <w:color w:val="111111"/>
                <w:sz w:val="22"/>
                <w:szCs w:val="22"/>
              </w:rPr>
              <w:t>0.9336</w:t>
            </w:r>
          </w:p>
        </w:tc>
        <w:tc>
          <w:tcPr>
            <w:tcW w:w="1020" w:type="dxa"/>
            <w:shd w:val="clear" w:color="auto" w:fill="FFFFFF"/>
            <w:tcMar>
              <w:top w:w="0" w:type="dxa"/>
              <w:left w:w="0" w:type="dxa"/>
              <w:bottom w:w="0" w:type="dxa"/>
              <w:right w:w="0" w:type="dxa"/>
            </w:tcMar>
            <w:vAlign w:val="center"/>
          </w:tcPr>
          <w:p w14:paraId="5AEAF712" w14:textId="77777777" w:rsidR="006E2D47" w:rsidRDefault="0009672F">
            <w:pPr>
              <w:spacing w:before="40" w:after="40"/>
              <w:ind w:left="100" w:right="100"/>
              <w:jc w:val="right"/>
            </w:pPr>
            <w:r>
              <w:rPr>
                <w:rFonts w:ascii="Roboto" w:eastAsia="Roboto" w:hAnsi="Roboto" w:cs="Roboto"/>
                <w:color w:val="111111"/>
                <w:sz w:val="22"/>
                <w:szCs w:val="22"/>
              </w:rPr>
              <w:t>0.9255</w:t>
            </w:r>
          </w:p>
        </w:tc>
        <w:tc>
          <w:tcPr>
            <w:tcW w:w="953" w:type="dxa"/>
            <w:shd w:val="clear" w:color="auto" w:fill="FFFFFF"/>
            <w:tcMar>
              <w:top w:w="0" w:type="dxa"/>
              <w:left w:w="0" w:type="dxa"/>
              <w:bottom w:w="0" w:type="dxa"/>
              <w:right w:w="0" w:type="dxa"/>
            </w:tcMar>
            <w:vAlign w:val="center"/>
          </w:tcPr>
          <w:p w14:paraId="03154476" w14:textId="77777777" w:rsidR="006E2D47" w:rsidRDefault="0009672F">
            <w:pPr>
              <w:spacing w:before="40" w:after="40"/>
              <w:ind w:left="100" w:right="100"/>
              <w:jc w:val="right"/>
            </w:pPr>
            <w:r>
              <w:rPr>
                <w:rFonts w:ascii="Roboto" w:eastAsia="Roboto" w:hAnsi="Roboto" w:cs="Roboto"/>
                <w:color w:val="111111"/>
                <w:sz w:val="22"/>
                <w:szCs w:val="22"/>
              </w:rPr>
              <w:t>0.9197</w:t>
            </w:r>
          </w:p>
        </w:tc>
        <w:tc>
          <w:tcPr>
            <w:tcW w:w="1125" w:type="dxa"/>
            <w:shd w:val="clear" w:color="auto" w:fill="FFFFFF"/>
            <w:tcMar>
              <w:top w:w="0" w:type="dxa"/>
              <w:left w:w="0" w:type="dxa"/>
              <w:bottom w:w="0" w:type="dxa"/>
              <w:right w:w="0" w:type="dxa"/>
            </w:tcMar>
            <w:vAlign w:val="center"/>
          </w:tcPr>
          <w:p w14:paraId="61F00AF4" w14:textId="77777777" w:rsidR="006E2D47" w:rsidRDefault="0009672F">
            <w:pPr>
              <w:spacing w:before="40" w:after="40"/>
              <w:ind w:left="100" w:right="100"/>
              <w:jc w:val="right"/>
            </w:pPr>
            <w:r>
              <w:rPr>
                <w:rFonts w:ascii="Roboto" w:eastAsia="Roboto" w:hAnsi="Roboto" w:cs="Roboto"/>
                <w:color w:val="111111"/>
                <w:sz w:val="22"/>
                <w:szCs w:val="22"/>
              </w:rPr>
              <w:t>0.8966</w:t>
            </w:r>
          </w:p>
        </w:tc>
        <w:tc>
          <w:tcPr>
            <w:tcW w:w="1020" w:type="dxa"/>
            <w:shd w:val="clear" w:color="auto" w:fill="FFFFFF"/>
            <w:tcMar>
              <w:top w:w="0" w:type="dxa"/>
              <w:left w:w="0" w:type="dxa"/>
              <w:bottom w:w="0" w:type="dxa"/>
              <w:right w:w="0" w:type="dxa"/>
            </w:tcMar>
            <w:vAlign w:val="center"/>
          </w:tcPr>
          <w:p w14:paraId="50E1134D" w14:textId="77777777" w:rsidR="006E2D47" w:rsidRDefault="0009672F">
            <w:pPr>
              <w:spacing w:before="40" w:after="40"/>
              <w:ind w:left="100" w:right="100"/>
              <w:jc w:val="right"/>
            </w:pPr>
            <w:r>
              <w:rPr>
                <w:rFonts w:ascii="Roboto" w:eastAsia="Roboto" w:hAnsi="Roboto" w:cs="Roboto"/>
                <w:color w:val="111111"/>
                <w:sz w:val="22"/>
                <w:szCs w:val="22"/>
              </w:rPr>
              <w:t>0.9182</w:t>
            </w:r>
          </w:p>
        </w:tc>
      </w:tr>
      <w:tr w:rsidR="006E2D47" w14:paraId="1FB9E386" w14:textId="77777777">
        <w:trPr>
          <w:cantSplit/>
          <w:trHeight w:val="411"/>
          <w:jc w:val="center"/>
        </w:trPr>
        <w:tc>
          <w:tcPr>
            <w:tcW w:w="642" w:type="dxa"/>
            <w:shd w:val="clear" w:color="auto" w:fill="FFFFFF"/>
            <w:tcMar>
              <w:top w:w="0" w:type="dxa"/>
              <w:left w:w="0" w:type="dxa"/>
              <w:bottom w:w="0" w:type="dxa"/>
              <w:right w:w="0" w:type="dxa"/>
            </w:tcMar>
            <w:vAlign w:val="center"/>
          </w:tcPr>
          <w:p w14:paraId="69FD44CB" w14:textId="77777777" w:rsidR="006E2D47" w:rsidRDefault="0009672F">
            <w:pPr>
              <w:spacing w:before="40" w:after="40"/>
              <w:ind w:left="100" w:right="100"/>
              <w:jc w:val="right"/>
            </w:pPr>
            <w:r>
              <w:rPr>
                <w:rFonts w:ascii="Roboto" w:eastAsia="Roboto" w:hAnsi="Roboto" w:cs="Roboto"/>
                <w:color w:val="111111"/>
                <w:sz w:val="22"/>
                <w:szCs w:val="22"/>
              </w:rPr>
              <w:t>79</w:t>
            </w:r>
          </w:p>
        </w:tc>
        <w:tc>
          <w:tcPr>
            <w:tcW w:w="522" w:type="dxa"/>
            <w:shd w:val="clear" w:color="auto" w:fill="FFFFFF"/>
            <w:tcMar>
              <w:top w:w="0" w:type="dxa"/>
              <w:left w:w="0" w:type="dxa"/>
              <w:bottom w:w="0" w:type="dxa"/>
              <w:right w:w="0" w:type="dxa"/>
            </w:tcMar>
            <w:vAlign w:val="center"/>
          </w:tcPr>
          <w:p w14:paraId="344510E4" w14:textId="77777777" w:rsidR="006E2D47" w:rsidRDefault="0009672F">
            <w:pPr>
              <w:spacing w:before="40" w:after="40"/>
              <w:ind w:left="100" w:right="100"/>
              <w:jc w:val="right"/>
            </w:pPr>
            <w:r>
              <w:rPr>
                <w:rFonts w:ascii="Roboto" w:eastAsia="Roboto" w:hAnsi="Roboto" w:cs="Roboto"/>
                <w:color w:val="111111"/>
                <w:sz w:val="22"/>
                <w:szCs w:val="22"/>
              </w:rPr>
              <w:t>32</w:t>
            </w:r>
          </w:p>
        </w:tc>
        <w:tc>
          <w:tcPr>
            <w:tcW w:w="517" w:type="dxa"/>
            <w:shd w:val="clear" w:color="auto" w:fill="FFFFFF"/>
            <w:tcMar>
              <w:top w:w="0" w:type="dxa"/>
              <w:left w:w="0" w:type="dxa"/>
              <w:bottom w:w="0" w:type="dxa"/>
              <w:right w:w="0" w:type="dxa"/>
            </w:tcMar>
            <w:vAlign w:val="center"/>
          </w:tcPr>
          <w:p w14:paraId="58A5B8F1" w14:textId="77777777" w:rsidR="006E2D47" w:rsidRDefault="0009672F">
            <w:pPr>
              <w:spacing w:before="40" w:after="40"/>
              <w:ind w:left="100" w:right="100"/>
              <w:jc w:val="right"/>
            </w:pPr>
            <w:r>
              <w:rPr>
                <w:rFonts w:ascii="Roboto" w:eastAsia="Roboto" w:hAnsi="Roboto" w:cs="Roboto"/>
                <w:color w:val="111111"/>
                <w:sz w:val="22"/>
                <w:szCs w:val="22"/>
              </w:rPr>
              <w:t>9</w:t>
            </w:r>
          </w:p>
        </w:tc>
        <w:tc>
          <w:tcPr>
            <w:tcW w:w="778" w:type="dxa"/>
            <w:shd w:val="clear" w:color="auto" w:fill="FFFFFF"/>
            <w:tcMar>
              <w:top w:w="0" w:type="dxa"/>
              <w:left w:w="0" w:type="dxa"/>
              <w:bottom w:w="0" w:type="dxa"/>
              <w:right w:w="0" w:type="dxa"/>
            </w:tcMar>
            <w:vAlign w:val="center"/>
          </w:tcPr>
          <w:p w14:paraId="68B4E5A4" w14:textId="77777777" w:rsidR="006E2D47" w:rsidRDefault="0009672F">
            <w:pPr>
              <w:spacing w:before="40" w:after="40"/>
              <w:ind w:left="100" w:right="100"/>
              <w:jc w:val="right"/>
            </w:pPr>
            <w:r>
              <w:rPr>
                <w:rFonts w:ascii="Roboto" w:eastAsia="Roboto" w:hAnsi="Roboto" w:cs="Roboto"/>
                <w:color w:val="111111"/>
                <w:sz w:val="22"/>
                <w:szCs w:val="22"/>
              </w:rPr>
              <w:t>33</w:t>
            </w:r>
          </w:p>
        </w:tc>
        <w:tc>
          <w:tcPr>
            <w:tcW w:w="517" w:type="dxa"/>
            <w:shd w:val="clear" w:color="auto" w:fill="FFFFFF"/>
            <w:tcMar>
              <w:top w:w="0" w:type="dxa"/>
              <w:left w:w="0" w:type="dxa"/>
              <w:bottom w:w="0" w:type="dxa"/>
              <w:right w:w="0" w:type="dxa"/>
            </w:tcMar>
            <w:vAlign w:val="center"/>
          </w:tcPr>
          <w:p w14:paraId="7EDABA96" w14:textId="77777777" w:rsidR="006E2D47" w:rsidRDefault="0009672F">
            <w:pPr>
              <w:spacing w:before="40" w:after="40"/>
              <w:ind w:left="100" w:right="100"/>
              <w:jc w:val="right"/>
            </w:pPr>
            <w:r>
              <w:rPr>
                <w:rFonts w:ascii="Roboto" w:eastAsia="Roboto" w:hAnsi="Roboto" w:cs="Roboto"/>
                <w:color w:val="111111"/>
                <w:sz w:val="22"/>
                <w:szCs w:val="22"/>
              </w:rPr>
              <w:t>13</w:t>
            </w:r>
          </w:p>
        </w:tc>
        <w:tc>
          <w:tcPr>
            <w:tcW w:w="861" w:type="dxa"/>
            <w:shd w:val="clear" w:color="auto" w:fill="FFFFFF"/>
            <w:tcMar>
              <w:top w:w="0" w:type="dxa"/>
              <w:left w:w="0" w:type="dxa"/>
              <w:bottom w:w="0" w:type="dxa"/>
              <w:right w:w="0" w:type="dxa"/>
            </w:tcMar>
            <w:vAlign w:val="center"/>
          </w:tcPr>
          <w:p w14:paraId="28350FEB" w14:textId="77777777" w:rsidR="006E2D47" w:rsidRDefault="0009672F">
            <w:pPr>
              <w:spacing w:before="40" w:after="40"/>
              <w:ind w:left="100" w:right="100"/>
              <w:jc w:val="right"/>
            </w:pPr>
            <w:r>
              <w:rPr>
                <w:rFonts w:ascii="Roboto" w:eastAsia="Roboto" w:hAnsi="Roboto" w:cs="Roboto"/>
                <w:color w:val="111111"/>
                <w:sz w:val="22"/>
                <w:szCs w:val="22"/>
              </w:rPr>
              <w:t>37</w:t>
            </w:r>
          </w:p>
        </w:tc>
        <w:tc>
          <w:tcPr>
            <w:tcW w:w="836" w:type="dxa"/>
            <w:shd w:val="clear" w:color="auto" w:fill="FFFFFF"/>
            <w:tcMar>
              <w:top w:w="0" w:type="dxa"/>
              <w:left w:w="0" w:type="dxa"/>
              <w:bottom w:w="0" w:type="dxa"/>
              <w:right w:w="0" w:type="dxa"/>
            </w:tcMar>
            <w:vAlign w:val="center"/>
          </w:tcPr>
          <w:p w14:paraId="16B074ED" w14:textId="77777777" w:rsidR="006E2D47" w:rsidRDefault="0009672F">
            <w:pPr>
              <w:spacing w:before="40" w:after="40"/>
              <w:ind w:left="100" w:right="100"/>
              <w:jc w:val="right"/>
            </w:pPr>
            <w:r>
              <w:rPr>
                <w:rFonts w:ascii="Roboto" w:eastAsia="Roboto" w:hAnsi="Roboto" w:cs="Roboto"/>
                <w:color w:val="111111"/>
                <w:sz w:val="22"/>
                <w:szCs w:val="22"/>
              </w:rPr>
              <w:t>11</w:t>
            </w:r>
          </w:p>
        </w:tc>
        <w:tc>
          <w:tcPr>
            <w:tcW w:w="953" w:type="dxa"/>
            <w:shd w:val="clear" w:color="auto" w:fill="FFFFFF"/>
            <w:tcMar>
              <w:top w:w="0" w:type="dxa"/>
              <w:left w:w="0" w:type="dxa"/>
              <w:bottom w:w="0" w:type="dxa"/>
              <w:right w:w="0" w:type="dxa"/>
            </w:tcMar>
            <w:vAlign w:val="center"/>
          </w:tcPr>
          <w:p w14:paraId="0A8277AD" w14:textId="77777777" w:rsidR="006E2D47" w:rsidRDefault="0009672F">
            <w:pPr>
              <w:spacing w:before="40" w:after="40"/>
              <w:ind w:left="100" w:right="100"/>
              <w:jc w:val="right"/>
            </w:pPr>
            <w:r>
              <w:rPr>
                <w:rFonts w:ascii="Roboto" w:eastAsia="Roboto" w:hAnsi="Roboto" w:cs="Roboto"/>
                <w:color w:val="111111"/>
                <w:sz w:val="22"/>
                <w:szCs w:val="22"/>
              </w:rPr>
              <w:t>0.9009</w:t>
            </w:r>
          </w:p>
        </w:tc>
        <w:tc>
          <w:tcPr>
            <w:tcW w:w="1125" w:type="dxa"/>
            <w:shd w:val="clear" w:color="auto" w:fill="FFFFFF"/>
            <w:tcMar>
              <w:top w:w="0" w:type="dxa"/>
              <w:left w:w="0" w:type="dxa"/>
              <w:bottom w:w="0" w:type="dxa"/>
              <w:right w:w="0" w:type="dxa"/>
            </w:tcMar>
            <w:vAlign w:val="center"/>
          </w:tcPr>
          <w:p w14:paraId="4A35D794" w14:textId="77777777" w:rsidR="006E2D47" w:rsidRDefault="0009672F">
            <w:pPr>
              <w:spacing w:before="40" w:after="40"/>
              <w:ind w:left="100" w:right="100"/>
              <w:jc w:val="right"/>
            </w:pPr>
            <w:r>
              <w:rPr>
                <w:rFonts w:ascii="Roboto" w:eastAsia="Roboto" w:hAnsi="Roboto" w:cs="Roboto"/>
                <w:color w:val="111111"/>
                <w:sz w:val="22"/>
                <w:szCs w:val="22"/>
              </w:rPr>
              <w:t>0.9275</w:t>
            </w:r>
          </w:p>
        </w:tc>
        <w:tc>
          <w:tcPr>
            <w:tcW w:w="1020" w:type="dxa"/>
            <w:shd w:val="clear" w:color="auto" w:fill="FFFFFF"/>
            <w:tcMar>
              <w:top w:w="0" w:type="dxa"/>
              <w:left w:w="0" w:type="dxa"/>
              <w:bottom w:w="0" w:type="dxa"/>
              <w:right w:w="0" w:type="dxa"/>
            </w:tcMar>
            <w:vAlign w:val="center"/>
          </w:tcPr>
          <w:p w14:paraId="0E9C174B" w14:textId="77777777" w:rsidR="006E2D47" w:rsidRDefault="0009672F">
            <w:pPr>
              <w:spacing w:before="40" w:after="40"/>
              <w:ind w:left="100" w:right="100"/>
              <w:jc w:val="right"/>
            </w:pPr>
            <w:r>
              <w:rPr>
                <w:rFonts w:ascii="Roboto" w:eastAsia="Roboto" w:hAnsi="Roboto" w:cs="Roboto"/>
                <w:color w:val="111111"/>
                <w:sz w:val="22"/>
                <w:szCs w:val="22"/>
              </w:rPr>
              <w:t>0.9251</w:t>
            </w:r>
          </w:p>
        </w:tc>
        <w:tc>
          <w:tcPr>
            <w:tcW w:w="953" w:type="dxa"/>
            <w:shd w:val="clear" w:color="auto" w:fill="FFFFFF"/>
            <w:tcMar>
              <w:top w:w="0" w:type="dxa"/>
              <w:left w:w="0" w:type="dxa"/>
              <w:bottom w:w="0" w:type="dxa"/>
              <w:right w:w="0" w:type="dxa"/>
            </w:tcMar>
            <w:vAlign w:val="center"/>
          </w:tcPr>
          <w:p w14:paraId="15365983" w14:textId="77777777" w:rsidR="006E2D47" w:rsidRDefault="0009672F">
            <w:pPr>
              <w:spacing w:before="40" w:after="40"/>
              <w:ind w:left="100" w:right="100"/>
              <w:jc w:val="right"/>
            </w:pPr>
            <w:r>
              <w:rPr>
                <w:rFonts w:ascii="Roboto" w:eastAsia="Roboto" w:hAnsi="Roboto" w:cs="Roboto"/>
                <w:color w:val="111111"/>
                <w:sz w:val="22"/>
                <w:szCs w:val="22"/>
              </w:rPr>
              <w:t>0.9262</w:t>
            </w:r>
          </w:p>
        </w:tc>
        <w:tc>
          <w:tcPr>
            <w:tcW w:w="1125" w:type="dxa"/>
            <w:shd w:val="clear" w:color="auto" w:fill="FFFFFF"/>
            <w:tcMar>
              <w:top w:w="0" w:type="dxa"/>
              <w:left w:w="0" w:type="dxa"/>
              <w:bottom w:w="0" w:type="dxa"/>
              <w:right w:w="0" w:type="dxa"/>
            </w:tcMar>
            <w:vAlign w:val="center"/>
          </w:tcPr>
          <w:p w14:paraId="6114B215" w14:textId="77777777" w:rsidR="006E2D47" w:rsidRDefault="0009672F">
            <w:pPr>
              <w:spacing w:before="40" w:after="40"/>
              <w:ind w:left="100" w:right="100"/>
              <w:jc w:val="right"/>
            </w:pPr>
            <w:r>
              <w:rPr>
                <w:rFonts w:ascii="Roboto" w:eastAsia="Roboto" w:hAnsi="Roboto" w:cs="Roboto"/>
                <w:color w:val="111111"/>
                <w:sz w:val="22"/>
                <w:szCs w:val="22"/>
              </w:rPr>
              <w:t>0.9094</w:t>
            </w:r>
          </w:p>
        </w:tc>
        <w:tc>
          <w:tcPr>
            <w:tcW w:w="1020" w:type="dxa"/>
            <w:shd w:val="clear" w:color="auto" w:fill="FFFFFF"/>
            <w:tcMar>
              <w:top w:w="0" w:type="dxa"/>
              <w:left w:w="0" w:type="dxa"/>
              <w:bottom w:w="0" w:type="dxa"/>
              <w:right w:w="0" w:type="dxa"/>
            </w:tcMar>
            <w:vAlign w:val="center"/>
          </w:tcPr>
          <w:p w14:paraId="7200B202" w14:textId="77777777" w:rsidR="006E2D47" w:rsidRDefault="0009672F">
            <w:pPr>
              <w:spacing w:before="40" w:after="40"/>
              <w:ind w:left="100" w:right="100"/>
              <w:jc w:val="right"/>
            </w:pPr>
            <w:r>
              <w:rPr>
                <w:rFonts w:ascii="Roboto" w:eastAsia="Roboto" w:hAnsi="Roboto" w:cs="Roboto"/>
                <w:color w:val="111111"/>
                <w:sz w:val="22"/>
                <w:szCs w:val="22"/>
              </w:rPr>
              <w:t>0.9157</w:t>
            </w:r>
          </w:p>
        </w:tc>
      </w:tr>
      <w:tr w:rsidR="006E2D47" w14:paraId="313D7639" w14:textId="77777777">
        <w:trPr>
          <w:cantSplit/>
          <w:trHeight w:val="411"/>
          <w:jc w:val="center"/>
        </w:trPr>
        <w:tc>
          <w:tcPr>
            <w:tcW w:w="642" w:type="dxa"/>
            <w:shd w:val="clear" w:color="auto" w:fill="FFFFFF"/>
            <w:tcMar>
              <w:top w:w="0" w:type="dxa"/>
              <w:left w:w="0" w:type="dxa"/>
              <w:bottom w:w="0" w:type="dxa"/>
              <w:right w:w="0" w:type="dxa"/>
            </w:tcMar>
            <w:vAlign w:val="center"/>
          </w:tcPr>
          <w:p w14:paraId="395A5BA1" w14:textId="77777777" w:rsidR="006E2D47" w:rsidRDefault="0009672F">
            <w:pPr>
              <w:spacing w:before="40" w:after="40"/>
              <w:ind w:left="100" w:right="100"/>
              <w:jc w:val="right"/>
            </w:pPr>
            <w:r>
              <w:rPr>
                <w:rFonts w:ascii="Roboto" w:eastAsia="Roboto" w:hAnsi="Roboto" w:cs="Roboto"/>
                <w:color w:val="111111"/>
                <w:sz w:val="22"/>
                <w:szCs w:val="22"/>
              </w:rPr>
              <w:t>80</w:t>
            </w:r>
          </w:p>
        </w:tc>
        <w:tc>
          <w:tcPr>
            <w:tcW w:w="522" w:type="dxa"/>
            <w:shd w:val="clear" w:color="auto" w:fill="FFFFFF"/>
            <w:tcMar>
              <w:top w:w="0" w:type="dxa"/>
              <w:left w:w="0" w:type="dxa"/>
              <w:bottom w:w="0" w:type="dxa"/>
              <w:right w:w="0" w:type="dxa"/>
            </w:tcMar>
            <w:vAlign w:val="center"/>
          </w:tcPr>
          <w:p w14:paraId="5A7A020F" w14:textId="77777777" w:rsidR="006E2D47" w:rsidRDefault="0009672F">
            <w:pPr>
              <w:spacing w:before="40" w:after="40"/>
              <w:ind w:left="100" w:right="100"/>
              <w:jc w:val="right"/>
            </w:pPr>
            <w:r>
              <w:rPr>
                <w:rFonts w:ascii="Roboto" w:eastAsia="Roboto" w:hAnsi="Roboto" w:cs="Roboto"/>
                <w:color w:val="111111"/>
                <w:sz w:val="22"/>
                <w:szCs w:val="22"/>
              </w:rPr>
              <w:t>32</w:t>
            </w:r>
          </w:p>
        </w:tc>
        <w:tc>
          <w:tcPr>
            <w:tcW w:w="517" w:type="dxa"/>
            <w:shd w:val="clear" w:color="auto" w:fill="FFFFFF"/>
            <w:tcMar>
              <w:top w:w="0" w:type="dxa"/>
              <w:left w:w="0" w:type="dxa"/>
              <w:bottom w:w="0" w:type="dxa"/>
              <w:right w:w="0" w:type="dxa"/>
            </w:tcMar>
            <w:vAlign w:val="center"/>
          </w:tcPr>
          <w:p w14:paraId="15ADD9BC" w14:textId="77777777" w:rsidR="006E2D47" w:rsidRDefault="0009672F">
            <w:pPr>
              <w:spacing w:before="40" w:after="40"/>
              <w:ind w:left="100" w:right="100"/>
              <w:jc w:val="right"/>
            </w:pPr>
            <w:r>
              <w:rPr>
                <w:rFonts w:ascii="Roboto" w:eastAsia="Roboto" w:hAnsi="Roboto" w:cs="Roboto"/>
                <w:color w:val="111111"/>
                <w:sz w:val="22"/>
                <w:szCs w:val="22"/>
              </w:rPr>
              <w:t>9</w:t>
            </w:r>
          </w:p>
        </w:tc>
        <w:tc>
          <w:tcPr>
            <w:tcW w:w="778" w:type="dxa"/>
            <w:shd w:val="clear" w:color="auto" w:fill="FFFFFF"/>
            <w:tcMar>
              <w:top w:w="0" w:type="dxa"/>
              <w:left w:w="0" w:type="dxa"/>
              <w:bottom w:w="0" w:type="dxa"/>
              <w:right w:w="0" w:type="dxa"/>
            </w:tcMar>
            <w:vAlign w:val="center"/>
          </w:tcPr>
          <w:p w14:paraId="4986C46F" w14:textId="77777777" w:rsidR="006E2D47" w:rsidRDefault="0009672F">
            <w:pPr>
              <w:spacing w:before="40" w:after="40"/>
              <w:ind w:left="100" w:right="100"/>
              <w:jc w:val="right"/>
            </w:pPr>
            <w:r>
              <w:rPr>
                <w:rFonts w:ascii="Roboto" w:eastAsia="Roboto" w:hAnsi="Roboto" w:cs="Roboto"/>
                <w:color w:val="111111"/>
                <w:sz w:val="22"/>
                <w:szCs w:val="22"/>
              </w:rPr>
              <w:t>33</w:t>
            </w:r>
          </w:p>
        </w:tc>
        <w:tc>
          <w:tcPr>
            <w:tcW w:w="517" w:type="dxa"/>
            <w:shd w:val="clear" w:color="auto" w:fill="FFFFFF"/>
            <w:tcMar>
              <w:top w:w="0" w:type="dxa"/>
              <w:left w:w="0" w:type="dxa"/>
              <w:bottom w:w="0" w:type="dxa"/>
              <w:right w:w="0" w:type="dxa"/>
            </w:tcMar>
            <w:vAlign w:val="center"/>
          </w:tcPr>
          <w:p w14:paraId="522AA692" w14:textId="77777777" w:rsidR="006E2D47" w:rsidRDefault="0009672F">
            <w:pPr>
              <w:spacing w:before="40" w:after="40"/>
              <w:ind w:left="100" w:right="100"/>
              <w:jc w:val="right"/>
            </w:pPr>
            <w:r>
              <w:rPr>
                <w:rFonts w:ascii="Roboto" w:eastAsia="Roboto" w:hAnsi="Roboto" w:cs="Roboto"/>
                <w:color w:val="111111"/>
                <w:sz w:val="22"/>
                <w:szCs w:val="22"/>
              </w:rPr>
              <w:t>11</w:t>
            </w:r>
          </w:p>
        </w:tc>
        <w:tc>
          <w:tcPr>
            <w:tcW w:w="861" w:type="dxa"/>
            <w:shd w:val="clear" w:color="auto" w:fill="FFFFFF"/>
            <w:tcMar>
              <w:top w:w="0" w:type="dxa"/>
              <w:left w:w="0" w:type="dxa"/>
              <w:bottom w:w="0" w:type="dxa"/>
              <w:right w:w="0" w:type="dxa"/>
            </w:tcMar>
            <w:vAlign w:val="center"/>
          </w:tcPr>
          <w:p w14:paraId="49451D7C" w14:textId="77777777" w:rsidR="006E2D47" w:rsidRDefault="0009672F">
            <w:pPr>
              <w:spacing w:before="40" w:after="40"/>
              <w:ind w:left="100" w:right="100"/>
              <w:jc w:val="right"/>
            </w:pPr>
            <w:r>
              <w:rPr>
                <w:rFonts w:ascii="Roboto" w:eastAsia="Roboto" w:hAnsi="Roboto" w:cs="Roboto"/>
                <w:color w:val="111111"/>
                <w:sz w:val="22"/>
                <w:szCs w:val="22"/>
              </w:rPr>
              <w:t>35</w:t>
            </w:r>
          </w:p>
        </w:tc>
        <w:tc>
          <w:tcPr>
            <w:tcW w:w="836" w:type="dxa"/>
            <w:shd w:val="clear" w:color="auto" w:fill="FFFFFF"/>
            <w:tcMar>
              <w:top w:w="0" w:type="dxa"/>
              <w:left w:w="0" w:type="dxa"/>
              <w:bottom w:w="0" w:type="dxa"/>
              <w:right w:w="0" w:type="dxa"/>
            </w:tcMar>
            <w:vAlign w:val="center"/>
          </w:tcPr>
          <w:p w14:paraId="7B88EDD8" w14:textId="77777777" w:rsidR="006E2D47" w:rsidRDefault="0009672F">
            <w:pPr>
              <w:spacing w:before="40" w:after="40"/>
              <w:ind w:left="100" w:right="100"/>
              <w:jc w:val="right"/>
            </w:pPr>
            <w:r>
              <w:rPr>
                <w:rFonts w:ascii="Roboto" w:eastAsia="Roboto" w:hAnsi="Roboto" w:cs="Roboto"/>
                <w:color w:val="111111"/>
                <w:sz w:val="22"/>
                <w:szCs w:val="22"/>
              </w:rPr>
              <w:t>9</w:t>
            </w:r>
          </w:p>
        </w:tc>
        <w:tc>
          <w:tcPr>
            <w:tcW w:w="953" w:type="dxa"/>
            <w:shd w:val="clear" w:color="auto" w:fill="FFFFFF"/>
            <w:tcMar>
              <w:top w:w="0" w:type="dxa"/>
              <w:left w:w="0" w:type="dxa"/>
              <w:bottom w:w="0" w:type="dxa"/>
              <w:right w:w="0" w:type="dxa"/>
            </w:tcMar>
            <w:vAlign w:val="center"/>
          </w:tcPr>
          <w:p w14:paraId="4F196277" w14:textId="77777777" w:rsidR="006E2D47" w:rsidRDefault="0009672F">
            <w:pPr>
              <w:spacing w:before="40" w:after="40"/>
              <w:ind w:left="100" w:right="100"/>
              <w:jc w:val="right"/>
            </w:pPr>
            <w:r>
              <w:rPr>
                <w:rFonts w:ascii="Roboto" w:eastAsia="Roboto" w:hAnsi="Roboto" w:cs="Roboto"/>
                <w:color w:val="111111"/>
                <w:sz w:val="22"/>
                <w:szCs w:val="22"/>
              </w:rPr>
              <w:t>0.9069</w:t>
            </w:r>
          </w:p>
        </w:tc>
        <w:tc>
          <w:tcPr>
            <w:tcW w:w="1125" w:type="dxa"/>
            <w:shd w:val="clear" w:color="auto" w:fill="FFFFFF"/>
            <w:tcMar>
              <w:top w:w="0" w:type="dxa"/>
              <w:left w:w="0" w:type="dxa"/>
              <w:bottom w:w="0" w:type="dxa"/>
              <w:right w:w="0" w:type="dxa"/>
            </w:tcMar>
            <w:vAlign w:val="center"/>
          </w:tcPr>
          <w:p w14:paraId="1BE357C2" w14:textId="77777777" w:rsidR="006E2D47" w:rsidRDefault="0009672F">
            <w:pPr>
              <w:spacing w:before="40" w:after="40"/>
              <w:ind w:left="100" w:right="100"/>
              <w:jc w:val="right"/>
            </w:pPr>
            <w:r>
              <w:rPr>
                <w:rFonts w:ascii="Roboto" w:eastAsia="Roboto" w:hAnsi="Roboto" w:cs="Roboto"/>
                <w:color w:val="111111"/>
                <w:sz w:val="22"/>
                <w:szCs w:val="22"/>
              </w:rPr>
              <w:t>0.9310</w:t>
            </w:r>
          </w:p>
        </w:tc>
        <w:tc>
          <w:tcPr>
            <w:tcW w:w="1020" w:type="dxa"/>
            <w:shd w:val="clear" w:color="auto" w:fill="FFFFFF"/>
            <w:tcMar>
              <w:top w:w="0" w:type="dxa"/>
              <w:left w:w="0" w:type="dxa"/>
              <w:bottom w:w="0" w:type="dxa"/>
              <w:right w:w="0" w:type="dxa"/>
            </w:tcMar>
            <w:vAlign w:val="center"/>
          </w:tcPr>
          <w:p w14:paraId="7BAA6FDC" w14:textId="77777777" w:rsidR="006E2D47" w:rsidRDefault="0009672F">
            <w:pPr>
              <w:spacing w:before="40" w:after="40"/>
              <w:ind w:left="100" w:right="100"/>
              <w:jc w:val="right"/>
            </w:pPr>
            <w:r>
              <w:rPr>
                <w:rFonts w:ascii="Roboto" w:eastAsia="Roboto" w:hAnsi="Roboto" w:cs="Roboto"/>
                <w:color w:val="111111"/>
                <w:sz w:val="22"/>
                <w:szCs w:val="22"/>
              </w:rPr>
              <w:t>0.9255</w:t>
            </w:r>
          </w:p>
        </w:tc>
        <w:tc>
          <w:tcPr>
            <w:tcW w:w="953" w:type="dxa"/>
            <w:shd w:val="clear" w:color="auto" w:fill="FFFFFF"/>
            <w:tcMar>
              <w:top w:w="0" w:type="dxa"/>
              <w:left w:w="0" w:type="dxa"/>
              <w:bottom w:w="0" w:type="dxa"/>
              <w:right w:w="0" w:type="dxa"/>
            </w:tcMar>
            <w:vAlign w:val="center"/>
          </w:tcPr>
          <w:p w14:paraId="54924893" w14:textId="77777777" w:rsidR="006E2D47" w:rsidRDefault="0009672F">
            <w:pPr>
              <w:spacing w:before="40" w:after="40"/>
              <w:ind w:left="100" w:right="100"/>
              <w:jc w:val="right"/>
            </w:pPr>
            <w:r>
              <w:rPr>
                <w:rFonts w:ascii="Roboto" w:eastAsia="Roboto" w:hAnsi="Roboto" w:cs="Roboto"/>
                <w:color w:val="111111"/>
                <w:sz w:val="22"/>
                <w:szCs w:val="22"/>
              </w:rPr>
              <w:t>0.9218</w:t>
            </w:r>
          </w:p>
        </w:tc>
        <w:tc>
          <w:tcPr>
            <w:tcW w:w="1125" w:type="dxa"/>
            <w:shd w:val="clear" w:color="auto" w:fill="FFFFFF"/>
            <w:tcMar>
              <w:top w:w="0" w:type="dxa"/>
              <w:left w:w="0" w:type="dxa"/>
              <w:bottom w:w="0" w:type="dxa"/>
              <w:right w:w="0" w:type="dxa"/>
            </w:tcMar>
            <w:vAlign w:val="center"/>
          </w:tcPr>
          <w:p w14:paraId="0AF720C6" w14:textId="77777777" w:rsidR="006E2D47" w:rsidRDefault="0009672F">
            <w:pPr>
              <w:spacing w:before="40" w:after="40"/>
              <w:ind w:left="100" w:right="100"/>
              <w:jc w:val="right"/>
            </w:pPr>
            <w:r>
              <w:rPr>
                <w:rFonts w:ascii="Roboto" w:eastAsia="Roboto" w:hAnsi="Roboto" w:cs="Roboto"/>
                <w:color w:val="111111"/>
                <w:sz w:val="22"/>
                <w:szCs w:val="22"/>
              </w:rPr>
              <w:t>0.9126</w:t>
            </w:r>
          </w:p>
        </w:tc>
        <w:tc>
          <w:tcPr>
            <w:tcW w:w="1020" w:type="dxa"/>
            <w:shd w:val="clear" w:color="auto" w:fill="FFFFFF"/>
            <w:tcMar>
              <w:top w:w="0" w:type="dxa"/>
              <w:left w:w="0" w:type="dxa"/>
              <w:bottom w:w="0" w:type="dxa"/>
              <w:right w:w="0" w:type="dxa"/>
            </w:tcMar>
            <w:vAlign w:val="center"/>
          </w:tcPr>
          <w:p w14:paraId="45B0F896" w14:textId="77777777" w:rsidR="006E2D47" w:rsidRDefault="0009672F">
            <w:pPr>
              <w:spacing w:before="40" w:after="40"/>
              <w:ind w:left="100" w:right="100"/>
              <w:jc w:val="right"/>
            </w:pPr>
            <w:r>
              <w:rPr>
                <w:rFonts w:ascii="Roboto" w:eastAsia="Roboto" w:hAnsi="Roboto" w:cs="Roboto"/>
                <w:color w:val="111111"/>
                <w:sz w:val="22"/>
                <w:szCs w:val="22"/>
              </w:rPr>
              <w:t>0.9238</w:t>
            </w:r>
          </w:p>
        </w:tc>
      </w:tr>
      <w:tr w:rsidR="006E2D47" w14:paraId="16B79DF2" w14:textId="77777777">
        <w:trPr>
          <w:cantSplit/>
          <w:trHeight w:val="411"/>
          <w:jc w:val="center"/>
        </w:trPr>
        <w:tc>
          <w:tcPr>
            <w:tcW w:w="642" w:type="dxa"/>
            <w:shd w:val="clear" w:color="auto" w:fill="FFFFFF"/>
            <w:tcMar>
              <w:top w:w="0" w:type="dxa"/>
              <w:left w:w="0" w:type="dxa"/>
              <w:bottom w:w="0" w:type="dxa"/>
              <w:right w:w="0" w:type="dxa"/>
            </w:tcMar>
            <w:vAlign w:val="center"/>
          </w:tcPr>
          <w:p w14:paraId="1DED397B" w14:textId="77777777" w:rsidR="006E2D47" w:rsidRDefault="0009672F">
            <w:pPr>
              <w:spacing w:before="40" w:after="40"/>
              <w:ind w:left="100" w:right="100"/>
              <w:jc w:val="right"/>
            </w:pPr>
            <w:r>
              <w:rPr>
                <w:rFonts w:ascii="Roboto" w:eastAsia="Roboto" w:hAnsi="Roboto" w:cs="Roboto"/>
                <w:color w:val="111111"/>
                <w:sz w:val="22"/>
                <w:szCs w:val="22"/>
              </w:rPr>
              <w:t>81</w:t>
            </w:r>
          </w:p>
        </w:tc>
        <w:tc>
          <w:tcPr>
            <w:tcW w:w="522" w:type="dxa"/>
            <w:shd w:val="clear" w:color="auto" w:fill="FFFFFF"/>
            <w:tcMar>
              <w:top w:w="0" w:type="dxa"/>
              <w:left w:w="0" w:type="dxa"/>
              <w:bottom w:w="0" w:type="dxa"/>
              <w:right w:w="0" w:type="dxa"/>
            </w:tcMar>
            <w:vAlign w:val="center"/>
          </w:tcPr>
          <w:p w14:paraId="30C2F62E" w14:textId="77777777" w:rsidR="006E2D47" w:rsidRDefault="0009672F">
            <w:pPr>
              <w:spacing w:before="40" w:after="40"/>
              <w:ind w:left="100" w:right="100"/>
              <w:jc w:val="right"/>
            </w:pPr>
            <w:r>
              <w:rPr>
                <w:rFonts w:ascii="Roboto" w:eastAsia="Roboto" w:hAnsi="Roboto" w:cs="Roboto"/>
                <w:color w:val="111111"/>
                <w:sz w:val="22"/>
                <w:szCs w:val="22"/>
              </w:rPr>
              <w:t>33</w:t>
            </w:r>
          </w:p>
        </w:tc>
        <w:tc>
          <w:tcPr>
            <w:tcW w:w="517" w:type="dxa"/>
            <w:shd w:val="clear" w:color="auto" w:fill="FFFFFF"/>
            <w:tcMar>
              <w:top w:w="0" w:type="dxa"/>
              <w:left w:w="0" w:type="dxa"/>
              <w:bottom w:w="0" w:type="dxa"/>
              <w:right w:w="0" w:type="dxa"/>
            </w:tcMar>
            <w:vAlign w:val="center"/>
          </w:tcPr>
          <w:p w14:paraId="426B1C07" w14:textId="77777777" w:rsidR="006E2D47" w:rsidRDefault="0009672F">
            <w:pPr>
              <w:spacing w:before="40" w:after="40"/>
              <w:ind w:left="100" w:right="100"/>
              <w:jc w:val="right"/>
            </w:pPr>
            <w:r>
              <w:rPr>
                <w:rFonts w:ascii="Roboto" w:eastAsia="Roboto" w:hAnsi="Roboto" w:cs="Roboto"/>
                <w:color w:val="111111"/>
                <w:sz w:val="22"/>
                <w:szCs w:val="22"/>
              </w:rPr>
              <w:t>9</w:t>
            </w:r>
          </w:p>
        </w:tc>
        <w:tc>
          <w:tcPr>
            <w:tcW w:w="778" w:type="dxa"/>
            <w:shd w:val="clear" w:color="auto" w:fill="FFFFFF"/>
            <w:tcMar>
              <w:top w:w="0" w:type="dxa"/>
              <w:left w:w="0" w:type="dxa"/>
              <w:bottom w:w="0" w:type="dxa"/>
              <w:right w:w="0" w:type="dxa"/>
            </w:tcMar>
            <w:vAlign w:val="center"/>
          </w:tcPr>
          <w:p w14:paraId="221EFFCD" w14:textId="77777777" w:rsidR="006E2D47" w:rsidRDefault="0009672F">
            <w:pPr>
              <w:spacing w:before="40" w:after="40"/>
              <w:ind w:left="100" w:right="100"/>
              <w:jc w:val="right"/>
            </w:pPr>
            <w:r>
              <w:rPr>
                <w:rFonts w:ascii="Roboto" w:eastAsia="Roboto" w:hAnsi="Roboto" w:cs="Roboto"/>
                <w:color w:val="111111"/>
                <w:sz w:val="22"/>
                <w:szCs w:val="22"/>
              </w:rPr>
              <w:t>33</w:t>
            </w:r>
          </w:p>
        </w:tc>
        <w:tc>
          <w:tcPr>
            <w:tcW w:w="517" w:type="dxa"/>
            <w:shd w:val="clear" w:color="auto" w:fill="FFFFFF"/>
            <w:tcMar>
              <w:top w:w="0" w:type="dxa"/>
              <w:left w:w="0" w:type="dxa"/>
              <w:bottom w:w="0" w:type="dxa"/>
              <w:right w:w="0" w:type="dxa"/>
            </w:tcMar>
            <w:vAlign w:val="center"/>
          </w:tcPr>
          <w:p w14:paraId="1A482B59" w14:textId="77777777" w:rsidR="006E2D47" w:rsidRDefault="0009672F">
            <w:pPr>
              <w:spacing w:before="40" w:after="40"/>
              <w:ind w:left="100" w:right="100"/>
              <w:jc w:val="right"/>
            </w:pPr>
            <w:r>
              <w:rPr>
                <w:rFonts w:ascii="Roboto" w:eastAsia="Roboto" w:hAnsi="Roboto" w:cs="Roboto"/>
                <w:color w:val="111111"/>
                <w:sz w:val="22"/>
                <w:szCs w:val="22"/>
              </w:rPr>
              <w:t>10</w:t>
            </w:r>
          </w:p>
        </w:tc>
        <w:tc>
          <w:tcPr>
            <w:tcW w:w="861" w:type="dxa"/>
            <w:shd w:val="clear" w:color="auto" w:fill="FFFFFF"/>
            <w:tcMar>
              <w:top w:w="0" w:type="dxa"/>
              <w:left w:w="0" w:type="dxa"/>
              <w:bottom w:w="0" w:type="dxa"/>
              <w:right w:w="0" w:type="dxa"/>
            </w:tcMar>
            <w:vAlign w:val="center"/>
          </w:tcPr>
          <w:p w14:paraId="5DB3C0EF" w14:textId="77777777" w:rsidR="006E2D47" w:rsidRDefault="006E2D47">
            <w:pPr>
              <w:spacing w:before="40" w:after="40"/>
              <w:ind w:left="100" w:right="100"/>
              <w:jc w:val="right"/>
            </w:pPr>
          </w:p>
        </w:tc>
        <w:tc>
          <w:tcPr>
            <w:tcW w:w="836" w:type="dxa"/>
            <w:shd w:val="clear" w:color="auto" w:fill="FFFFFF"/>
            <w:tcMar>
              <w:top w:w="0" w:type="dxa"/>
              <w:left w:w="0" w:type="dxa"/>
              <w:bottom w:w="0" w:type="dxa"/>
              <w:right w:w="0" w:type="dxa"/>
            </w:tcMar>
            <w:vAlign w:val="center"/>
          </w:tcPr>
          <w:p w14:paraId="53FD753A" w14:textId="77777777" w:rsidR="006E2D47" w:rsidRDefault="006E2D47">
            <w:pPr>
              <w:spacing w:before="40" w:after="40"/>
              <w:ind w:left="100" w:right="100"/>
              <w:jc w:val="right"/>
            </w:pPr>
          </w:p>
        </w:tc>
        <w:tc>
          <w:tcPr>
            <w:tcW w:w="953" w:type="dxa"/>
            <w:shd w:val="clear" w:color="auto" w:fill="FFFFFF"/>
            <w:tcMar>
              <w:top w:w="0" w:type="dxa"/>
              <w:left w:w="0" w:type="dxa"/>
              <w:bottom w:w="0" w:type="dxa"/>
              <w:right w:w="0" w:type="dxa"/>
            </w:tcMar>
            <w:vAlign w:val="center"/>
          </w:tcPr>
          <w:p w14:paraId="3D871B32" w14:textId="77777777" w:rsidR="006E2D47" w:rsidRDefault="0009672F">
            <w:pPr>
              <w:spacing w:before="40" w:after="40"/>
              <w:ind w:left="100" w:right="100"/>
              <w:jc w:val="right"/>
            </w:pPr>
            <w:r>
              <w:rPr>
                <w:rFonts w:ascii="Roboto" w:eastAsia="Roboto" w:hAnsi="Roboto" w:cs="Roboto"/>
                <w:color w:val="111111"/>
                <w:sz w:val="22"/>
                <w:szCs w:val="22"/>
              </w:rPr>
              <w:t>0.8975</w:t>
            </w:r>
          </w:p>
        </w:tc>
        <w:tc>
          <w:tcPr>
            <w:tcW w:w="1125" w:type="dxa"/>
            <w:shd w:val="clear" w:color="auto" w:fill="FFFFFF"/>
            <w:tcMar>
              <w:top w:w="0" w:type="dxa"/>
              <w:left w:w="0" w:type="dxa"/>
              <w:bottom w:w="0" w:type="dxa"/>
              <w:right w:w="0" w:type="dxa"/>
            </w:tcMar>
            <w:vAlign w:val="center"/>
          </w:tcPr>
          <w:p w14:paraId="032B20F0" w14:textId="77777777" w:rsidR="006E2D47" w:rsidRDefault="0009672F">
            <w:pPr>
              <w:spacing w:before="40" w:after="40"/>
              <w:ind w:left="100" w:right="100"/>
              <w:jc w:val="right"/>
            </w:pPr>
            <w:r>
              <w:rPr>
                <w:rFonts w:ascii="Roboto" w:eastAsia="Roboto" w:hAnsi="Roboto" w:cs="Roboto"/>
                <w:color w:val="111111"/>
                <w:sz w:val="22"/>
                <w:szCs w:val="22"/>
              </w:rPr>
              <w:t>0.9269</w:t>
            </w:r>
          </w:p>
        </w:tc>
        <w:tc>
          <w:tcPr>
            <w:tcW w:w="1020" w:type="dxa"/>
            <w:shd w:val="clear" w:color="auto" w:fill="FFFFFF"/>
            <w:tcMar>
              <w:top w:w="0" w:type="dxa"/>
              <w:left w:w="0" w:type="dxa"/>
              <w:bottom w:w="0" w:type="dxa"/>
              <w:right w:w="0" w:type="dxa"/>
            </w:tcMar>
            <w:vAlign w:val="center"/>
          </w:tcPr>
          <w:p w14:paraId="289B4D83" w14:textId="77777777" w:rsidR="006E2D47" w:rsidRDefault="0009672F">
            <w:pPr>
              <w:spacing w:before="40" w:after="40"/>
              <w:ind w:left="100" w:right="100"/>
              <w:jc w:val="right"/>
            </w:pPr>
            <w:r>
              <w:rPr>
                <w:rFonts w:ascii="Roboto" w:eastAsia="Roboto" w:hAnsi="Roboto" w:cs="Roboto"/>
                <w:color w:val="111111"/>
                <w:sz w:val="22"/>
                <w:szCs w:val="22"/>
              </w:rPr>
              <w:t>0.9269</w:t>
            </w:r>
          </w:p>
        </w:tc>
        <w:tc>
          <w:tcPr>
            <w:tcW w:w="953" w:type="dxa"/>
            <w:shd w:val="clear" w:color="auto" w:fill="FFFFFF"/>
            <w:tcMar>
              <w:top w:w="0" w:type="dxa"/>
              <w:left w:w="0" w:type="dxa"/>
              <w:bottom w:w="0" w:type="dxa"/>
              <w:right w:w="0" w:type="dxa"/>
            </w:tcMar>
            <w:vAlign w:val="center"/>
          </w:tcPr>
          <w:p w14:paraId="68F96884" w14:textId="77777777" w:rsidR="006E2D47" w:rsidRDefault="0009672F">
            <w:pPr>
              <w:spacing w:before="40" w:after="40"/>
              <w:ind w:left="100" w:right="100"/>
              <w:jc w:val="right"/>
            </w:pPr>
            <w:r>
              <w:rPr>
                <w:rFonts w:ascii="Roboto" w:eastAsia="Roboto" w:hAnsi="Roboto" w:cs="Roboto"/>
                <w:color w:val="111111"/>
                <w:sz w:val="22"/>
                <w:szCs w:val="22"/>
              </w:rPr>
              <w:t>0.9370</w:t>
            </w:r>
          </w:p>
        </w:tc>
        <w:tc>
          <w:tcPr>
            <w:tcW w:w="1125" w:type="dxa"/>
            <w:shd w:val="clear" w:color="auto" w:fill="FFFFFF"/>
            <w:tcMar>
              <w:top w:w="0" w:type="dxa"/>
              <w:left w:w="0" w:type="dxa"/>
              <w:bottom w:w="0" w:type="dxa"/>
              <w:right w:w="0" w:type="dxa"/>
            </w:tcMar>
            <w:vAlign w:val="center"/>
          </w:tcPr>
          <w:p w14:paraId="432B7D33" w14:textId="77777777" w:rsidR="006E2D47" w:rsidRDefault="0009672F">
            <w:pPr>
              <w:spacing w:before="40" w:after="40"/>
              <w:ind w:left="100" w:right="100"/>
              <w:jc w:val="right"/>
            </w:pPr>
            <w:r>
              <w:rPr>
                <w:rFonts w:ascii="Roboto" w:eastAsia="Roboto" w:hAnsi="Roboto" w:cs="Roboto"/>
                <w:color w:val="111111"/>
                <w:sz w:val="22"/>
                <w:szCs w:val="22"/>
              </w:rPr>
              <w:t>0.9181</w:t>
            </w:r>
          </w:p>
        </w:tc>
        <w:tc>
          <w:tcPr>
            <w:tcW w:w="1020" w:type="dxa"/>
            <w:shd w:val="clear" w:color="auto" w:fill="FFFFFF"/>
            <w:tcMar>
              <w:top w:w="0" w:type="dxa"/>
              <w:left w:w="0" w:type="dxa"/>
              <w:bottom w:w="0" w:type="dxa"/>
              <w:right w:w="0" w:type="dxa"/>
            </w:tcMar>
            <w:vAlign w:val="center"/>
          </w:tcPr>
          <w:p w14:paraId="766EE0EB" w14:textId="77777777" w:rsidR="006E2D47" w:rsidRDefault="0009672F">
            <w:pPr>
              <w:spacing w:before="40" w:after="40"/>
              <w:ind w:left="100" w:right="100"/>
              <w:jc w:val="right"/>
            </w:pPr>
            <w:r>
              <w:rPr>
                <w:rFonts w:ascii="Roboto" w:eastAsia="Roboto" w:hAnsi="Roboto" w:cs="Roboto"/>
                <w:color w:val="111111"/>
                <w:sz w:val="22"/>
                <w:szCs w:val="22"/>
              </w:rPr>
              <w:t>0.9181</w:t>
            </w:r>
          </w:p>
        </w:tc>
      </w:tr>
      <w:tr w:rsidR="006E2D47" w14:paraId="6FD844A5" w14:textId="77777777">
        <w:trPr>
          <w:cantSplit/>
          <w:trHeight w:val="411"/>
          <w:jc w:val="center"/>
        </w:trPr>
        <w:tc>
          <w:tcPr>
            <w:tcW w:w="642" w:type="dxa"/>
            <w:shd w:val="clear" w:color="auto" w:fill="FFFFFF"/>
            <w:tcMar>
              <w:top w:w="0" w:type="dxa"/>
              <w:left w:w="0" w:type="dxa"/>
              <w:bottom w:w="0" w:type="dxa"/>
              <w:right w:w="0" w:type="dxa"/>
            </w:tcMar>
            <w:vAlign w:val="center"/>
          </w:tcPr>
          <w:p w14:paraId="1D330915" w14:textId="77777777" w:rsidR="006E2D47" w:rsidRDefault="0009672F">
            <w:pPr>
              <w:spacing w:before="40" w:after="40"/>
              <w:ind w:left="100" w:right="100"/>
              <w:jc w:val="right"/>
            </w:pPr>
            <w:r>
              <w:rPr>
                <w:rFonts w:ascii="Roboto" w:eastAsia="Roboto" w:hAnsi="Roboto" w:cs="Roboto"/>
                <w:color w:val="111111"/>
                <w:sz w:val="22"/>
                <w:szCs w:val="22"/>
              </w:rPr>
              <w:t>82</w:t>
            </w:r>
          </w:p>
        </w:tc>
        <w:tc>
          <w:tcPr>
            <w:tcW w:w="522" w:type="dxa"/>
            <w:shd w:val="clear" w:color="auto" w:fill="FFFFFF"/>
            <w:tcMar>
              <w:top w:w="0" w:type="dxa"/>
              <w:left w:w="0" w:type="dxa"/>
              <w:bottom w:w="0" w:type="dxa"/>
              <w:right w:w="0" w:type="dxa"/>
            </w:tcMar>
            <w:vAlign w:val="center"/>
          </w:tcPr>
          <w:p w14:paraId="49F03EFF" w14:textId="77777777" w:rsidR="006E2D47" w:rsidRDefault="0009672F">
            <w:pPr>
              <w:spacing w:before="40" w:after="40"/>
              <w:ind w:left="100" w:right="100"/>
              <w:jc w:val="right"/>
            </w:pPr>
            <w:r>
              <w:rPr>
                <w:rFonts w:ascii="Roboto" w:eastAsia="Roboto" w:hAnsi="Roboto" w:cs="Roboto"/>
                <w:color w:val="111111"/>
                <w:sz w:val="22"/>
                <w:szCs w:val="22"/>
              </w:rPr>
              <w:t>33</w:t>
            </w:r>
          </w:p>
        </w:tc>
        <w:tc>
          <w:tcPr>
            <w:tcW w:w="517" w:type="dxa"/>
            <w:shd w:val="clear" w:color="auto" w:fill="FFFFFF"/>
            <w:tcMar>
              <w:top w:w="0" w:type="dxa"/>
              <w:left w:w="0" w:type="dxa"/>
              <w:bottom w:w="0" w:type="dxa"/>
              <w:right w:w="0" w:type="dxa"/>
            </w:tcMar>
            <w:vAlign w:val="center"/>
          </w:tcPr>
          <w:p w14:paraId="20ADAAB5" w14:textId="77777777" w:rsidR="006E2D47" w:rsidRDefault="0009672F">
            <w:pPr>
              <w:spacing w:before="40" w:after="40"/>
              <w:ind w:left="100" w:right="100"/>
              <w:jc w:val="right"/>
            </w:pPr>
            <w:r>
              <w:rPr>
                <w:rFonts w:ascii="Roboto" w:eastAsia="Roboto" w:hAnsi="Roboto" w:cs="Roboto"/>
                <w:color w:val="111111"/>
                <w:sz w:val="22"/>
                <w:szCs w:val="22"/>
              </w:rPr>
              <w:t>9</w:t>
            </w:r>
          </w:p>
        </w:tc>
        <w:tc>
          <w:tcPr>
            <w:tcW w:w="778" w:type="dxa"/>
            <w:shd w:val="clear" w:color="auto" w:fill="FFFFFF"/>
            <w:tcMar>
              <w:top w:w="0" w:type="dxa"/>
              <w:left w:w="0" w:type="dxa"/>
              <w:bottom w:w="0" w:type="dxa"/>
              <w:right w:w="0" w:type="dxa"/>
            </w:tcMar>
            <w:vAlign w:val="center"/>
          </w:tcPr>
          <w:p w14:paraId="417AB513" w14:textId="77777777" w:rsidR="006E2D47" w:rsidRDefault="0009672F">
            <w:pPr>
              <w:spacing w:before="40" w:after="40"/>
              <w:ind w:left="100" w:right="100"/>
              <w:jc w:val="right"/>
            </w:pPr>
            <w:r>
              <w:rPr>
                <w:rFonts w:ascii="Roboto" w:eastAsia="Roboto" w:hAnsi="Roboto" w:cs="Roboto"/>
                <w:color w:val="111111"/>
                <w:sz w:val="22"/>
                <w:szCs w:val="22"/>
              </w:rPr>
              <w:t>34</w:t>
            </w:r>
          </w:p>
        </w:tc>
        <w:tc>
          <w:tcPr>
            <w:tcW w:w="517" w:type="dxa"/>
            <w:shd w:val="clear" w:color="auto" w:fill="FFFFFF"/>
            <w:tcMar>
              <w:top w:w="0" w:type="dxa"/>
              <w:left w:w="0" w:type="dxa"/>
              <w:bottom w:w="0" w:type="dxa"/>
              <w:right w:w="0" w:type="dxa"/>
            </w:tcMar>
            <w:vAlign w:val="center"/>
          </w:tcPr>
          <w:p w14:paraId="1B817325" w14:textId="77777777" w:rsidR="006E2D47" w:rsidRDefault="0009672F">
            <w:pPr>
              <w:spacing w:before="40" w:after="40"/>
              <w:ind w:left="100" w:right="100"/>
              <w:jc w:val="right"/>
            </w:pPr>
            <w:r>
              <w:rPr>
                <w:rFonts w:ascii="Roboto" w:eastAsia="Roboto" w:hAnsi="Roboto" w:cs="Roboto"/>
                <w:color w:val="111111"/>
                <w:sz w:val="22"/>
                <w:szCs w:val="22"/>
              </w:rPr>
              <w:t>11</w:t>
            </w:r>
          </w:p>
        </w:tc>
        <w:tc>
          <w:tcPr>
            <w:tcW w:w="861" w:type="dxa"/>
            <w:shd w:val="clear" w:color="auto" w:fill="FFFFFF"/>
            <w:tcMar>
              <w:top w:w="0" w:type="dxa"/>
              <w:left w:w="0" w:type="dxa"/>
              <w:bottom w:w="0" w:type="dxa"/>
              <w:right w:w="0" w:type="dxa"/>
            </w:tcMar>
            <w:vAlign w:val="center"/>
          </w:tcPr>
          <w:p w14:paraId="502B12BB" w14:textId="77777777" w:rsidR="006E2D47" w:rsidRDefault="0009672F">
            <w:pPr>
              <w:spacing w:before="40" w:after="40"/>
              <w:ind w:left="100" w:right="100"/>
              <w:jc w:val="right"/>
            </w:pPr>
            <w:r>
              <w:rPr>
                <w:rFonts w:ascii="Roboto" w:eastAsia="Roboto" w:hAnsi="Roboto" w:cs="Roboto"/>
                <w:color w:val="111111"/>
                <w:sz w:val="22"/>
                <w:szCs w:val="22"/>
              </w:rPr>
              <w:t>36</w:t>
            </w:r>
          </w:p>
        </w:tc>
        <w:tc>
          <w:tcPr>
            <w:tcW w:w="836" w:type="dxa"/>
            <w:shd w:val="clear" w:color="auto" w:fill="FFFFFF"/>
            <w:tcMar>
              <w:top w:w="0" w:type="dxa"/>
              <w:left w:w="0" w:type="dxa"/>
              <w:bottom w:w="0" w:type="dxa"/>
              <w:right w:w="0" w:type="dxa"/>
            </w:tcMar>
            <w:vAlign w:val="center"/>
          </w:tcPr>
          <w:p w14:paraId="1F7A63EE" w14:textId="77777777" w:rsidR="006E2D47" w:rsidRDefault="0009672F">
            <w:pPr>
              <w:spacing w:before="40" w:after="40"/>
              <w:ind w:left="100" w:right="100"/>
              <w:jc w:val="right"/>
            </w:pPr>
            <w:r>
              <w:rPr>
                <w:rFonts w:ascii="Roboto" w:eastAsia="Roboto" w:hAnsi="Roboto" w:cs="Roboto"/>
                <w:color w:val="111111"/>
                <w:sz w:val="22"/>
                <w:szCs w:val="22"/>
              </w:rPr>
              <w:t>10</w:t>
            </w:r>
          </w:p>
        </w:tc>
        <w:tc>
          <w:tcPr>
            <w:tcW w:w="953" w:type="dxa"/>
            <w:shd w:val="clear" w:color="auto" w:fill="FFFFFF"/>
            <w:tcMar>
              <w:top w:w="0" w:type="dxa"/>
              <w:left w:w="0" w:type="dxa"/>
              <w:bottom w:w="0" w:type="dxa"/>
              <w:right w:w="0" w:type="dxa"/>
            </w:tcMar>
            <w:vAlign w:val="center"/>
          </w:tcPr>
          <w:p w14:paraId="35586CB1" w14:textId="77777777" w:rsidR="006E2D47" w:rsidRDefault="0009672F">
            <w:pPr>
              <w:spacing w:before="40" w:after="40"/>
              <w:ind w:left="100" w:right="100"/>
              <w:jc w:val="right"/>
            </w:pPr>
            <w:r>
              <w:rPr>
                <w:rFonts w:ascii="Roboto" w:eastAsia="Roboto" w:hAnsi="Roboto" w:cs="Roboto"/>
                <w:color w:val="111111"/>
                <w:sz w:val="22"/>
                <w:szCs w:val="22"/>
              </w:rPr>
              <w:t>0.9038</w:t>
            </w:r>
          </w:p>
        </w:tc>
        <w:tc>
          <w:tcPr>
            <w:tcW w:w="1125" w:type="dxa"/>
            <w:shd w:val="clear" w:color="auto" w:fill="FFFFFF"/>
            <w:tcMar>
              <w:top w:w="0" w:type="dxa"/>
              <w:left w:w="0" w:type="dxa"/>
              <w:bottom w:w="0" w:type="dxa"/>
              <w:right w:w="0" w:type="dxa"/>
            </w:tcMar>
            <w:vAlign w:val="center"/>
          </w:tcPr>
          <w:p w14:paraId="1C4E83DE" w14:textId="77777777" w:rsidR="006E2D47" w:rsidRDefault="0009672F">
            <w:pPr>
              <w:spacing w:before="40" w:after="40"/>
              <w:ind w:left="100" w:right="100"/>
              <w:jc w:val="right"/>
            </w:pPr>
            <w:r>
              <w:rPr>
                <w:rFonts w:ascii="Roboto" w:eastAsia="Roboto" w:hAnsi="Roboto" w:cs="Roboto"/>
                <w:color w:val="111111"/>
                <w:sz w:val="22"/>
                <w:szCs w:val="22"/>
              </w:rPr>
              <w:t>0.9284</w:t>
            </w:r>
          </w:p>
        </w:tc>
        <w:tc>
          <w:tcPr>
            <w:tcW w:w="1020" w:type="dxa"/>
            <w:shd w:val="clear" w:color="auto" w:fill="FFFFFF"/>
            <w:tcMar>
              <w:top w:w="0" w:type="dxa"/>
              <w:left w:w="0" w:type="dxa"/>
              <w:bottom w:w="0" w:type="dxa"/>
              <w:right w:w="0" w:type="dxa"/>
            </w:tcMar>
            <w:vAlign w:val="center"/>
          </w:tcPr>
          <w:p w14:paraId="0B258CA8" w14:textId="77777777" w:rsidR="006E2D47" w:rsidRDefault="0009672F">
            <w:pPr>
              <w:spacing w:before="40" w:after="40"/>
              <w:ind w:left="100" w:right="100"/>
              <w:jc w:val="right"/>
            </w:pPr>
            <w:r>
              <w:rPr>
                <w:rFonts w:ascii="Roboto" w:eastAsia="Roboto" w:hAnsi="Roboto" w:cs="Roboto"/>
                <w:color w:val="111111"/>
                <w:sz w:val="22"/>
                <w:szCs w:val="22"/>
              </w:rPr>
              <w:t>0.9254</w:t>
            </w:r>
          </w:p>
        </w:tc>
        <w:tc>
          <w:tcPr>
            <w:tcW w:w="953" w:type="dxa"/>
            <w:shd w:val="clear" w:color="auto" w:fill="FFFFFF"/>
            <w:tcMar>
              <w:top w:w="0" w:type="dxa"/>
              <w:left w:w="0" w:type="dxa"/>
              <w:bottom w:w="0" w:type="dxa"/>
              <w:right w:w="0" w:type="dxa"/>
            </w:tcMar>
            <w:vAlign w:val="center"/>
          </w:tcPr>
          <w:p w14:paraId="3A91B491" w14:textId="77777777" w:rsidR="006E2D47" w:rsidRDefault="0009672F">
            <w:pPr>
              <w:spacing w:before="40" w:after="40"/>
              <w:ind w:left="100" w:right="100"/>
              <w:jc w:val="right"/>
            </w:pPr>
            <w:r>
              <w:rPr>
                <w:rFonts w:ascii="Roboto" w:eastAsia="Roboto" w:hAnsi="Roboto" w:cs="Roboto"/>
                <w:color w:val="111111"/>
                <w:sz w:val="22"/>
                <w:szCs w:val="22"/>
              </w:rPr>
              <w:t>0.9329</w:t>
            </w:r>
          </w:p>
        </w:tc>
        <w:tc>
          <w:tcPr>
            <w:tcW w:w="1125" w:type="dxa"/>
            <w:shd w:val="clear" w:color="auto" w:fill="FFFFFF"/>
            <w:tcMar>
              <w:top w:w="0" w:type="dxa"/>
              <w:left w:w="0" w:type="dxa"/>
              <w:bottom w:w="0" w:type="dxa"/>
              <w:right w:w="0" w:type="dxa"/>
            </w:tcMar>
            <w:vAlign w:val="center"/>
          </w:tcPr>
          <w:p w14:paraId="02C8E69C" w14:textId="77777777" w:rsidR="006E2D47" w:rsidRDefault="0009672F">
            <w:pPr>
              <w:spacing w:before="40" w:after="40"/>
              <w:ind w:left="100" w:right="100"/>
              <w:jc w:val="right"/>
            </w:pPr>
            <w:r>
              <w:rPr>
                <w:rFonts w:ascii="Roboto" w:eastAsia="Roboto" w:hAnsi="Roboto" w:cs="Roboto"/>
                <w:color w:val="111111"/>
                <w:sz w:val="22"/>
                <w:szCs w:val="22"/>
              </w:rPr>
              <w:t>0.9129</w:t>
            </w:r>
          </w:p>
        </w:tc>
        <w:tc>
          <w:tcPr>
            <w:tcW w:w="1020" w:type="dxa"/>
            <w:shd w:val="clear" w:color="auto" w:fill="FFFFFF"/>
            <w:tcMar>
              <w:top w:w="0" w:type="dxa"/>
              <w:left w:w="0" w:type="dxa"/>
              <w:bottom w:w="0" w:type="dxa"/>
              <w:right w:w="0" w:type="dxa"/>
            </w:tcMar>
            <w:vAlign w:val="center"/>
          </w:tcPr>
          <w:p w14:paraId="7043B088" w14:textId="77777777" w:rsidR="006E2D47" w:rsidRDefault="0009672F">
            <w:pPr>
              <w:spacing w:before="40" w:after="40"/>
              <w:ind w:left="100" w:right="100"/>
              <w:jc w:val="right"/>
            </w:pPr>
            <w:r>
              <w:rPr>
                <w:rFonts w:ascii="Roboto" w:eastAsia="Roboto" w:hAnsi="Roboto" w:cs="Roboto"/>
                <w:color w:val="111111"/>
                <w:sz w:val="22"/>
                <w:szCs w:val="22"/>
              </w:rPr>
              <w:t>0.9203</w:t>
            </w:r>
          </w:p>
        </w:tc>
      </w:tr>
      <w:tr w:rsidR="006E2D47" w14:paraId="4DD87181" w14:textId="77777777">
        <w:trPr>
          <w:cantSplit/>
          <w:trHeight w:val="411"/>
          <w:jc w:val="center"/>
        </w:trPr>
        <w:tc>
          <w:tcPr>
            <w:tcW w:w="642" w:type="dxa"/>
            <w:shd w:val="clear" w:color="auto" w:fill="FFFFFF"/>
            <w:tcMar>
              <w:top w:w="0" w:type="dxa"/>
              <w:left w:w="0" w:type="dxa"/>
              <w:bottom w:w="0" w:type="dxa"/>
              <w:right w:w="0" w:type="dxa"/>
            </w:tcMar>
            <w:vAlign w:val="center"/>
          </w:tcPr>
          <w:p w14:paraId="56CE6CCB" w14:textId="77777777" w:rsidR="006E2D47" w:rsidRDefault="0009672F">
            <w:pPr>
              <w:spacing w:before="40" w:after="40"/>
              <w:ind w:left="100" w:right="100"/>
              <w:jc w:val="right"/>
            </w:pPr>
            <w:r>
              <w:rPr>
                <w:rFonts w:ascii="Roboto" w:eastAsia="Roboto" w:hAnsi="Roboto" w:cs="Roboto"/>
                <w:color w:val="111111"/>
                <w:sz w:val="22"/>
                <w:szCs w:val="22"/>
              </w:rPr>
              <w:t>83</w:t>
            </w:r>
          </w:p>
        </w:tc>
        <w:tc>
          <w:tcPr>
            <w:tcW w:w="522" w:type="dxa"/>
            <w:shd w:val="clear" w:color="auto" w:fill="FFFFFF"/>
            <w:tcMar>
              <w:top w:w="0" w:type="dxa"/>
              <w:left w:w="0" w:type="dxa"/>
              <w:bottom w:w="0" w:type="dxa"/>
              <w:right w:w="0" w:type="dxa"/>
            </w:tcMar>
            <w:vAlign w:val="center"/>
          </w:tcPr>
          <w:p w14:paraId="48309584" w14:textId="77777777" w:rsidR="006E2D47" w:rsidRDefault="0009672F">
            <w:pPr>
              <w:spacing w:before="40" w:after="40"/>
              <w:ind w:left="100" w:right="100"/>
              <w:jc w:val="right"/>
            </w:pPr>
            <w:r>
              <w:rPr>
                <w:rFonts w:ascii="Roboto" w:eastAsia="Roboto" w:hAnsi="Roboto" w:cs="Roboto"/>
                <w:color w:val="111111"/>
                <w:sz w:val="22"/>
                <w:szCs w:val="22"/>
              </w:rPr>
              <w:t>34</w:t>
            </w:r>
          </w:p>
        </w:tc>
        <w:tc>
          <w:tcPr>
            <w:tcW w:w="517" w:type="dxa"/>
            <w:shd w:val="clear" w:color="auto" w:fill="FFFFFF"/>
            <w:tcMar>
              <w:top w:w="0" w:type="dxa"/>
              <w:left w:w="0" w:type="dxa"/>
              <w:bottom w:w="0" w:type="dxa"/>
              <w:right w:w="0" w:type="dxa"/>
            </w:tcMar>
            <w:vAlign w:val="center"/>
          </w:tcPr>
          <w:p w14:paraId="0AE4C6C4" w14:textId="77777777" w:rsidR="006E2D47" w:rsidRDefault="0009672F">
            <w:pPr>
              <w:spacing w:before="40" w:after="40"/>
              <w:ind w:left="100" w:right="100"/>
              <w:jc w:val="right"/>
            </w:pPr>
            <w:r>
              <w:rPr>
                <w:rFonts w:ascii="Roboto" w:eastAsia="Roboto" w:hAnsi="Roboto" w:cs="Roboto"/>
                <w:color w:val="111111"/>
                <w:sz w:val="22"/>
                <w:szCs w:val="22"/>
              </w:rPr>
              <w:t>9</w:t>
            </w:r>
          </w:p>
        </w:tc>
        <w:tc>
          <w:tcPr>
            <w:tcW w:w="778" w:type="dxa"/>
            <w:shd w:val="clear" w:color="auto" w:fill="FFFFFF"/>
            <w:tcMar>
              <w:top w:w="0" w:type="dxa"/>
              <w:left w:w="0" w:type="dxa"/>
              <w:bottom w:w="0" w:type="dxa"/>
              <w:right w:w="0" w:type="dxa"/>
            </w:tcMar>
            <w:vAlign w:val="center"/>
          </w:tcPr>
          <w:p w14:paraId="05AA1091" w14:textId="77777777" w:rsidR="006E2D47" w:rsidRDefault="0009672F">
            <w:pPr>
              <w:spacing w:before="40" w:after="40"/>
              <w:ind w:left="100" w:right="100"/>
              <w:jc w:val="right"/>
            </w:pPr>
            <w:r>
              <w:rPr>
                <w:rFonts w:ascii="Roboto" w:eastAsia="Roboto" w:hAnsi="Roboto" w:cs="Roboto"/>
                <w:color w:val="111111"/>
                <w:sz w:val="22"/>
                <w:szCs w:val="22"/>
              </w:rPr>
              <w:t>33</w:t>
            </w:r>
          </w:p>
        </w:tc>
        <w:tc>
          <w:tcPr>
            <w:tcW w:w="517" w:type="dxa"/>
            <w:shd w:val="clear" w:color="auto" w:fill="FFFFFF"/>
            <w:tcMar>
              <w:top w:w="0" w:type="dxa"/>
              <w:left w:w="0" w:type="dxa"/>
              <w:bottom w:w="0" w:type="dxa"/>
              <w:right w:w="0" w:type="dxa"/>
            </w:tcMar>
            <w:vAlign w:val="center"/>
          </w:tcPr>
          <w:p w14:paraId="684A4977" w14:textId="77777777" w:rsidR="006E2D47" w:rsidRDefault="0009672F">
            <w:pPr>
              <w:spacing w:before="40" w:after="40"/>
              <w:ind w:left="100" w:right="100"/>
              <w:jc w:val="right"/>
            </w:pPr>
            <w:r>
              <w:rPr>
                <w:rFonts w:ascii="Roboto" w:eastAsia="Roboto" w:hAnsi="Roboto" w:cs="Roboto"/>
                <w:color w:val="111111"/>
                <w:sz w:val="22"/>
                <w:szCs w:val="22"/>
              </w:rPr>
              <w:t>10</w:t>
            </w:r>
          </w:p>
        </w:tc>
        <w:tc>
          <w:tcPr>
            <w:tcW w:w="861" w:type="dxa"/>
            <w:shd w:val="clear" w:color="auto" w:fill="FFFFFF"/>
            <w:tcMar>
              <w:top w:w="0" w:type="dxa"/>
              <w:left w:w="0" w:type="dxa"/>
              <w:bottom w:w="0" w:type="dxa"/>
              <w:right w:w="0" w:type="dxa"/>
            </w:tcMar>
            <w:vAlign w:val="center"/>
          </w:tcPr>
          <w:p w14:paraId="04F13C51" w14:textId="77777777" w:rsidR="006E2D47" w:rsidRDefault="0009672F">
            <w:pPr>
              <w:spacing w:before="40" w:after="40"/>
              <w:ind w:left="100" w:right="100"/>
              <w:jc w:val="right"/>
            </w:pPr>
            <w:r>
              <w:rPr>
                <w:rFonts w:ascii="Roboto" w:eastAsia="Roboto" w:hAnsi="Roboto" w:cs="Roboto"/>
                <w:color w:val="111111"/>
                <w:sz w:val="22"/>
                <w:szCs w:val="22"/>
              </w:rPr>
              <w:t>36</w:t>
            </w:r>
          </w:p>
        </w:tc>
        <w:tc>
          <w:tcPr>
            <w:tcW w:w="836" w:type="dxa"/>
            <w:shd w:val="clear" w:color="auto" w:fill="FFFFFF"/>
            <w:tcMar>
              <w:top w:w="0" w:type="dxa"/>
              <w:left w:w="0" w:type="dxa"/>
              <w:bottom w:w="0" w:type="dxa"/>
              <w:right w:w="0" w:type="dxa"/>
            </w:tcMar>
            <w:vAlign w:val="center"/>
          </w:tcPr>
          <w:p w14:paraId="35A399FC" w14:textId="77777777" w:rsidR="006E2D47" w:rsidRDefault="0009672F">
            <w:pPr>
              <w:spacing w:before="40" w:after="40"/>
              <w:ind w:left="100" w:right="100"/>
              <w:jc w:val="right"/>
            </w:pPr>
            <w:r>
              <w:rPr>
                <w:rFonts w:ascii="Roboto" w:eastAsia="Roboto" w:hAnsi="Roboto" w:cs="Roboto"/>
                <w:color w:val="111111"/>
                <w:sz w:val="22"/>
                <w:szCs w:val="22"/>
              </w:rPr>
              <w:t>7</w:t>
            </w:r>
          </w:p>
        </w:tc>
        <w:tc>
          <w:tcPr>
            <w:tcW w:w="953" w:type="dxa"/>
            <w:shd w:val="clear" w:color="auto" w:fill="FFFFFF"/>
            <w:tcMar>
              <w:top w:w="0" w:type="dxa"/>
              <w:left w:w="0" w:type="dxa"/>
              <w:bottom w:w="0" w:type="dxa"/>
              <w:right w:w="0" w:type="dxa"/>
            </w:tcMar>
            <w:vAlign w:val="center"/>
          </w:tcPr>
          <w:p w14:paraId="605738FA" w14:textId="77777777" w:rsidR="006E2D47" w:rsidRDefault="0009672F">
            <w:pPr>
              <w:spacing w:before="40" w:after="40"/>
              <w:ind w:left="100" w:right="100"/>
              <w:jc w:val="right"/>
            </w:pPr>
            <w:r>
              <w:rPr>
                <w:rFonts w:ascii="Roboto" w:eastAsia="Roboto" w:hAnsi="Roboto" w:cs="Roboto"/>
                <w:color w:val="111111"/>
                <w:sz w:val="22"/>
                <w:szCs w:val="22"/>
              </w:rPr>
              <w:t>0.8942</w:t>
            </w:r>
          </w:p>
        </w:tc>
        <w:tc>
          <w:tcPr>
            <w:tcW w:w="1125" w:type="dxa"/>
            <w:shd w:val="clear" w:color="auto" w:fill="FFFFFF"/>
            <w:tcMar>
              <w:top w:w="0" w:type="dxa"/>
              <w:left w:w="0" w:type="dxa"/>
              <w:bottom w:w="0" w:type="dxa"/>
              <w:right w:w="0" w:type="dxa"/>
            </w:tcMar>
            <w:vAlign w:val="center"/>
          </w:tcPr>
          <w:p w14:paraId="0D31C642" w14:textId="77777777" w:rsidR="006E2D47" w:rsidRDefault="0009672F">
            <w:pPr>
              <w:spacing w:before="40" w:after="40"/>
              <w:ind w:left="100" w:right="100"/>
              <w:jc w:val="right"/>
            </w:pPr>
            <w:r>
              <w:rPr>
                <w:rFonts w:ascii="Roboto" w:eastAsia="Roboto" w:hAnsi="Roboto" w:cs="Roboto"/>
                <w:color w:val="111111"/>
                <w:sz w:val="22"/>
                <w:szCs w:val="22"/>
              </w:rPr>
              <w:t>0.9404</w:t>
            </w:r>
          </w:p>
        </w:tc>
        <w:tc>
          <w:tcPr>
            <w:tcW w:w="1020" w:type="dxa"/>
            <w:shd w:val="clear" w:color="auto" w:fill="FFFFFF"/>
            <w:tcMar>
              <w:top w:w="0" w:type="dxa"/>
              <w:left w:w="0" w:type="dxa"/>
              <w:bottom w:w="0" w:type="dxa"/>
              <w:right w:w="0" w:type="dxa"/>
            </w:tcMar>
            <w:vAlign w:val="center"/>
          </w:tcPr>
          <w:p w14:paraId="498F99FB" w14:textId="77777777" w:rsidR="006E2D47" w:rsidRDefault="0009672F">
            <w:pPr>
              <w:spacing w:before="40" w:after="40"/>
              <w:ind w:left="100" w:right="100"/>
              <w:jc w:val="right"/>
            </w:pPr>
            <w:r>
              <w:rPr>
                <w:rFonts w:ascii="Roboto" w:eastAsia="Roboto" w:hAnsi="Roboto" w:cs="Roboto"/>
                <w:color w:val="111111"/>
                <w:sz w:val="22"/>
                <w:szCs w:val="22"/>
              </w:rPr>
              <w:t>0.9263</w:t>
            </w:r>
          </w:p>
        </w:tc>
        <w:tc>
          <w:tcPr>
            <w:tcW w:w="953" w:type="dxa"/>
            <w:shd w:val="clear" w:color="auto" w:fill="FFFFFF"/>
            <w:tcMar>
              <w:top w:w="0" w:type="dxa"/>
              <w:left w:w="0" w:type="dxa"/>
              <w:bottom w:w="0" w:type="dxa"/>
              <w:right w:w="0" w:type="dxa"/>
            </w:tcMar>
            <w:vAlign w:val="center"/>
          </w:tcPr>
          <w:p w14:paraId="25132161" w14:textId="77777777" w:rsidR="006E2D47" w:rsidRDefault="0009672F">
            <w:pPr>
              <w:spacing w:before="40" w:after="40"/>
              <w:ind w:left="100" w:right="100"/>
              <w:jc w:val="right"/>
            </w:pPr>
            <w:r>
              <w:rPr>
                <w:rFonts w:ascii="Roboto" w:eastAsia="Roboto" w:hAnsi="Roboto" w:cs="Roboto"/>
                <w:color w:val="111111"/>
                <w:sz w:val="22"/>
                <w:szCs w:val="22"/>
              </w:rPr>
              <w:t>0.9385</w:t>
            </w:r>
          </w:p>
        </w:tc>
        <w:tc>
          <w:tcPr>
            <w:tcW w:w="1125" w:type="dxa"/>
            <w:shd w:val="clear" w:color="auto" w:fill="FFFFFF"/>
            <w:tcMar>
              <w:top w:w="0" w:type="dxa"/>
              <w:left w:w="0" w:type="dxa"/>
              <w:bottom w:w="0" w:type="dxa"/>
              <w:right w:w="0" w:type="dxa"/>
            </w:tcMar>
            <w:vAlign w:val="center"/>
          </w:tcPr>
          <w:p w14:paraId="69F44EFE" w14:textId="77777777" w:rsidR="006E2D47" w:rsidRDefault="0009672F">
            <w:pPr>
              <w:spacing w:before="40" w:after="40"/>
              <w:ind w:left="100" w:right="100"/>
              <w:jc w:val="right"/>
            </w:pPr>
            <w:r>
              <w:rPr>
                <w:rFonts w:ascii="Roboto" w:eastAsia="Roboto" w:hAnsi="Roboto" w:cs="Roboto"/>
                <w:color w:val="111111"/>
                <w:sz w:val="22"/>
                <w:szCs w:val="22"/>
              </w:rPr>
              <w:t>0.9048</w:t>
            </w:r>
          </w:p>
        </w:tc>
        <w:tc>
          <w:tcPr>
            <w:tcW w:w="1020" w:type="dxa"/>
            <w:shd w:val="clear" w:color="auto" w:fill="FFFFFF"/>
            <w:tcMar>
              <w:top w:w="0" w:type="dxa"/>
              <w:left w:w="0" w:type="dxa"/>
              <w:bottom w:w="0" w:type="dxa"/>
              <w:right w:w="0" w:type="dxa"/>
            </w:tcMar>
            <w:vAlign w:val="center"/>
          </w:tcPr>
          <w:p w14:paraId="5C874E6C" w14:textId="77777777" w:rsidR="006E2D47" w:rsidRDefault="0009672F">
            <w:pPr>
              <w:spacing w:before="40" w:after="40"/>
              <w:ind w:left="100" w:right="100"/>
              <w:jc w:val="right"/>
            </w:pPr>
            <w:r>
              <w:rPr>
                <w:rFonts w:ascii="Roboto" w:eastAsia="Roboto" w:hAnsi="Roboto" w:cs="Roboto"/>
                <w:color w:val="111111"/>
                <w:sz w:val="22"/>
                <w:szCs w:val="22"/>
              </w:rPr>
              <w:t>0.9279</w:t>
            </w:r>
          </w:p>
        </w:tc>
      </w:tr>
      <w:tr w:rsidR="006E2D47" w14:paraId="3F6822DA" w14:textId="77777777">
        <w:trPr>
          <w:cantSplit/>
          <w:trHeight w:val="411"/>
          <w:jc w:val="center"/>
        </w:trPr>
        <w:tc>
          <w:tcPr>
            <w:tcW w:w="642" w:type="dxa"/>
            <w:shd w:val="clear" w:color="auto" w:fill="FFFFFF"/>
            <w:tcMar>
              <w:top w:w="0" w:type="dxa"/>
              <w:left w:w="0" w:type="dxa"/>
              <w:bottom w:w="0" w:type="dxa"/>
              <w:right w:w="0" w:type="dxa"/>
            </w:tcMar>
            <w:vAlign w:val="center"/>
          </w:tcPr>
          <w:p w14:paraId="03874DC4" w14:textId="77777777" w:rsidR="006E2D47" w:rsidRDefault="0009672F">
            <w:pPr>
              <w:spacing w:before="40" w:after="40"/>
              <w:ind w:left="100" w:right="100"/>
              <w:jc w:val="right"/>
            </w:pPr>
            <w:r>
              <w:rPr>
                <w:rFonts w:ascii="Roboto" w:eastAsia="Roboto" w:hAnsi="Roboto" w:cs="Roboto"/>
                <w:color w:val="111111"/>
                <w:sz w:val="22"/>
                <w:szCs w:val="22"/>
              </w:rPr>
              <w:t>84</w:t>
            </w:r>
          </w:p>
        </w:tc>
        <w:tc>
          <w:tcPr>
            <w:tcW w:w="522" w:type="dxa"/>
            <w:shd w:val="clear" w:color="auto" w:fill="FFFFFF"/>
            <w:tcMar>
              <w:top w:w="0" w:type="dxa"/>
              <w:left w:w="0" w:type="dxa"/>
              <w:bottom w:w="0" w:type="dxa"/>
              <w:right w:w="0" w:type="dxa"/>
            </w:tcMar>
            <w:vAlign w:val="center"/>
          </w:tcPr>
          <w:p w14:paraId="78BEFAE4" w14:textId="77777777" w:rsidR="006E2D47" w:rsidRDefault="0009672F">
            <w:pPr>
              <w:spacing w:before="40" w:after="40"/>
              <w:ind w:left="100" w:right="100"/>
              <w:jc w:val="right"/>
            </w:pPr>
            <w:r>
              <w:rPr>
                <w:rFonts w:ascii="Roboto" w:eastAsia="Roboto" w:hAnsi="Roboto" w:cs="Roboto"/>
                <w:color w:val="111111"/>
                <w:sz w:val="22"/>
                <w:szCs w:val="22"/>
              </w:rPr>
              <w:t>34</w:t>
            </w:r>
          </w:p>
        </w:tc>
        <w:tc>
          <w:tcPr>
            <w:tcW w:w="517" w:type="dxa"/>
            <w:shd w:val="clear" w:color="auto" w:fill="FFFFFF"/>
            <w:tcMar>
              <w:top w:w="0" w:type="dxa"/>
              <w:left w:w="0" w:type="dxa"/>
              <w:bottom w:w="0" w:type="dxa"/>
              <w:right w:w="0" w:type="dxa"/>
            </w:tcMar>
            <w:vAlign w:val="center"/>
          </w:tcPr>
          <w:p w14:paraId="51AC00DA" w14:textId="77777777" w:rsidR="006E2D47" w:rsidRDefault="0009672F">
            <w:pPr>
              <w:spacing w:before="40" w:after="40"/>
              <w:ind w:left="100" w:right="100"/>
              <w:jc w:val="right"/>
            </w:pPr>
            <w:r>
              <w:rPr>
                <w:rFonts w:ascii="Roboto" w:eastAsia="Roboto" w:hAnsi="Roboto" w:cs="Roboto"/>
                <w:color w:val="111111"/>
                <w:sz w:val="22"/>
                <w:szCs w:val="22"/>
              </w:rPr>
              <w:t>9</w:t>
            </w:r>
          </w:p>
        </w:tc>
        <w:tc>
          <w:tcPr>
            <w:tcW w:w="778" w:type="dxa"/>
            <w:shd w:val="clear" w:color="auto" w:fill="FFFFFF"/>
            <w:tcMar>
              <w:top w:w="0" w:type="dxa"/>
              <w:left w:w="0" w:type="dxa"/>
              <w:bottom w:w="0" w:type="dxa"/>
              <w:right w:w="0" w:type="dxa"/>
            </w:tcMar>
            <w:vAlign w:val="center"/>
          </w:tcPr>
          <w:p w14:paraId="4EA98722" w14:textId="77777777" w:rsidR="006E2D47" w:rsidRDefault="0009672F">
            <w:pPr>
              <w:spacing w:before="40" w:after="40"/>
              <w:ind w:left="100" w:right="100"/>
              <w:jc w:val="right"/>
            </w:pPr>
            <w:r>
              <w:rPr>
                <w:rFonts w:ascii="Roboto" w:eastAsia="Roboto" w:hAnsi="Roboto" w:cs="Roboto"/>
                <w:color w:val="111111"/>
                <w:sz w:val="22"/>
                <w:szCs w:val="22"/>
              </w:rPr>
              <w:t>35</w:t>
            </w:r>
          </w:p>
        </w:tc>
        <w:tc>
          <w:tcPr>
            <w:tcW w:w="517" w:type="dxa"/>
            <w:shd w:val="clear" w:color="auto" w:fill="FFFFFF"/>
            <w:tcMar>
              <w:top w:w="0" w:type="dxa"/>
              <w:left w:w="0" w:type="dxa"/>
              <w:bottom w:w="0" w:type="dxa"/>
              <w:right w:w="0" w:type="dxa"/>
            </w:tcMar>
            <w:vAlign w:val="center"/>
          </w:tcPr>
          <w:p w14:paraId="58B1F852" w14:textId="77777777" w:rsidR="006E2D47" w:rsidRDefault="0009672F">
            <w:pPr>
              <w:spacing w:before="40" w:after="40"/>
              <w:ind w:left="100" w:right="100"/>
              <w:jc w:val="right"/>
            </w:pPr>
            <w:r>
              <w:rPr>
                <w:rFonts w:ascii="Roboto" w:eastAsia="Roboto" w:hAnsi="Roboto" w:cs="Roboto"/>
                <w:color w:val="111111"/>
                <w:sz w:val="22"/>
                <w:szCs w:val="22"/>
              </w:rPr>
              <w:t>11</w:t>
            </w:r>
          </w:p>
        </w:tc>
        <w:tc>
          <w:tcPr>
            <w:tcW w:w="861" w:type="dxa"/>
            <w:shd w:val="clear" w:color="auto" w:fill="FFFFFF"/>
            <w:tcMar>
              <w:top w:w="0" w:type="dxa"/>
              <w:left w:w="0" w:type="dxa"/>
              <w:bottom w:w="0" w:type="dxa"/>
              <w:right w:w="0" w:type="dxa"/>
            </w:tcMar>
            <w:vAlign w:val="center"/>
          </w:tcPr>
          <w:p w14:paraId="3E903AE1" w14:textId="77777777" w:rsidR="006E2D47" w:rsidRDefault="006E2D47">
            <w:pPr>
              <w:spacing w:before="40" w:after="40"/>
              <w:ind w:left="100" w:right="100"/>
              <w:jc w:val="right"/>
            </w:pPr>
          </w:p>
        </w:tc>
        <w:tc>
          <w:tcPr>
            <w:tcW w:w="836" w:type="dxa"/>
            <w:shd w:val="clear" w:color="auto" w:fill="FFFFFF"/>
            <w:tcMar>
              <w:top w:w="0" w:type="dxa"/>
              <w:left w:w="0" w:type="dxa"/>
              <w:bottom w:w="0" w:type="dxa"/>
              <w:right w:w="0" w:type="dxa"/>
            </w:tcMar>
            <w:vAlign w:val="center"/>
          </w:tcPr>
          <w:p w14:paraId="3E2FA274" w14:textId="77777777" w:rsidR="006E2D47" w:rsidRDefault="006E2D47">
            <w:pPr>
              <w:spacing w:before="40" w:after="40"/>
              <w:ind w:left="100" w:right="100"/>
              <w:jc w:val="right"/>
            </w:pPr>
          </w:p>
        </w:tc>
        <w:tc>
          <w:tcPr>
            <w:tcW w:w="953" w:type="dxa"/>
            <w:shd w:val="clear" w:color="auto" w:fill="FFFFFF"/>
            <w:tcMar>
              <w:top w:w="0" w:type="dxa"/>
              <w:left w:w="0" w:type="dxa"/>
              <w:bottom w:w="0" w:type="dxa"/>
              <w:right w:w="0" w:type="dxa"/>
            </w:tcMar>
            <w:vAlign w:val="center"/>
          </w:tcPr>
          <w:p w14:paraId="44781861" w14:textId="77777777" w:rsidR="006E2D47" w:rsidRDefault="0009672F">
            <w:pPr>
              <w:spacing w:before="40" w:after="40"/>
              <w:ind w:left="100" w:right="100"/>
              <w:jc w:val="right"/>
            </w:pPr>
            <w:r>
              <w:rPr>
                <w:rFonts w:ascii="Roboto" w:eastAsia="Roboto" w:hAnsi="Roboto" w:cs="Roboto"/>
                <w:color w:val="111111"/>
                <w:sz w:val="22"/>
                <w:szCs w:val="22"/>
              </w:rPr>
              <w:t>0.9006</w:t>
            </w:r>
          </w:p>
        </w:tc>
        <w:tc>
          <w:tcPr>
            <w:tcW w:w="1125" w:type="dxa"/>
            <w:shd w:val="clear" w:color="auto" w:fill="FFFFFF"/>
            <w:tcMar>
              <w:top w:w="0" w:type="dxa"/>
              <w:left w:w="0" w:type="dxa"/>
              <w:bottom w:w="0" w:type="dxa"/>
              <w:right w:w="0" w:type="dxa"/>
            </w:tcMar>
            <w:vAlign w:val="center"/>
          </w:tcPr>
          <w:p w14:paraId="4E4C0BB7" w14:textId="77777777" w:rsidR="006E2D47" w:rsidRDefault="0009672F">
            <w:pPr>
              <w:spacing w:before="40" w:after="40"/>
              <w:ind w:left="100" w:right="100"/>
              <w:jc w:val="right"/>
            </w:pPr>
            <w:r>
              <w:rPr>
                <w:rFonts w:ascii="Roboto" w:eastAsia="Roboto" w:hAnsi="Roboto" w:cs="Roboto"/>
                <w:color w:val="111111"/>
                <w:sz w:val="22"/>
                <w:szCs w:val="22"/>
              </w:rPr>
              <w:t>0.9258</w:t>
            </w:r>
          </w:p>
        </w:tc>
        <w:tc>
          <w:tcPr>
            <w:tcW w:w="1020" w:type="dxa"/>
            <w:shd w:val="clear" w:color="auto" w:fill="FFFFFF"/>
            <w:tcMar>
              <w:top w:w="0" w:type="dxa"/>
              <w:left w:w="0" w:type="dxa"/>
              <w:bottom w:w="0" w:type="dxa"/>
              <w:right w:w="0" w:type="dxa"/>
            </w:tcMar>
            <w:vAlign w:val="center"/>
          </w:tcPr>
          <w:p w14:paraId="566A5A73" w14:textId="77777777" w:rsidR="006E2D47" w:rsidRDefault="0009672F">
            <w:pPr>
              <w:spacing w:before="40" w:after="40"/>
              <w:ind w:left="100" w:right="100"/>
              <w:jc w:val="right"/>
            </w:pPr>
            <w:r>
              <w:rPr>
                <w:rFonts w:ascii="Roboto" w:eastAsia="Roboto" w:hAnsi="Roboto" w:cs="Roboto"/>
                <w:color w:val="111111"/>
                <w:sz w:val="22"/>
                <w:szCs w:val="22"/>
              </w:rPr>
              <w:t>0.9258</w:t>
            </w:r>
          </w:p>
        </w:tc>
        <w:tc>
          <w:tcPr>
            <w:tcW w:w="953" w:type="dxa"/>
            <w:shd w:val="clear" w:color="auto" w:fill="FFFFFF"/>
            <w:tcMar>
              <w:top w:w="0" w:type="dxa"/>
              <w:left w:w="0" w:type="dxa"/>
              <w:bottom w:w="0" w:type="dxa"/>
              <w:right w:w="0" w:type="dxa"/>
            </w:tcMar>
            <w:vAlign w:val="center"/>
          </w:tcPr>
          <w:p w14:paraId="491CC7FE" w14:textId="77777777" w:rsidR="006E2D47" w:rsidRDefault="0009672F">
            <w:pPr>
              <w:spacing w:before="40" w:after="40"/>
              <w:ind w:left="100" w:right="100"/>
              <w:jc w:val="right"/>
            </w:pPr>
            <w:r>
              <w:rPr>
                <w:rFonts w:ascii="Roboto" w:eastAsia="Roboto" w:hAnsi="Roboto" w:cs="Roboto"/>
                <w:color w:val="111111"/>
                <w:sz w:val="22"/>
                <w:szCs w:val="22"/>
              </w:rPr>
              <w:t>0.9346</w:t>
            </w:r>
          </w:p>
        </w:tc>
        <w:tc>
          <w:tcPr>
            <w:tcW w:w="1125" w:type="dxa"/>
            <w:shd w:val="clear" w:color="auto" w:fill="FFFFFF"/>
            <w:tcMar>
              <w:top w:w="0" w:type="dxa"/>
              <w:left w:w="0" w:type="dxa"/>
              <w:bottom w:w="0" w:type="dxa"/>
              <w:right w:w="0" w:type="dxa"/>
            </w:tcMar>
            <w:vAlign w:val="center"/>
          </w:tcPr>
          <w:p w14:paraId="7031296C" w14:textId="77777777" w:rsidR="006E2D47" w:rsidRDefault="0009672F">
            <w:pPr>
              <w:spacing w:before="40" w:after="40"/>
              <w:ind w:left="100" w:right="100"/>
              <w:jc w:val="right"/>
            </w:pPr>
            <w:r>
              <w:rPr>
                <w:rFonts w:ascii="Roboto" w:eastAsia="Roboto" w:hAnsi="Roboto" w:cs="Roboto"/>
                <w:color w:val="111111"/>
                <w:sz w:val="22"/>
                <w:szCs w:val="22"/>
              </w:rPr>
              <w:t>0.9266</w:t>
            </w:r>
          </w:p>
        </w:tc>
        <w:tc>
          <w:tcPr>
            <w:tcW w:w="1020" w:type="dxa"/>
            <w:shd w:val="clear" w:color="auto" w:fill="FFFFFF"/>
            <w:tcMar>
              <w:top w:w="0" w:type="dxa"/>
              <w:left w:w="0" w:type="dxa"/>
              <w:bottom w:w="0" w:type="dxa"/>
              <w:right w:w="0" w:type="dxa"/>
            </w:tcMar>
            <w:vAlign w:val="center"/>
          </w:tcPr>
          <w:p w14:paraId="290EFF62" w14:textId="77777777" w:rsidR="006E2D47" w:rsidRDefault="0009672F">
            <w:pPr>
              <w:spacing w:before="40" w:after="40"/>
              <w:ind w:left="100" w:right="100"/>
              <w:jc w:val="right"/>
            </w:pPr>
            <w:r>
              <w:rPr>
                <w:rFonts w:ascii="Roboto" w:eastAsia="Roboto" w:hAnsi="Roboto" w:cs="Roboto"/>
                <w:color w:val="111111"/>
                <w:sz w:val="22"/>
                <w:szCs w:val="22"/>
              </w:rPr>
              <w:t>0.9266</w:t>
            </w:r>
          </w:p>
        </w:tc>
      </w:tr>
      <w:tr w:rsidR="006E2D47" w14:paraId="5DC9B21E" w14:textId="77777777">
        <w:trPr>
          <w:cantSplit/>
          <w:trHeight w:val="411"/>
          <w:jc w:val="center"/>
        </w:trPr>
        <w:tc>
          <w:tcPr>
            <w:tcW w:w="642" w:type="dxa"/>
            <w:shd w:val="clear" w:color="auto" w:fill="FFFFFF"/>
            <w:tcMar>
              <w:top w:w="0" w:type="dxa"/>
              <w:left w:w="0" w:type="dxa"/>
              <w:bottom w:w="0" w:type="dxa"/>
              <w:right w:w="0" w:type="dxa"/>
            </w:tcMar>
            <w:vAlign w:val="center"/>
          </w:tcPr>
          <w:p w14:paraId="190DCD47" w14:textId="77777777" w:rsidR="006E2D47" w:rsidRDefault="0009672F">
            <w:pPr>
              <w:spacing w:before="40" w:after="40"/>
              <w:ind w:left="100" w:right="100"/>
              <w:jc w:val="right"/>
            </w:pPr>
            <w:r>
              <w:rPr>
                <w:rFonts w:ascii="Roboto" w:eastAsia="Roboto" w:hAnsi="Roboto" w:cs="Roboto"/>
                <w:color w:val="111111"/>
                <w:sz w:val="22"/>
                <w:szCs w:val="22"/>
              </w:rPr>
              <w:t>85</w:t>
            </w:r>
          </w:p>
        </w:tc>
        <w:tc>
          <w:tcPr>
            <w:tcW w:w="522" w:type="dxa"/>
            <w:shd w:val="clear" w:color="auto" w:fill="FFFFFF"/>
            <w:tcMar>
              <w:top w:w="0" w:type="dxa"/>
              <w:left w:w="0" w:type="dxa"/>
              <w:bottom w:w="0" w:type="dxa"/>
              <w:right w:w="0" w:type="dxa"/>
            </w:tcMar>
            <w:vAlign w:val="center"/>
          </w:tcPr>
          <w:p w14:paraId="4188EC98" w14:textId="77777777" w:rsidR="006E2D47" w:rsidRDefault="0009672F">
            <w:pPr>
              <w:spacing w:before="40" w:after="40"/>
              <w:ind w:left="100" w:right="100"/>
              <w:jc w:val="right"/>
            </w:pPr>
            <w:r>
              <w:rPr>
                <w:rFonts w:ascii="Roboto" w:eastAsia="Roboto" w:hAnsi="Roboto" w:cs="Roboto"/>
                <w:color w:val="111111"/>
                <w:sz w:val="22"/>
                <w:szCs w:val="22"/>
              </w:rPr>
              <w:t>34</w:t>
            </w:r>
          </w:p>
        </w:tc>
        <w:tc>
          <w:tcPr>
            <w:tcW w:w="517" w:type="dxa"/>
            <w:shd w:val="clear" w:color="auto" w:fill="FFFFFF"/>
            <w:tcMar>
              <w:top w:w="0" w:type="dxa"/>
              <w:left w:w="0" w:type="dxa"/>
              <w:bottom w:w="0" w:type="dxa"/>
              <w:right w:w="0" w:type="dxa"/>
            </w:tcMar>
            <w:vAlign w:val="center"/>
          </w:tcPr>
          <w:p w14:paraId="3CE947DB" w14:textId="77777777" w:rsidR="006E2D47" w:rsidRDefault="0009672F">
            <w:pPr>
              <w:spacing w:before="40" w:after="40"/>
              <w:ind w:left="100" w:right="100"/>
              <w:jc w:val="right"/>
            </w:pPr>
            <w:r>
              <w:rPr>
                <w:rFonts w:ascii="Roboto" w:eastAsia="Roboto" w:hAnsi="Roboto" w:cs="Roboto"/>
                <w:color w:val="111111"/>
                <w:sz w:val="22"/>
                <w:szCs w:val="22"/>
              </w:rPr>
              <w:t>9</w:t>
            </w:r>
          </w:p>
        </w:tc>
        <w:tc>
          <w:tcPr>
            <w:tcW w:w="778" w:type="dxa"/>
            <w:shd w:val="clear" w:color="auto" w:fill="FFFFFF"/>
            <w:tcMar>
              <w:top w:w="0" w:type="dxa"/>
              <w:left w:w="0" w:type="dxa"/>
              <w:bottom w:w="0" w:type="dxa"/>
              <w:right w:w="0" w:type="dxa"/>
            </w:tcMar>
            <w:vAlign w:val="center"/>
          </w:tcPr>
          <w:p w14:paraId="5C765EB8" w14:textId="77777777" w:rsidR="006E2D47" w:rsidRDefault="0009672F">
            <w:pPr>
              <w:spacing w:before="40" w:after="40"/>
              <w:ind w:left="100" w:right="100"/>
              <w:jc w:val="right"/>
            </w:pPr>
            <w:r>
              <w:rPr>
                <w:rFonts w:ascii="Roboto" w:eastAsia="Roboto" w:hAnsi="Roboto" w:cs="Roboto"/>
                <w:color w:val="111111"/>
                <w:sz w:val="22"/>
                <w:szCs w:val="22"/>
              </w:rPr>
              <w:t>35</w:t>
            </w:r>
          </w:p>
        </w:tc>
        <w:tc>
          <w:tcPr>
            <w:tcW w:w="517" w:type="dxa"/>
            <w:shd w:val="clear" w:color="auto" w:fill="FFFFFF"/>
            <w:tcMar>
              <w:top w:w="0" w:type="dxa"/>
              <w:left w:w="0" w:type="dxa"/>
              <w:bottom w:w="0" w:type="dxa"/>
              <w:right w:w="0" w:type="dxa"/>
            </w:tcMar>
            <w:vAlign w:val="center"/>
          </w:tcPr>
          <w:p w14:paraId="441CA198" w14:textId="77777777" w:rsidR="006E2D47" w:rsidRDefault="0009672F">
            <w:pPr>
              <w:spacing w:before="40" w:after="40"/>
              <w:ind w:left="100" w:right="100"/>
              <w:jc w:val="right"/>
            </w:pPr>
            <w:r>
              <w:rPr>
                <w:rFonts w:ascii="Roboto" w:eastAsia="Roboto" w:hAnsi="Roboto" w:cs="Roboto"/>
                <w:color w:val="111111"/>
                <w:sz w:val="22"/>
                <w:szCs w:val="22"/>
              </w:rPr>
              <w:t>11</w:t>
            </w:r>
          </w:p>
        </w:tc>
        <w:tc>
          <w:tcPr>
            <w:tcW w:w="861" w:type="dxa"/>
            <w:shd w:val="clear" w:color="auto" w:fill="FFFFFF"/>
            <w:tcMar>
              <w:top w:w="0" w:type="dxa"/>
              <w:left w:w="0" w:type="dxa"/>
              <w:bottom w:w="0" w:type="dxa"/>
              <w:right w:w="0" w:type="dxa"/>
            </w:tcMar>
            <w:vAlign w:val="center"/>
          </w:tcPr>
          <w:p w14:paraId="19701B83" w14:textId="77777777" w:rsidR="006E2D47" w:rsidRDefault="0009672F">
            <w:pPr>
              <w:spacing w:before="40" w:after="40"/>
              <w:ind w:left="100" w:right="100"/>
              <w:jc w:val="right"/>
            </w:pPr>
            <w:r>
              <w:rPr>
                <w:rFonts w:ascii="Roboto" w:eastAsia="Roboto" w:hAnsi="Roboto" w:cs="Roboto"/>
                <w:color w:val="111111"/>
                <w:sz w:val="22"/>
                <w:szCs w:val="22"/>
              </w:rPr>
              <w:t>38</w:t>
            </w:r>
          </w:p>
        </w:tc>
        <w:tc>
          <w:tcPr>
            <w:tcW w:w="836" w:type="dxa"/>
            <w:shd w:val="clear" w:color="auto" w:fill="FFFFFF"/>
            <w:tcMar>
              <w:top w:w="0" w:type="dxa"/>
              <w:left w:w="0" w:type="dxa"/>
              <w:bottom w:w="0" w:type="dxa"/>
              <w:right w:w="0" w:type="dxa"/>
            </w:tcMar>
            <w:vAlign w:val="center"/>
          </w:tcPr>
          <w:p w14:paraId="7CDC3B84" w14:textId="77777777" w:rsidR="006E2D47" w:rsidRDefault="0009672F">
            <w:pPr>
              <w:spacing w:before="40" w:after="40"/>
              <w:ind w:left="100" w:right="100"/>
              <w:jc w:val="right"/>
            </w:pPr>
            <w:r>
              <w:rPr>
                <w:rFonts w:ascii="Roboto" w:eastAsia="Roboto" w:hAnsi="Roboto" w:cs="Roboto"/>
                <w:color w:val="111111"/>
                <w:sz w:val="22"/>
                <w:szCs w:val="22"/>
              </w:rPr>
              <w:t>8</w:t>
            </w:r>
          </w:p>
        </w:tc>
        <w:tc>
          <w:tcPr>
            <w:tcW w:w="953" w:type="dxa"/>
            <w:shd w:val="clear" w:color="auto" w:fill="FFFFFF"/>
            <w:tcMar>
              <w:top w:w="0" w:type="dxa"/>
              <w:left w:w="0" w:type="dxa"/>
              <w:bottom w:w="0" w:type="dxa"/>
              <w:right w:w="0" w:type="dxa"/>
            </w:tcMar>
            <w:vAlign w:val="center"/>
          </w:tcPr>
          <w:p w14:paraId="27E4295F" w14:textId="77777777" w:rsidR="006E2D47" w:rsidRDefault="0009672F">
            <w:pPr>
              <w:spacing w:before="40" w:after="40"/>
              <w:ind w:left="100" w:right="100"/>
              <w:jc w:val="right"/>
            </w:pPr>
            <w:r>
              <w:rPr>
                <w:rFonts w:ascii="Roboto" w:eastAsia="Roboto" w:hAnsi="Roboto" w:cs="Roboto"/>
                <w:color w:val="111111"/>
                <w:sz w:val="22"/>
                <w:szCs w:val="22"/>
              </w:rPr>
              <w:t>0.9057</w:t>
            </w:r>
          </w:p>
        </w:tc>
        <w:tc>
          <w:tcPr>
            <w:tcW w:w="1125" w:type="dxa"/>
            <w:shd w:val="clear" w:color="auto" w:fill="FFFFFF"/>
            <w:tcMar>
              <w:top w:w="0" w:type="dxa"/>
              <w:left w:w="0" w:type="dxa"/>
              <w:bottom w:w="0" w:type="dxa"/>
              <w:right w:w="0" w:type="dxa"/>
            </w:tcMar>
            <w:vAlign w:val="center"/>
          </w:tcPr>
          <w:p w14:paraId="7713E312" w14:textId="77777777" w:rsidR="006E2D47" w:rsidRDefault="0009672F">
            <w:pPr>
              <w:spacing w:before="40" w:after="40"/>
              <w:ind w:left="100" w:right="100"/>
              <w:jc w:val="right"/>
            </w:pPr>
            <w:r>
              <w:rPr>
                <w:rFonts w:ascii="Roboto" w:eastAsia="Roboto" w:hAnsi="Roboto" w:cs="Roboto"/>
                <w:color w:val="111111"/>
                <w:sz w:val="22"/>
                <w:szCs w:val="22"/>
              </w:rPr>
              <w:t>0.9363</w:t>
            </w:r>
          </w:p>
        </w:tc>
        <w:tc>
          <w:tcPr>
            <w:tcW w:w="1020" w:type="dxa"/>
            <w:shd w:val="clear" w:color="auto" w:fill="FFFFFF"/>
            <w:tcMar>
              <w:top w:w="0" w:type="dxa"/>
              <w:left w:w="0" w:type="dxa"/>
              <w:bottom w:w="0" w:type="dxa"/>
              <w:right w:w="0" w:type="dxa"/>
            </w:tcMar>
            <w:vAlign w:val="center"/>
          </w:tcPr>
          <w:p w14:paraId="50FB2745" w14:textId="77777777" w:rsidR="006E2D47" w:rsidRDefault="0009672F">
            <w:pPr>
              <w:spacing w:before="40" w:after="40"/>
              <w:ind w:left="100" w:right="100"/>
              <w:jc w:val="right"/>
            </w:pPr>
            <w:r>
              <w:rPr>
                <w:rFonts w:ascii="Roboto" w:eastAsia="Roboto" w:hAnsi="Roboto" w:cs="Roboto"/>
                <w:color w:val="111111"/>
                <w:sz w:val="22"/>
                <w:szCs w:val="22"/>
              </w:rPr>
              <w:t>0.9253</w:t>
            </w:r>
          </w:p>
        </w:tc>
        <w:tc>
          <w:tcPr>
            <w:tcW w:w="953" w:type="dxa"/>
            <w:shd w:val="clear" w:color="auto" w:fill="FFFFFF"/>
            <w:tcMar>
              <w:top w:w="0" w:type="dxa"/>
              <w:left w:w="0" w:type="dxa"/>
              <w:bottom w:w="0" w:type="dxa"/>
              <w:right w:w="0" w:type="dxa"/>
            </w:tcMar>
            <w:vAlign w:val="center"/>
          </w:tcPr>
          <w:p w14:paraId="4E1E541D" w14:textId="77777777" w:rsidR="006E2D47" w:rsidRDefault="0009672F">
            <w:pPr>
              <w:spacing w:before="40" w:after="40"/>
              <w:ind w:left="100" w:right="100"/>
              <w:jc w:val="right"/>
            </w:pPr>
            <w:r>
              <w:rPr>
                <w:rFonts w:ascii="Roboto" w:eastAsia="Roboto" w:hAnsi="Roboto" w:cs="Roboto"/>
                <w:color w:val="111111"/>
                <w:sz w:val="22"/>
                <w:szCs w:val="22"/>
              </w:rPr>
              <w:t>0.9310</w:t>
            </w:r>
          </w:p>
        </w:tc>
        <w:tc>
          <w:tcPr>
            <w:tcW w:w="1125" w:type="dxa"/>
            <w:shd w:val="clear" w:color="auto" w:fill="FFFFFF"/>
            <w:tcMar>
              <w:top w:w="0" w:type="dxa"/>
              <w:left w:w="0" w:type="dxa"/>
              <w:bottom w:w="0" w:type="dxa"/>
              <w:right w:w="0" w:type="dxa"/>
            </w:tcMar>
            <w:vAlign w:val="center"/>
          </w:tcPr>
          <w:p w14:paraId="7C8DB266" w14:textId="77777777" w:rsidR="006E2D47" w:rsidRDefault="0009672F">
            <w:pPr>
              <w:spacing w:before="40" w:after="40"/>
              <w:ind w:left="100" w:right="100"/>
              <w:jc w:val="right"/>
            </w:pPr>
            <w:r>
              <w:rPr>
                <w:rFonts w:ascii="Roboto" w:eastAsia="Roboto" w:hAnsi="Roboto" w:cs="Roboto"/>
                <w:color w:val="111111"/>
                <w:sz w:val="22"/>
                <w:szCs w:val="22"/>
              </w:rPr>
              <w:t>0.9189</w:t>
            </w:r>
          </w:p>
        </w:tc>
        <w:tc>
          <w:tcPr>
            <w:tcW w:w="1020" w:type="dxa"/>
            <w:shd w:val="clear" w:color="auto" w:fill="FFFFFF"/>
            <w:tcMar>
              <w:top w:w="0" w:type="dxa"/>
              <w:left w:w="0" w:type="dxa"/>
              <w:bottom w:w="0" w:type="dxa"/>
              <w:right w:w="0" w:type="dxa"/>
            </w:tcMar>
            <w:vAlign w:val="center"/>
          </w:tcPr>
          <w:p w14:paraId="6301F966" w14:textId="77777777" w:rsidR="006E2D47" w:rsidRDefault="0009672F">
            <w:pPr>
              <w:spacing w:before="40" w:after="40"/>
              <w:ind w:left="100" w:right="100"/>
              <w:jc w:val="right"/>
            </w:pPr>
            <w:r>
              <w:rPr>
                <w:rFonts w:ascii="Roboto" w:eastAsia="Roboto" w:hAnsi="Roboto" w:cs="Roboto"/>
                <w:color w:val="111111"/>
                <w:sz w:val="22"/>
                <w:szCs w:val="22"/>
              </w:rPr>
              <w:t>0.9352</w:t>
            </w:r>
          </w:p>
        </w:tc>
      </w:tr>
      <w:tr w:rsidR="006E2D47" w14:paraId="64DB1CE5" w14:textId="77777777">
        <w:trPr>
          <w:cantSplit/>
          <w:trHeight w:val="411"/>
          <w:jc w:val="center"/>
        </w:trPr>
        <w:tc>
          <w:tcPr>
            <w:tcW w:w="642" w:type="dxa"/>
            <w:shd w:val="clear" w:color="auto" w:fill="FFFFFF"/>
            <w:tcMar>
              <w:top w:w="0" w:type="dxa"/>
              <w:left w:w="0" w:type="dxa"/>
              <w:bottom w:w="0" w:type="dxa"/>
              <w:right w:w="0" w:type="dxa"/>
            </w:tcMar>
            <w:vAlign w:val="center"/>
          </w:tcPr>
          <w:p w14:paraId="1DC3109A" w14:textId="77777777" w:rsidR="006E2D47" w:rsidRDefault="0009672F">
            <w:pPr>
              <w:spacing w:before="40" w:after="40"/>
              <w:ind w:left="100" w:right="100"/>
              <w:jc w:val="right"/>
            </w:pPr>
            <w:r>
              <w:rPr>
                <w:rFonts w:ascii="Roboto" w:eastAsia="Roboto" w:hAnsi="Roboto" w:cs="Roboto"/>
                <w:color w:val="111111"/>
                <w:sz w:val="22"/>
                <w:szCs w:val="22"/>
              </w:rPr>
              <w:t>86</w:t>
            </w:r>
          </w:p>
        </w:tc>
        <w:tc>
          <w:tcPr>
            <w:tcW w:w="522" w:type="dxa"/>
            <w:shd w:val="clear" w:color="auto" w:fill="FFFFFF"/>
            <w:tcMar>
              <w:top w:w="0" w:type="dxa"/>
              <w:left w:w="0" w:type="dxa"/>
              <w:bottom w:w="0" w:type="dxa"/>
              <w:right w:w="0" w:type="dxa"/>
            </w:tcMar>
            <w:vAlign w:val="center"/>
          </w:tcPr>
          <w:p w14:paraId="5F60A668" w14:textId="77777777" w:rsidR="006E2D47" w:rsidRDefault="0009672F">
            <w:pPr>
              <w:spacing w:before="40" w:after="40"/>
              <w:ind w:left="100" w:right="100"/>
              <w:jc w:val="right"/>
            </w:pPr>
            <w:r>
              <w:rPr>
                <w:rFonts w:ascii="Roboto" w:eastAsia="Roboto" w:hAnsi="Roboto" w:cs="Roboto"/>
                <w:color w:val="111111"/>
                <w:sz w:val="22"/>
                <w:szCs w:val="22"/>
              </w:rPr>
              <w:t>35</w:t>
            </w:r>
          </w:p>
        </w:tc>
        <w:tc>
          <w:tcPr>
            <w:tcW w:w="517" w:type="dxa"/>
            <w:shd w:val="clear" w:color="auto" w:fill="FFFFFF"/>
            <w:tcMar>
              <w:top w:w="0" w:type="dxa"/>
              <w:left w:w="0" w:type="dxa"/>
              <w:bottom w:w="0" w:type="dxa"/>
              <w:right w:w="0" w:type="dxa"/>
            </w:tcMar>
            <w:vAlign w:val="center"/>
          </w:tcPr>
          <w:p w14:paraId="19DCC20B" w14:textId="77777777" w:rsidR="006E2D47" w:rsidRDefault="0009672F">
            <w:pPr>
              <w:spacing w:before="40" w:after="40"/>
              <w:ind w:left="100" w:right="100"/>
              <w:jc w:val="right"/>
            </w:pPr>
            <w:r>
              <w:rPr>
                <w:rFonts w:ascii="Roboto" w:eastAsia="Roboto" w:hAnsi="Roboto" w:cs="Roboto"/>
                <w:color w:val="111111"/>
                <w:sz w:val="22"/>
                <w:szCs w:val="22"/>
              </w:rPr>
              <w:t>9</w:t>
            </w:r>
          </w:p>
        </w:tc>
        <w:tc>
          <w:tcPr>
            <w:tcW w:w="778" w:type="dxa"/>
            <w:shd w:val="clear" w:color="auto" w:fill="FFFFFF"/>
            <w:tcMar>
              <w:top w:w="0" w:type="dxa"/>
              <w:left w:w="0" w:type="dxa"/>
              <w:bottom w:w="0" w:type="dxa"/>
              <w:right w:w="0" w:type="dxa"/>
            </w:tcMar>
            <w:vAlign w:val="center"/>
          </w:tcPr>
          <w:p w14:paraId="450CE6CE" w14:textId="77777777" w:rsidR="006E2D47" w:rsidRDefault="0009672F">
            <w:pPr>
              <w:spacing w:before="40" w:after="40"/>
              <w:ind w:left="100" w:right="100"/>
              <w:jc w:val="right"/>
            </w:pPr>
            <w:r>
              <w:rPr>
                <w:rFonts w:ascii="Roboto" w:eastAsia="Roboto" w:hAnsi="Roboto" w:cs="Roboto"/>
                <w:color w:val="111111"/>
                <w:sz w:val="22"/>
                <w:szCs w:val="22"/>
              </w:rPr>
              <w:t>35</w:t>
            </w:r>
          </w:p>
        </w:tc>
        <w:tc>
          <w:tcPr>
            <w:tcW w:w="517" w:type="dxa"/>
            <w:shd w:val="clear" w:color="auto" w:fill="FFFFFF"/>
            <w:tcMar>
              <w:top w:w="0" w:type="dxa"/>
              <w:left w:w="0" w:type="dxa"/>
              <w:bottom w:w="0" w:type="dxa"/>
              <w:right w:w="0" w:type="dxa"/>
            </w:tcMar>
            <w:vAlign w:val="center"/>
          </w:tcPr>
          <w:p w14:paraId="1AFF3944" w14:textId="77777777" w:rsidR="006E2D47" w:rsidRDefault="0009672F">
            <w:pPr>
              <w:spacing w:before="40" w:after="40"/>
              <w:ind w:left="100" w:right="100"/>
              <w:jc w:val="right"/>
            </w:pPr>
            <w:r>
              <w:rPr>
                <w:rFonts w:ascii="Roboto" w:eastAsia="Roboto" w:hAnsi="Roboto" w:cs="Roboto"/>
                <w:color w:val="111111"/>
                <w:sz w:val="22"/>
                <w:szCs w:val="22"/>
              </w:rPr>
              <w:t>10</w:t>
            </w:r>
          </w:p>
        </w:tc>
        <w:tc>
          <w:tcPr>
            <w:tcW w:w="861" w:type="dxa"/>
            <w:shd w:val="clear" w:color="auto" w:fill="FFFFFF"/>
            <w:tcMar>
              <w:top w:w="0" w:type="dxa"/>
              <w:left w:w="0" w:type="dxa"/>
              <w:bottom w:w="0" w:type="dxa"/>
              <w:right w:w="0" w:type="dxa"/>
            </w:tcMar>
            <w:vAlign w:val="center"/>
          </w:tcPr>
          <w:p w14:paraId="4C44A3AB" w14:textId="77777777" w:rsidR="006E2D47" w:rsidRDefault="0009672F">
            <w:pPr>
              <w:spacing w:before="40" w:after="40"/>
              <w:ind w:left="100" w:right="100"/>
              <w:jc w:val="right"/>
            </w:pPr>
            <w:r>
              <w:rPr>
                <w:rFonts w:ascii="Roboto" w:eastAsia="Roboto" w:hAnsi="Roboto" w:cs="Roboto"/>
                <w:color w:val="111111"/>
                <w:sz w:val="22"/>
                <w:szCs w:val="22"/>
              </w:rPr>
              <w:t>36</w:t>
            </w:r>
          </w:p>
        </w:tc>
        <w:tc>
          <w:tcPr>
            <w:tcW w:w="836" w:type="dxa"/>
            <w:shd w:val="clear" w:color="auto" w:fill="FFFFFF"/>
            <w:tcMar>
              <w:top w:w="0" w:type="dxa"/>
              <w:left w:w="0" w:type="dxa"/>
              <w:bottom w:w="0" w:type="dxa"/>
              <w:right w:w="0" w:type="dxa"/>
            </w:tcMar>
            <w:vAlign w:val="center"/>
          </w:tcPr>
          <w:p w14:paraId="0047B948" w14:textId="77777777" w:rsidR="006E2D47" w:rsidRDefault="0009672F">
            <w:pPr>
              <w:spacing w:before="40" w:after="40"/>
              <w:ind w:left="100" w:right="100"/>
              <w:jc w:val="right"/>
            </w:pPr>
            <w:r>
              <w:rPr>
                <w:rFonts w:ascii="Roboto" w:eastAsia="Roboto" w:hAnsi="Roboto" w:cs="Roboto"/>
                <w:color w:val="111111"/>
                <w:sz w:val="22"/>
                <w:szCs w:val="22"/>
              </w:rPr>
              <w:t>9</w:t>
            </w:r>
          </w:p>
        </w:tc>
        <w:tc>
          <w:tcPr>
            <w:tcW w:w="953" w:type="dxa"/>
            <w:shd w:val="clear" w:color="auto" w:fill="FFFFFF"/>
            <w:tcMar>
              <w:top w:w="0" w:type="dxa"/>
              <w:left w:w="0" w:type="dxa"/>
              <w:bottom w:w="0" w:type="dxa"/>
              <w:right w:w="0" w:type="dxa"/>
            </w:tcMar>
            <w:vAlign w:val="center"/>
          </w:tcPr>
          <w:p w14:paraId="5A9BB0AF" w14:textId="77777777" w:rsidR="006E2D47" w:rsidRDefault="0009672F">
            <w:pPr>
              <w:spacing w:before="40" w:after="40"/>
              <w:ind w:left="100" w:right="100"/>
              <w:jc w:val="right"/>
            </w:pPr>
            <w:r>
              <w:rPr>
                <w:rFonts w:ascii="Roboto" w:eastAsia="Roboto" w:hAnsi="Roboto" w:cs="Roboto"/>
                <w:color w:val="111111"/>
                <w:sz w:val="22"/>
                <w:szCs w:val="22"/>
              </w:rPr>
              <w:t>0.8975</w:t>
            </w:r>
          </w:p>
        </w:tc>
        <w:tc>
          <w:tcPr>
            <w:tcW w:w="1125" w:type="dxa"/>
            <w:shd w:val="clear" w:color="auto" w:fill="FFFFFF"/>
            <w:tcMar>
              <w:top w:w="0" w:type="dxa"/>
              <w:left w:w="0" w:type="dxa"/>
              <w:bottom w:w="0" w:type="dxa"/>
              <w:right w:w="0" w:type="dxa"/>
            </w:tcMar>
            <w:vAlign w:val="center"/>
          </w:tcPr>
          <w:p w14:paraId="21D605E4" w14:textId="77777777" w:rsidR="006E2D47" w:rsidRDefault="0009672F">
            <w:pPr>
              <w:spacing w:before="40" w:after="40"/>
              <w:ind w:left="100" w:right="100"/>
              <w:jc w:val="right"/>
            </w:pPr>
            <w:r>
              <w:rPr>
                <w:rFonts w:ascii="Roboto" w:eastAsia="Roboto" w:hAnsi="Roboto" w:cs="Roboto"/>
                <w:color w:val="111111"/>
                <w:sz w:val="22"/>
                <w:szCs w:val="22"/>
              </w:rPr>
              <w:t>0.9294</w:t>
            </w:r>
          </w:p>
        </w:tc>
        <w:tc>
          <w:tcPr>
            <w:tcW w:w="1020" w:type="dxa"/>
            <w:shd w:val="clear" w:color="auto" w:fill="FFFFFF"/>
            <w:tcMar>
              <w:top w:w="0" w:type="dxa"/>
              <w:left w:w="0" w:type="dxa"/>
              <w:bottom w:w="0" w:type="dxa"/>
              <w:right w:w="0" w:type="dxa"/>
            </w:tcMar>
            <w:vAlign w:val="center"/>
          </w:tcPr>
          <w:p w14:paraId="2AACB54D" w14:textId="77777777" w:rsidR="006E2D47" w:rsidRDefault="0009672F">
            <w:pPr>
              <w:spacing w:before="40" w:after="40"/>
              <w:ind w:left="100" w:right="100"/>
              <w:jc w:val="right"/>
            </w:pPr>
            <w:r>
              <w:rPr>
                <w:rFonts w:ascii="Roboto" w:eastAsia="Roboto" w:hAnsi="Roboto" w:cs="Roboto"/>
                <w:color w:val="111111"/>
                <w:sz w:val="22"/>
                <w:szCs w:val="22"/>
              </w:rPr>
              <w:t>0.9273</w:t>
            </w:r>
          </w:p>
        </w:tc>
        <w:tc>
          <w:tcPr>
            <w:tcW w:w="953" w:type="dxa"/>
            <w:shd w:val="clear" w:color="auto" w:fill="FFFFFF"/>
            <w:tcMar>
              <w:top w:w="0" w:type="dxa"/>
              <w:left w:w="0" w:type="dxa"/>
              <w:bottom w:w="0" w:type="dxa"/>
              <w:right w:w="0" w:type="dxa"/>
            </w:tcMar>
            <w:vAlign w:val="center"/>
          </w:tcPr>
          <w:p w14:paraId="3EB40AAA" w14:textId="77777777" w:rsidR="006E2D47" w:rsidRDefault="0009672F">
            <w:pPr>
              <w:spacing w:before="40" w:after="40"/>
              <w:ind w:left="100" w:right="100"/>
              <w:jc w:val="right"/>
            </w:pPr>
            <w:r>
              <w:rPr>
                <w:rFonts w:ascii="Roboto" w:eastAsia="Roboto" w:hAnsi="Roboto" w:cs="Roboto"/>
                <w:color w:val="111111"/>
                <w:sz w:val="22"/>
                <w:szCs w:val="22"/>
              </w:rPr>
              <w:t>0.9440</w:t>
            </w:r>
          </w:p>
        </w:tc>
        <w:tc>
          <w:tcPr>
            <w:tcW w:w="1125" w:type="dxa"/>
            <w:shd w:val="clear" w:color="auto" w:fill="FFFFFF"/>
            <w:tcMar>
              <w:top w:w="0" w:type="dxa"/>
              <w:left w:w="0" w:type="dxa"/>
              <w:bottom w:w="0" w:type="dxa"/>
              <w:right w:w="0" w:type="dxa"/>
            </w:tcMar>
            <w:vAlign w:val="center"/>
          </w:tcPr>
          <w:p w14:paraId="1C09DE5F" w14:textId="77777777" w:rsidR="006E2D47" w:rsidRDefault="0009672F">
            <w:pPr>
              <w:spacing w:before="40" w:after="40"/>
              <w:ind w:left="100" w:right="100"/>
              <w:jc w:val="right"/>
            </w:pPr>
            <w:r>
              <w:rPr>
                <w:rFonts w:ascii="Roboto" w:eastAsia="Roboto" w:hAnsi="Roboto" w:cs="Roboto"/>
                <w:color w:val="111111"/>
                <w:sz w:val="22"/>
                <w:szCs w:val="22"/>
              </w:rPr>
              <w:t>0.9254</w:t>
            </w:r>
          </w:p>
        </w:tc>
        <w:tc>
          <w:tcPr>
            <w:tcW w:w="1020" w:type="dxa"/>
            <w:shd w:val="clear" w:color="auto" w:fill="FFFFFF"/>
            <w:tcMar>
              <w:top w:w="0" w:type="dxa"/>
              <w:left w:w="0" w:type="dxa"/>
              <w:bottom w:w="0" w:type="dxa"/>
              <w:right w:w="0" w:type="dxa"/>
            </w:tcMar>
            <w:vAlign w:val="center"/>
          </w:tcPr>
          <w:p w14:paraId="41A4A858" w14:textId="77777777" w:rsidR="006E2D47" w:rsidRDefault="0009672F">
            <w:pPr>
              <w:spacing w:before="40" w:after="40"/>
              <w:ind w:left="100" w:right="100"/>
              <w:jc w:val="right"/>
            </w:pPr>
            <w:r>
              <w:rPr>
                <w:rFonts w:ascii="Roboto" w:eastAsia="Roboto" w:hAnsi="Roboto" w:cs="Roboto"/>
                <w:color w:val="111111"/>
                <w:sz w:val="22"/>
                <w:szCs w:val="22"/>
              </w:rPr>
              <w:t>0.9295</w:t>
            </w:r>
          </w:p>
        </w:tc>
      </w:tr>
      <w:tr w:rsidR="006E2D47" w14:paraId="784835FD" w14:textId="77777777">
        <w:trPr>
          <w:cantSplit/>
          <w:trHeight w:val="411"/>
          <w:jc w:val="center"/>
        </w:trPr>
        <w:tc>
          <w:tcPr>
            <w:tcW w:w="642" w:type="dxa"/>
            <w:shd w:val="clear" w:color="auto" w:fill="FFFFFF"/>
            <w:tcMar>
              <w:top w:w="0" w:type="dxa"/>
              <w:left w:w="0" w:type="dxa"/>
              <w:bottom w:w="0" w:type="dxa"/>
              <w:right w:w="0" w:type="dxa"/>
            </w:tcMar>
            <w:vAlign w:val="center"/>
          </w:tcPr>
          <w:p w14:paraId="44F070BB" w14:textId="77777777" w:rsidR="006E2D47" w:rsidRDefault="0009672F">
            <w:pPr>
              <w:spacing w:before="40" w:after="40"/>
              <w:ind w:left="100" w:right="100"/>
              <w:jc w:val="right"/>
            </w:pPr>
            <w:r>
              <w:rPr>
                <w:rFonts w:ascii="Roboto" w:eastAsia="Roboto" w:hAnsi="Roboto" w:cs="Roboto"/>
                <w:color w:val="111111"/>
                <w:sz w:val="22"/>
                <w:szCs w:val="22"/>
              </w:rPr>
              <w:t>87</w:t>
            </w:r>
          </w:p>
        </w:tc>
        <w:tc>
          <w:tcPr>
            <w:tcW w:w="522" w:type="dxa"/>
            <w:shd w:val="clear" w:color="auto" w:fill="FFFFFF"/>
            <w:tcMar>
              <w:top w:w="0" w:type="dxa"/>
              <w:left w:w="0" w:type="dxa"/>
              <w:bottom w:w="0" w:type="dxa"/>
              <w:right w:w="0" w:type="dxa"/>
            </w:tcMar>
            <w:vAlign w:val="center"/>
          </w:tcPr>
          <w:p w14:paraId="57219338" w14:textId="77777777" w:rsidR="006E2D47" w:rsidRDefault="0009672F">
            <w:pPr>
              <w:spacing w:before="40" w:after="40"/>
              <w:ind w:left="100" w:right="100"/>
              <w:jc w:val="right"/>
            </w:pPr>
            <w:r>
              <w:rPr>
                <w:rFonts w:ascii="Roboto" w:eastAsia="Roboto" w:hAnsi="Roboto" w:cs="Roboto"/>
                <w:color w:val="111111"/>
                <w:sz w:val="22"/>
                <w:szCs w:val="22"/>
              </w:rPr>
              <w:t>35</w:t>
            </w:r>
          </w:p>
        </w:tc>
        <w:tc>
          <w:tcPr>
            <w:tcW w:w="517" w:type="dxa"/>
            <w:shd w:val="clear" w:color="auto" w:fill="FFFFFF"/>
            <w:tcMar>
              <w:top w:w="0" w:type="dxa"/>
              <w:left w:w="0" w:type="dxa"/>
              <w:bottom w:w="0" w:type="dxa"/>
              <w:right w:w="0" w:type="dxa"/>
            </w:tcMar>
            <w:vAlign w:val="center"/>
          </w:tcPr>
          <w:p w14:paraId="3E19AAA7" w14:textId="77777777" w:rsidR="006E2D47" w:rsidRDefault="0009672F">
            <w:pPr>
              <w:spacing w:before="40" w:after="40"/>
              <w:ind w:left="100" w:right="100"/>
              <w:jc w:val="right"/>
            </w:pPr>
            <w:r>
              <w:rPr>
                <w:rFonts w:ascii="Roboto" w:eastAsia="Roboto" w:hAnsi="Roboto" w:cs="Roboto"/>
                <w:color w:val="111111"/>
                <w:sz w:val="22"/>
                <w:szCs w:val="22"/>
              </w:rPr>
              <w:t>9</w:t>
            </w:r>
          </w:p>
        </w:tc>
        <w:tc>
          <w:tcPr>
            <w:tcW w:w="778" w:type="dxa"/>
            <w:shd w:val="clear" w:color="auto" w:fill="FFFFFF"/>
            <w:tcMar>
              <w:top w:w="0" w:type="dxa"/>
              <w:left w:w="0" w:type="dxa"/>
              <w:bottom w:w="0" w:type="dxa"/>
              <w:right w:w="0" w:type="dxa"/>
            </w:tcMar>
            <w:vAlign w:val="center"/>
          </w:tcPr>
          <w:p w14:paraId="79B4A44D" w14:textId="77777777" w:rsidR="006E2D47" w:rsidRDefault="0009672F">
            <w:pPr>
              <w:spacing w:before="40" w:after="40"/>
              <w:ind w:left="100" w:right="100"/>
              <w:jc w:val="right"/>
            </w:pPr>
            <w:r>
              <w:rPr>
                <w:rFonts w:ascii="Roboto" w:eastAsia="Roboto" w:hAnsi="Roboto" w:cs="Roboto"/>
                <w:color w:val="111111"/>
                <w:sz w:val="22"/>
                <w:szCs w:val="22"/>
              </w:rPr>
              <w:t>35</w:t>
            </w:r>
          </w:p>
        </w:tc>
        <w:tc>
          <w:tcPr>
            <w:tcW w:w="517" w:type="dxa"/>
            <w:shd w:val="clear" w:color="auto" w:fill="FFFFFF"/>
            <w:tcMar>
              <w:top w:w="0" w:type="dxa"/>
              <w:left w:w="0" w:type="dxa"/>
              <w:bottom w:w="0" w:type="dxa"/>
              <w:right w:w="0" w:type="dxa"/>
            </w:tcMar>
            <w:vAlign w:val="center"/>
          </w:tcPr>
          <w:p w14:paraId="221023CC" w14:textId="77777777" w:rsidR="006E2D47" w:rsidRDefault="0009672F">
            <w:pPr>
              <w:spacing w:before="40" w:after="40"/>
              <w:ind w:left="100" w:right="100"/>
              <w:jc w:val="right"/>
            </w:pPr>
            <w:r>
              <w:rPr>
                <w:rFonts w:ascii="Roboto" w:eastAsia="Roboto" w:hAnsi="Roboto" w:cs="Roboto"/>
                <w:color w:val="111111"/>
                <w:sz w:val="22"/>
                <w:szCs w:val="22"/>
              </w:rPr>
              <w:t>10</w:t>
            </w:r>
          </w:p>
        </w:tc>
        <w:tc>
          <w:tcPr>
            <w:tcW w:w="861" w:type="dxa"/>
            <w:shd w:val="clear" w:color="auto" w:fill="FFFFFF"/>
            <w:tcMar>
              <w:top w:w="0" w:type="dxa"/>
              <w:left w:w="0" w:type="dxa"/>
              <w:bottom w:w="0" w:type="dxa"/>
              <w:right w:w="0" w:type="dxa"/>
            </w:tcMar>
            <w:vAlign w:val="center"/>
          </w:tcPr>
          <w:p w14:paraId="603A0C78" w14:textId="77777777" w:rsidR="006E2D47" w:rsidRDefault="0009672F">
            <w:pPr>
              <w:spacing w:before="40" w:after="40"/>
              <w:ind w:left="100" w:right="100"/>
              <w:jc w:val="right"/>
            </w:pPr>
            <w:r>
              <w:rPr>
                <w:rFonts w:ascii="Roboto" w:eastAsia="Roboto" w:hAnsi="Roboto" w:cs="Roboto"/>
                <w:color w:val="111111"/>
                <w:sz w:val="22"/>
                <w:szCs w:val="22"/>
              </w:rPr>
              <w:t>38</w:t>
            </w:r>
          </w:p>
        </w:tc>
        <w:tc>
          <w:tcPr>
            <w:tcW w:w="836" w:type="dxa"/>
            <w:shd w:val="clear" w:color="auto" w:fill="FFFFFF"/>
            <w:tcMar>
              <w:top w:w="0" w:type="dxa"/>
              <w:left w:w="0" w:type="dxa"/>
              <w:bottom w:w="0" w:type="dxa"/>
              <w:right w:w="0" w:type="dxa"/>
            </w:tcMar>
            <w:vAlign w:val="center"/>
          </w:tcPr>
          <w:p w14:paraId="2DFD3CC0" w14:textId="77777777" w:rsidR="006E2D47" w:rsidRDefault="0009672F">
            <w:pPr>
              <w:spacing w:before="40" w:after="40"/>
              <w:ind w:left="100" w:right="100"/>
              <w:jc w:val="right"/>
            </w:pPr>
            <w:r>
              <w:rPr>
                <w:rFonts w:ascii="Roboto" w:eastAsia="Roboto" w:hAnsi="Roboto" w:cs="Roboto"/>
                <w:color w:val="111111"/>
                <w:sz w:val="22"/>
                <w:szCs w:val="22"/>
              </w:rPr>
              <w:t>8</w:t>
            </w:r>
          </w:p>
        </w:tc>
        <w:tc>
          <w:tcPr>
            <w:tcW w:w="953" w:type="dxa"/>
            <w:shd w:val="clear" w:color="auto" w:fill="FFFFFF"/>
            <w:tcMar>
              <w:top w:w="0" w:type="dxa"/>
              <w:left w:w="0" w:type="dxa"/>
              <w:bottom w:w="0" w:type="dxa"/>
              <w:right w:w="0" w:type="dxa"/>
            </w:tcMar>
            <w:vAlign w:val="center"/>
          </w:tcPr>
          <w:p w14:paraId="67104D77" w14:textId="77777777" w:rsidR="006E2D47" w:rsidRDefault="0009672F">
            <w:pPr>
              <w:spacing w:before="40" w:after="40"/>
              <w:ind w:left="100" w:right="100"/>
              <w:jc w:val="right"/>
            </w:pPr>
            <w:r>
              <w:rPr>
                <w:rFonts w:ascii="Roboto" w:eastAsia="Roboto" w:hAnsi="Roboto" w:cs="Roboto"/>
                <w:color w:val="111111"/>
                <w:sz w:val="22"/>
                <w:szCs w:val="22"/>
              </w:rPr>
              <w:t>0.9027</w:t>
            </w:r>
          </w:p>
        </w:tc>
        <w:tc>
          <w:tcPr>
            <w:tcW w:w="1125" w:type="dxa"/>
            <w:shd w:val="clear" w:color="auto" w:fill="FFFFFF"/>
            <w:tcMar>
              <w:top w:w="0" w:type="dxa"/>
              <w:left w:w="0" w:type="dxa"/>
              <w:bottom w:w="0" w:type="dxa"/>
              <w:right w:w="0" w:type="dxa"/>
            </w:tcMar>
            <w:vAlign w:val="center"/>
          </w:tcPr>
          <w:p w14:paraId="7778C583" w14:textId="77777777" w:rsidR="006E2D47" w:rsidRDefault="0009672F">
            <w:pPr>
              <w:spacing w:before="40" w:after="40"/>
              <w:ind w:left="100" w:right="100"/>
              <w:jc w:val="right"/>
            </w:pPr>
            <w:r>
              <w:rPr>
                <w:rFonts w:ascii="Roboto" w:eastAsia="Roboto" w:hAnsi="Roboto" w:cs="Roboto"/>
                <w:color w:val="111111"/>
                <w:sz w:val="22"/>
                <w:szCs w:val="22"/>
              </w:rPr>
              <w:t>0.9359</w:t>
            </w:r>
          </w:p>
        </w:tc>
        <w:tc>
          <w:tcPr>
            <w:tcW w:w="1020" w:type="dxa"/>
            <w:shd w:val="clear" w:color="auto" w:fill="FFFFFF"/>
            <w:tcMar>
              <w:top w:w="0" w:type="dxa"/>
              <w:left w:w="0" w:type="dxa"/>
              <w:bottom w:w="0" w:type="dxa"/>
              <w:right w:w="0" w:type="dxa"/>
            </w:tcMar>
            <w:vAlign w:val="center"/>
          </w:tcPr>
          <w:p w14:paraId="6F3E3962" w14:textId="77777777" w:rsidR="006E2D47" w:rsidRDefault="0009672F">
            <w:pPr>
              <w:spacing w:before="40" w:after="40"/>
              <w:ind w:left="100" w:right="100"/>
              <w:jc w:val="right"/>
            </w:pPr>
            <w:r>
              <w:rPr>
                <w:rFonts w:ascii="Roboto" w:eastAsia="Roboto" w:hAnsi="Roboto" w:cs="Roboto"/>
                <w:color w:val="111111"/>
                <w:sz w:val="22"/>
                <w:szCs w:val="22"/>
              </w:rPr>
              <w:t>0.9255</w:t>
            </w:r>
          </w:p>
        </w:tc>
        <w:tc>
          <w:tcPr>
            <w:tcW w:w="953" w:type="dxa"/>
            <w:shd w:val="clear" w:color="auto" w:fill="FFFFFF"/>
            <w:tcMar>
              <w:top w:w="0" w:type="dxa"/>
              <w:left w:w="0" w:type="dxa"/>
              <w:bottom w:w="0" w:type="dxa"/>
              <w:right w:w="0" w:type="dxa"/>
            </w:tcMar>
            <w:vAlign w:val="center"/>
          </w:tcPr>
          <w:p w14:paraId="412C5C1D" w14:textId="77777777" w:rsidR="006E2D47" w:rsidRDefault="0009672F">
            <w:pPr>
              <w:spacing w:before="40" w:after="40"/>
              <w:ind w:left="100" w:right="100"/>
              <w:jc w:val="right"/>
            </w:pPr>
            <w:r>
              <w:rPr>
                <w:rFonts w:ascii="Roboto" w:eastAsia="Roboto" w:hAnsi="Roboto" w:cs="Roboto"/>
                <w:color w:val="111111"/>
                <w:sz w:val="22"/>
                <w:szCs w:val="22"/>
              </w:rPr>
              <w:t>0.9406</w:t>
            </w:r>
          </w:p>
        </w:tc>
        <w:tc>
          <w:tcPr>
            <w:tcW w:w="1125" w:type="dxa"/>
            <w:shd w:val="clear" w:color="auto" w:fill="FFFFFF"/>
            <w:tcMar>
              <w:top w:w="0" w:type="dxa"/>
              <w:left w:w="0" w:type="dxa"/>
              <w:bottom w:w="0" w:type="dxa"/>
              <w:right w:w="0" w:type="dxa"/>
            </w:tcMar>
            <w:vAlign w:val="center"/>
          </w:tcPr>
          <w:p w14:paraId="5DD69395" w14:textId="77777777" w:rsidR="006E2D47" w:rsidRDefault="0009672F">
            <w:pPr>
              <w:spacing w:before="40" w:after="40"/>
              <w:ind w:left="100" w:right="100"/>
              <w:jc w:val="right"/>
            </w:pPr>
            <w:r>
              <w:rPr>
                <w:rFonts w:ascii="Roboto" w:eastAsia="Roboto" w:hAnsi="Roboto" w:cs="Roboto"/>
                <w:color w:val="111111"/>
                <w:sz w:val="22"/>
                <w:szCs w:val="22"/>
              </w:rPr>
              <w:t>0.9196</w:t>
            </w:r>
          </w:p>
        </w:tc>
        <w:tc>
          <w:tcPr>
            <w:tcW w:w="1020" w:type="dxa"/>
            <w:shd w:val="clear" w:color="auto" w:fill="FFFFFF"/>
            <w:tcMar>
              <w:top w:w="0" w:type="dxa"/>
              <w:left w:w="0" w:type="dxa"/>
              <w:bottom w:w="0" w:type="dxa"/>
              <w:right w:w="0" w:type="dxa"/>
            </w:tcMar>
            <w:vAlign w:val="center"/>
          </w:tcPr>
          <w:p w14:paraId="0BE8AD2C" w14:textId="77777777" w:rsidR="006E2D47" w:rsidRDefault="0009672F">
            <w:pPr>
              <w:spacing w:before="40" w:after="40"/>
              <w:ind w:left="100" w:right="100"/>
              <w:jc w:val="right"/>
            </w:pPr>
            <w:r>
              <w:rPr>
                <w:rFonts w:ascii="Roboto" w:eastAsia="Roboto" w:hAnsi="Roboto" w:cs="Roboto"/>
                <w:color w:val="111111"/>
                <w:sz w:val="22"/>
                <w:szCs w:val="22"/>
              </w:rPr>
              <w:t>0.9369</w:t>
            </w:r>
          </w:p>
        </w:tc>
      </w:tr>
      <w:tr w:rsidR="006E2D47" w14:paraId="3DA083C9" w14:textId="77777777">
        <w:trPr>
          <w:cantSplit/>
          <w:trHeight w:val="411"/>
          <w:jc w:val="center"/>
        </w:trPr>
        <w:tc>
          <w:tcPr>
            <w:tcW w:w="642" w:type="dxa"/>
            <w:shd w:val="clear" w:color="auto" w:fill="FFFFFF"/>
            <w:tcMar>
              <w:top w:w="0" w:type="dxa"/>
              <w:left w:w="0" w:type="dxa"/>
              <w:bottom w:w="0" w:type="dxa"/>
              <w:right w:w="0" w:type="dxa"/>
            </w:tcMar>
            <w:vAlign w:val="center"/>
          </w:tcPr>
          <w:p w14:paraId="054C3648" w14:textId="77777777" w:rsidR="006E2D47" w:rsidRDefault="0009672F">
            <w:pPr>
              <w:spacing w:before="40" w:after="40"/>
              <w:ind w:left="100" w:right="100"/>
              <w:jc w:val="right"/>
            </w:pPr>
            <w:r>
              <w:rPr>
                <w:rFonts w:ascii="Roboto" w:eastAsia="Roboto" w:hAnsi="Roboto" w:cs="Roboto"/>
                <w:color w:val="111111"/>
                <w:sz w:val="22"/>
                <w:szCs w:val="22"/>
              </w:rPr>
              <w:t>88</w:t>
            </w:r>
          </w:p>
        </w:tc>
        <w:tc>
          <w:tcPr>
            <w:tcW w:w="522" w:type="dxa"/>
            <w:shd w:val="clear" w:color="auto" w:fill="FFFFFF"/>
            <w:tcMar>
              <w:top w:w="0" w:type="dxa"/>
              <w:left w:w="0" w:type="dxa"/>
              <w:bottom w:w="0" w:type="dxa"/>
              <w:right w:w="0" w:type="dxa"/>
            </w:tcMar>
            <w:vAlign w:val="center"/>
          </w:tcPr>
          <w:p w14:paraId="57CB15F0" w14:textId="77777777" w:rsidR="006E2D47" w:rsidRDefault="0009672F">
            <w:pPr>
              <w:spacing w:before="40" w:after="40"/>
              <w:ind w:left="100" w:right="100"/>
              <w:jc w:val="right"/>
            </w:pPr>
            <w:r>
              <w:rPr>
                <w:rFonts w:ascii="Roboto" w:eastAsia="Roboto" w:hAnsi="Roboto" w:cs="Roboto"/>
                <w:color w:val="111111"/>
                <w:sz w:val="22"/>
                <w:szCs w:val="22"/>
              </w:rPr>
              <w:t>36</w:t>
            </w:r>
          </w:p>
        </w:tc>
        <w:tc>
          <w:tcPr>
            <w:tcW w:w="517" w:type="dxa"/>
            <w:shd w:val="clear" w:color="auto" w:fill="FFFFFF"/>
            <w:tcMar>
              <w:top w:w="0" w:type="dxa"/>
              <w:left w:w="0" w:type="dxa"/>
              <w:bottom w:w="0" w:type="dxa"/>
              <w:right w:w="0" w:type="dxa"/>
            </w:tcMar>
            <w:vAlign w:val="center"/>
          </w:tcPr>
          <w:p w14:paraId="2515715B" w14:textId="77777777" w:rsidR="006E2D47" w:rsidRDefault="0009672F">
            <w:pPr>
              <w:spacing w:before="40" w:after="40"/>
              <w:ind w:left="100" w:right="100"/>
              <w:jc w:val="right"/>
            </w:pPr>
            <w:r>
              <w:rPr>
                <w:rFonts w:ascii="Roboto" w:eastAsia="Roboto" w:hAnsi="Roboto" w:cs="Roboto"/>
                <w:color w:val="111111"/>
                <w:sz w:val="22"/>
                <w:szCs w:val="22"/>
              </w:rPr>
              <w:t>9</w:t>
            </w:r>
          </w:p>
        </w:tc>
        <w:tc>
          <w:tcPr>
            <w:tcW w:w="778" w:type="dxa"/>
            <w:shd w:val="clear" w:color="auto" w:fill="FFFFFF"/>
            <w:tcMar>
              <w:top w:w="0" w:type="dxa"/>
              <w:left w:w="0" w:type="dxa"/>
              <w:bottom w:w="0" w:type="dxa"/>
              <w:right w:w="0" w:type="dxa"/>
            </w:tcMar>
            <w:vAlign w:val="center"/>
          </w:tcPr>
          <w:p w14:paraId="42AA6961" w14:textId="77777777" w:rsidR="006E2D47" w:rsidRDefault="0009672F">
            <w:pPr>
              <w:spacing w:before="40" w:after="40"/>
              <w:ind w:left="100" w:right="100"/>
              <w:jc w:val="right"/>
            </w:pPr>
            <w:r>
              <w:rPr>
                <w:rFonts w:ascii="Roboto" w:eastAsia="Roboto" w:hAnsi="Roboto" w:cs="Roboto"/>
                <w:color w:val="111111"/>
                <w:sz w:val="22"/>
                <w:szCs w:val="22"/>
              </w:rPr>
              <w:t>37</w:t>
            </w:r>
          </w:p>
        </w:tc>
        <w:tc>
          <w:tcPr>
            <w:tcW w:w="517" w:type="dxa"/>
            <w:shd w:val="clear" w:color="auto" w:fill="FFFFFF"/>
            <w:tcMar>
              <w:top w:w="0" w:type="dxa"/>
              <w:left w:w="0" w:type="dxa"/>
              <w:bottom w:w="0" w:type="dxa"/>
              <w:right w:w="0" w:type="dxa"/>
            </w:tcMar>
            <w:vAlign w:val="center"/>
          </w:tcPr>
          <w:p w14:paraId="1E99865B" w14:textId="77777777" w:rsidR="006E2D47" w:rsidRDefault="0009672F">
            <w:pPr>
              <w:spacing w:before="40" w:after="40"/>
              <w:ind w:left="100" w:right="100"/>
              <w:jc w:val="right"/>
            </w:pPr>
            <w:r>
              <w:rPr>
                <w:rFonts w:ascii="Roboto" w:eastAsia="Roboto" w:hAnsi="Roboto" w:cs="Roboto"/>
                <w:color w:val="111111"/>
                <w:sz w:val="22"/>
                <w:szCs w:val="22"/>
              </w:rPr>
              <w:t>12</w:t>
            </w:r>
          </w:p>
        </w:tc>
        <w:tc>
          <w:tcPr>
            <w:tcW w:w="861" w:type="dxa"/>
            <w:shd w:val="clear" w:color="auto" w:fill="FFFFFF"/>
            <w:tcMar>
              <w:top w:w="0" w:type="dxa"/>
              <w:left w:w="0" w:type="dxa"/>
              <w:bottom w:w="0" w:type="dxa"/>
              <w:right w:w="0" w:type="dxa"/>
            </w:tcMar>
            <w:vAlign w:val="center"/>
          </w:tcPr>
          <w:p w14:paraId="02C41BEB" w14:textId="77777777" w:rsidR="006E2D47" w:rsidRDefault="0009672F">
            <w:pPr>
              <w:spacing w:before="40" w:after="40"/>
              <w:ind w:left="100" w:right="100"/>
              <w:jc w:val="right"/>
            </w:pPr>
            <w:r>
              <w:rPr>
                <w:rFonts w:ascii="Roboto" w:eastAsia="Roboto" w:hAnsi="Roboto" w:cs="Roboto"/>
                <w:color w:val="111111"/>
                <w:sz w:val="22"/>
                <w:szCs w:val="22"/>
              </w:rPr>
              <w:t>38</w:t>
            </w:r>
          </w:p>
        </w:tc>
        <w:tc>
          <w:tcPr>
            <w:tcW w:w="836" w:type="dxa"/>
            <w:shd w:val="clear" w:color="auto" w:fill="FFFFFF"/>
            <w:tcMar>
              <w:top w:w="0" w:type="dxa"/>
              <w:left w:w="0" w:type="dxa"/>
              <w:bottom w:w="0" w:type="dxa"/>
              <w:right w:w="0" w:type="dxa"/>
            </w:tcMar>
            <w:vAlign w:val="center"/>
          </w:tcPr>
          <w:p w14:paraId="386FA518" w14:textId="77777777" w:rsidR="006E2D47" w:rsidRDefault="0009672F">
            <w:pPr>
              <w:spacing w:before="40" w:after="40"/>
              <w:ind w:left="100" w:right="100"/>
              <w:jc w:val="right"/>
            </w:pPr>
            <w:r>
              <w:rPr>
                <w:rFonts w:ascii="Roboto" w:eastAsia="Roboto" w:hAnsi="Roboto" w:cs="Roboto"/>
                <w:color w:val="111111"/>
                <w:sz w:val="22"/>
                <w:szCs w:val="22"/>
              </w:rPr>
              <w:t>10</w:t>
            </w:r>
          </w:p>
        </w:tc>
        <w:tc>
          <w:tcPr>
            <w:tcW w:w="953" w:type="dxa"/>
            <w:shd w:val="clear" w:color="auto" w:fill="FFFFFF"/>
            <w:tcMar>
              <w:top w:w="0" w:type="dxa"/>
              <w:left w:w="0" w:type="dxa"/>
              <w:bottom w:w="0" w:type="dxa"/>
              <w:right w:w="0" w:type="dxa"/>
            </w:tcMar>
            <w:vAlign w:val="center"/>
          </w:tcPr>
          <w:p w14:paraId="2E1D4F55" w14:textId="77777777" w:rsidR="006E2D47" w:rsidRDefault="0009672F">
            <w:pPr>
              <w:spacing w:before="40" w:after="40"/>
              <w:ind w:left="100" w:right="100"/>
              <w:jc w:val="right"/>
            </w:pPr>
            <w:r>
              <w:rPr>
                <w:rFonts w:ascii="Roboto" w:eastAsia="Roboto" w:hAnsi="Roboto" w:cs="Roboto"/>
                <w:color w:val="111111"/>
                <w:sz w:val="22"/>
                <w:szCs w:val="22"/>
              </w:rPr>
              <w:t>0.8944</w:t>
            </w:r>
          </w:p>
        </w:tc>
        <w:tc>
          <w:tcPr>
            <w:tcW w:w="1125" w:type="dxa"/>
            <w:shd w:val="clear" w:color="auto" w:fill="FFFFFF"/>
            <w:tcMar>
              <w:top w:w="0" w:type="dxa"/>
              <w:left w:w="0" w:type="dxa"/>
              <w:bottom w:w="0" w:type="dxa"/>
              <w:right w:w="0" w:type="dxa"/>
            </w:tcMar>
            <w:vAlign w:val="center"/>
          </w:tcPr>
          <w:p w14:paraId="3579308B" w14:textId="77777777" w:rsidR="006E2D47" w:rsidRDefault="0009672F">
            <w:pPr>
              <w:spacing w:before="40" w:after="40"/>
              <w:ind w:left="100" w:right="100"/>
              <w:jc w:val="right"/>
            </w:pPr>
            <w:r>
              <w:rPr>
                <w:rFonts w:ascii="Roboto" w:eastAsia="Roboto" w:hAnsi="Roboto" w:cs="Roboto"/>
                <w:color w:val="111111"/>
                <w:sz w:val="22"/>
                <w:szCs w:val="22"/>
              </w:rPr>
              <w:t>0.9276</w:t>
            </w:r>
          </w:p>
        </w:tc>
        <w:tc>
          <w:tcPr>
            <w:tcW w:w="1020" w:type="dxa"/>
            <w:shd w:val="clear" w:color="auto" w:fill="FFFFFF"/>
            <w:tcMar>
              <w:top w:w="0" w:type="dxa"/>
              <w:left w:w="0" w:type="dxa"/>
              <w:bottom w:w="0" w:type="dxa"/>
              <w:right w:w="0" w:type="dxa"/>
            </w:tcMar>
            <w:vAlign w:val="center"/>
          </w:tcPr>
          <w:p w14:paraId="054814F9" w14:textId="77777777" w:rsidR="006E2D47" w:rsidRDefault="0009672F">
            <w:pPr>
              <w:spacing w:before="40" w:after="40"/>
              <w:ind w:left="100" w:right="100"/>
              <w:jc w:val="right"/>
            </w:pPr>
            <w:r>
              <w:rPr>
                <w:rFonts w:ascii="Roboto" w:eastAsia="Roboto" w:hAnsi="Roboto" w:cs="Roboto"/>
                <w:color w:val="111111"/>
                <w:sz w:val="22"/>
                <w:szCs w:val="22"/>
              </w:rPr>
              <w:t>0.9253</w:t>
            </w:r>
          </w:p>
        </w:tc>
        <w:tc>
          <w:tcPr>
            <w:tcW w:w="953" w:type="dxa"/>
            <w:shd w:val="clear" w:color="auto" w:fill="FFFFFF"/>
            <w:tcMar>
              <w:top w:w="0" w:type="dxa"/>
              <w:left w:w="0" w:type="dxa"/>
              <w:bottom w:w="0" w:type="dxa"/>
              <w:right w:w="0" w:type="dxa"/>
            </w:tcMar>
            <w:vAlign w:val="center"/>
          </w:tcPr>
          <w:p w14:paraId="39594B15" w14:textId="77777777" w:rsidR="006E2D47" w:rsidRDefault="0009672F">
            <w:pPr>
              <w:spacing w:before="40" w:after="40"/>
              <w:ind w:left="100" w:right="100"/>
              <w:jc w:val="right"/>
            </w:pPr>
            <w:r>
              <w:rPr>
                <w:rFonts w:ascii="Roboto" w:eastAsia="Roboto" w:hAnsi="Roboto" w:cs="Roboto"/>
                <w:color w:val="111111"/>
                <w:sz w:val="22"/>
                <w:szCs w:val="22"/>
              </w:rPr>
              <w:t>0.9454</w:t>
            </w:r>
          </w:p>
        </w:tc>
        <w:tc>
          <w:tcPr>
            <w:tcW w:w="1125" w:type="dxa"/>
            <w:shd w:val="clear" w:color="auto" w:fill="FFFFFF"/>
            <w:tcMar>
              <w:top w:w="0" w:type="dxa"/>
              <w:left w:w="0" w:type="dxa"/>
              <w:bottom w:w="0" w:type="dxa"/>
              <w:right w:w="0" w:type="dxa"/>
            </w:tcMar>
            <w:vAlign w:val="center"/>
          </w:tcPr>
          <w:p w14:paraId="31A22811" w14:textId="77777777" w:rsidR="006E2D47" w:rsidRDefault="0009672F">
            <w:pPr>
              <w:spacing w:before="40" w:after="40"/>
              <w:ind w:left="100" w:right="100"/>
              <w:jc w:val="right"/>
            </w:pPr>
            <w:r>
              <w:rPr>
                <w:rFonts w:ascii="Roboto" w:eastAsia="Roboto" w:hAnsi="Roboto" w:cs="Roboto"/>
                <w:color w:val="111111"/>
                <w:sz w:val="22"/>
                <w:szCs w:val="22"/>
              </w:rPr>
              <w:t>0.9319</w:t>
            </w:r>
          </w:p>
        </w:tc>
        <w:tc>
          <w:tcPr>
            <w:tcW w:w="1020" w:type="dxa"/>
            <w:shd w:val="clear" w:color="auto" w:fill="FFFFFF"/>
            <w:tcMar>
              <w:top w:w="0" w:type="dxa"/>
              <w:left w:w="0" w:type="dxa"/>
              <w:bottom w:w="0" w:type="dxa"/>
              <w:right w:w="0" w:type="dxa"/>
            </w:tcMar>
            <w:vAlign w:val="center"/>
          </w:tcPr>
          <w:p w14:paraId="34E7D9EF" w14:textId="77777777" w:rsidR="006E2D47" w:rsidRDefault="0009672F">
            <w:pPr>
              <w:spacing w:before="40" w:after="40"/>
              <w:ind w:left="100" w:right="100"/>
              <w:jc w:val="right"/>
            </w:pPr>
            <w:r>
              <w:rPr>
                <w:rFonts w:ascii="Roboto" w:eastAsia="Roboto" w:hAnsi="Roboto" w:cs="Roboto"/>
                <w:color w:val="111111"/>
                <w:sz w:val="22"/>
                <w:szCs w:val="22"/>
              </w:rPr>
              <w:t>0.9362</w:t>
            </w:r>
          </w:p>
        </w:tc>
      </w:tr>
      <w:tr w:rsidR="006E2D47" w14:paraId="3B1EB877" w14:textId="77777777">
        <w:trPr>
          <w:cantSplit/>
          <w:trHeight w:val="411"/>
          <w:jc w:val="center"/>
        </w:trPr>
        <w:tc>
          <w:tcPr>
            <w:tcW w:w="642" w:type="dxa"/>
            <w:shd w:val="clear" w:color="auto" w:fill="FFFFFF"/>
            <w:tcMar>
              <w:top w:w="0" w:type="dxa"/>
              <w:left w:w="0" w:type="dxa"/>
              <w:bottom w:w="0" w:type="dxa"/>
              <w:right w:w="0" w:type="dxa"/>
            </w:tcMar>
            <w:vAlign w:val="center"/>
          </w:tcPr>
          <w:p w14:paraId="51EC8751" w14:textId="77777777" w:rsidR="006E2D47" w:rsidRDefault="0009672F">
            <w:pPr>
              <w:spacing w:before="40" w:after="40"/>
              <w:ind w:left="100" w:right="100"/>
              <w:jc w:val="right"/>
            </w:pPr>
            <w:r>
              <w:rPr>
                <w:rFonts w:ascii="Roboto" w:eastAsia="Roboto" w:hAnsi="Roboto" w:cs="Roboto"/>
                <w:color w:val="111111"/>
                <w:sz w:val="22"/>
                <w:szCs w:val="22"/>
              </w:rPr>
              <w:t>89</w:t>
            </w:r>
          </w:p>
        </w:tc>
        <w:tc>
          <w:tcPr>
            <w:tcW w:w="522" w:type="dxa"/>
            <w:shd w:val="clear" w:color="auto" w:fill="FFFFFF"/>
            <w:tcMar>
              <w:top w:w="0" w:type="dxa"/>
              <w:left w:w="0" w:type="dxa"/>
              <w:bottom w:w="0" w:type="dxa"/>
              <w:right w:w="0" w:type="dxa"/>
            </w:tcMar>
            <w:vAlign w:val="center"/>
          </w:tcPr>
          <w:p w14:paraId="7A100B55" w14:textId="77777777" w:rsidR="006E2D47" w:rsidRDefault="0009672F">
            <w:pPr>
              <w:spacing w:before="40" w:after="40"/>
              <w:ind w:left="100" w:right="100"/>
              <w:jc w:val="right"/>
            </w:pPr>
            <w:r>
              <w:rPr>
                <w:rFonts w:ascii="Roboto" w:eastAsia="Roboto" w:hAnsi="Roboto" w:cs="Roboto"/>
                <w:color w:val="111111"/>
                <w:sz w:val="22"/>
                <w:szCs w:val="22"/>
              </w:rPr>
              <w:t>36</w:t>
            </w:r>
          </w:p>
        </w:tc>
        <w:tc>
          <w:tcPr>
            <w:tcW w:w="517" w:type="dxa"/>
            <w:shd w:val="clear" w:color="auto" w:fill="FFFFFF"/>
            <w:tcMar>
              <w:top w:w="0" w:type="dxa"/>
              <w:left w:w="0" w:type="dxa"/>
              <w:bottom w:w="0" w:type="dxa"/>
              <w:right w:w="0" w:type="dxa"/>
            </w:tcMar>
            <w:vAlign w:val="center"/>
          </w:tcPr>
          <w:p w14:paraId="548FC512" w14:textId="77777777" w:rsidR="006E2D47" w:rsidRDefault="0009672F">
            <w:pPr>
              <w:spacing w:before="40" w:after="40"/>
              <w:ind w:left="100" w:right="100"/>
              <w:jc w:val="right"/>
            </w:pPr>
            <w:r>
              <w:rPr>
                <w:rFonts w:ascii="Roboto" w:eastAsia="Roboto" w:hAnsi="Roboto" w:cs="Roboto"/>
                <w:color w:val="111111"/>
                <w:sz w:val="22"/>
                <w:szCs w:val="22"/>
              </w:rPr>
              <w:t>9</w:t>
            </w:r>
          </w:p>
        </w:tc>
        <w:tc>
          <w:tcPr>
            <w:tcW w:w="778" w:type="dxa"/>
            <w:shd w:val="clear" w:color="auto" w:fill="FFFFFF"/>
            <w:tcMar>
              <w:top w:w="0" w:type="dxa"/>
              <w:left w:w="0" w:type="dxa"/>
              <w:bottom w:w="0" w:type="dxa"/>
              <w:right w:w="0" w:type="dxa"/>
            </w:tcMar>
            <w:vAlign w:val="center"/>
          </w:tcPr>
          <w:p w14:paraId="2A8833DC" w14:textId="77777777" w:rsidR="006E2D47" w:rsidRDefault="0009672F">
            <w:pPr>
              <w:spacing w:before="40" w:after="40"/>
              <w:ind w:left="100" w:right="100"/>
              <w:jc w:val="right"/>
            </w:pPr>
            <w:r>
              <w:rPr>
                <w:rFonts w:ascii="Roboto" w:eastAsia="Roboto" w:hAnsi="Roboto" w:cs="Roboto"/>
                <w:color w:val="111111"/>
                <w:sz w:val="22"/>
                <w:szCs w:val="22"/>
              </w:rPr>
              <w:t>37</w:t>
            </w:r>
          </w:p>
        </w:tc>
        <w:tc>
          <w:tcPr>
            <w:tcW w:w="517" w:type="dxa"/>
            <w:shd w:val="clear" w:color="auto" w:fill="FFFFFF"/>
            <w:tcMar>
              <w:top w:w="0" w:type="dxa"/>
              <w:left w:w="0" w:type="dxa"/>
              <w:bottom w:w="0" w:type="dxa"/>
              <w:right w:w="0" w:type="dxa"/>
            </w:tcMar>
            <w:vAlign w:val="center"/>
          </w:tcPr>
          <w:p w14:paraId="463A3D1D" w14:textId="77777777" w:rsidR="006E2D47" w:rsidRDefault="0009672F">
            <w:pPr>
              <w:spacing w:before="40" w:after="40"/>
              <w:ind w:left="100" w:right="100"/>
              <w:jc w:val="right"/>
            </w:pPr>
            <w:r>
              <w:rPr>
                <w:rFonts w:ascii="Roboto" w:eastAsia="Roboto" w:hAnsi="Roboto" w:cs="Roboto"/>
                <w:color w:val="111111"/>
                <w:sz w:val="22"/>
                <w:szCs w:val="22"/>
              </w:rPr>
              <w:t>11</w:t>
            </w:r>
          </w:p>
        </w:tc>
        <w:tc>
          <w:tcPr>
            <w:tcW w:w="861" w:type="dxa"/>
            <w:shd w:val="clear" w:color="auto" w:fill="FFFFFF"/>
            <w:tcMar>
              <w:top w:w="0" w:type="dxa"/>
              <w:left w:w="0" w:type="dxa"/>
              <w:bottom w:w="0" w:type="dxa"/>
              <w:right w:w="0" w:type="dxa"/>
            </w:tcMar>
            <w:vAlign w:val="center"/>
          </w:tcPr>
          <w:p w14:paraId="4347523C" w14:textId="77777777" w:rsidR="006E2D47" w:rsidRDefault="0009672F">
            <w:pPr>
              <w:spacing w:before="40" w:after="40"/>
              <w:ind w:left="100" w:right="100"/>
              <w:jc w:val="right"/>
            </w:pPr>
            <w:r>
              <w:rPr>
                <w:rFonts w:ascii="Roboto" w:eastAsia="Roboto" w:hAnsi="Roboto" w:cs="Roboto"/>
                <w:color w:val="111111"/>
                <w:sz w:val="22"/>
                <w:szCs w:val="22"/>
              </w:rPr>
              <w:t>39</w:t>
            </w:r>
          </w:p>
        </w:tc>
        <w:tc>
          <w:tcPr>
            <w:tcW w:w="836" w:type="dxa"/>
            <w:shd w:val="clear" w:color="auto" w:fill="FFFFFF"/>
            <w:tcMar>
              <w:top w:w="0" w:type="dxa"/>
              <w:left w:w="0" w:type="dxa"/>
              <w:bottom w:w="0" w:type="dxa"/>
              <w:right w:w="0" w:type="dxa"/>
            </w:tcMar>
            <w:vAlign w:val="center"/>
          </w:tcPr>
          <w:p w14:paraId="222A9354" w14:textId="77777777" w:rsidR="006E2D47" w:rsidRDefault="0009672F">
            <w:pPr>
              <w:spacing w:before="40" w:after="40"/>
              <w:ind w:left="100" w:right="100"/>
              <w:jc w:val="right"/>
            </w:pPr>
            <w:r>
              <w:rPr>
                <w:rFonts w:ascii="Roboto" w:eastAsia="Roboto" w:hAnsi="Roboto" w:cs="Roboto"/>
                <w:color w:val="111111"/>
                <w:sz w:val="22"/>
                <w:szCs w:val="22"/>
              </w:rPr>
              <w:t>9</w:t>
            </w:r>
          </w:p>
        </w:tc>
        <w:tc>
          <w:tcPr>
            <w:tcW w:w="953" w:type="dxa"/>
            <w:shd w:val="clear" w:color="auto" w:fill="FFFFFF"/>
            <w:tcMar>
              <w:top w:w="0" w:type="dxa"/>
              <w:left w:w="0" w:type="dxa"/>
              <w:bottom w:w="0" w:type="dxa"/>
              <w:right w:w="0" w:type="dxa"/>
            </w:tcMar>
            <w:vAlign w:val="center"/>
          </w:tcPr>
          <w:p w14:paraId="5662B496" w14:textId="77777777" w:rsidR="006E2D47" w:rsidRDefault="0009672F">
            <w:pPr>
              <w:spacing w:before="40" w:after="40"/>
              <w:ind w:left="100" w:right="100"/>
              <w:jc w:val="right"/>
            </w:pPr>
            <w:r>
              <w:rPr>
                <w:rFonts w:ascii="Roboto" w:eastAsia="Roboto" w:hAnsi="Roboto" w:cs="Roboto"/>
                <w:color w:val="111111"/>
                <w:sz w:val="22"/>
                <w:szCs w:val="22"/>
              </w:rPr>
              <w:t>0.8998</w:t>
            </w:r>
          </w:p>
        </w:tc>
        <w:tc>
          <w:tcPr>
            <w:tcW w:w="1125" w:type="dxa"/>
            <w:shd w:val="clear" w:color="auto" w:fill="FFFFFF"/>
            <w:tcMar>
              <w:top w:w="0" w:type="dxa"/>
              <w:left w:w="0" w:type="dxa"/>
              <w:bottom w:w="0" w:type="dxa"/>
              <w:right w:w="0" w:type="dxa"/>
            </w:tcMar>
            <w:vAlign w:val="center"/>
          </w:tcPr>
          <w:p w14:paraId="23B6CBBD" w14:textId="77777777" w:rsidR="006E2D47" w:rsidRDefault="0009672F">
            <w:pPr>
              <w:spacing w:before="40" w:after="40"/>
              <w:ind w:left="100" w:right="100"/>
              <w:jc w:val="right"/>
            </w:pPr>
            <w:r>
              <w:rPr>
                <w:rFonts w:ascii="Roboto" w:eastAsia="Roboto" w:hAnsi="Roboto" w:cs="Roboto"/>
                <w:color w:val="111111"/>
                <w:sz w:val="22"/>
                <w:szCs w:val="22"/>
              </w:rPr>
              <w:t>0.9316</w:t>
            </w:r>
          </w:p>
        </w:tc>
        <w:tc>
          <w:tcPr>
            <w:tcW w:w="1020" w:type="dxa"/>
            <w:shd w:val="clear" w:color="auto" w:fill="FFFFFF"/>
            <w:tcMar>
              <w:top w:w="0" w:type="dxa"/>
              <w:left w:w="0" w:type="dxa"/>
              <w:bottom w:w="0" w:type="dxa"/>
              <w:right w:w="0" w:type="dxa"/>
            </w:tcMar>
            <w:vAlign w:val="center"/>
          </w:tcPr>
          <w:p w14:paraId="36B2E50E" w14:textId="77777777" w:rsidR="006E2D47" w:rsidRDefault="0009672F">
            <w:pPr>
              <w:spacing w:before="40" w:after="40"/>
              <w:ind w:left="100" w:right="100"/>
              <w:jc w:val="right"/>
            </w:pPr>
            <w:r>
              <w:rPr>
                <w:rFonts w:ascii="Roboto" w:eastAsia="Roboto" w:hAnsi="Roboto" w:cs="Roboto"/>
                <w:color w:val="111111"/>
                <w:sz w:val="22"/>
                <w:szCs w:val="22"/>
              </w:rPr>
              <w:t>0.9261</w:t>
            </w:r>
          </w:p>
        </w:tc>
        <w:tc>
          <w:tcPr>
            <w:tcW w:w="953" w:type="dxa"/>
            <w:shd w:val="clear" w:color="auto" w:fill="FFFFFF"/>
            <w:tcMar>
              <w:top w:w="0" w:type="dxa"/>
              <w:left w:w="0" w:type="dxa"/>
              <w:bottom w:w="0" w:type="dxa"/>
              <w:right w:w="0" w:type="dxa"/>
            </w:tcMar>
            <w:vAlign w:val="center"/>
          </w:tcPr>
          <w:p w14:paraId="080A2A4C" w14:textId="77777777" w:rsidR="006E2D47" w:rsidRDefault="0009672F">
            <w:pPr>
              <w:spacing w:before="40" w:after="40"/>
              <w:ind w:left="100" w:right="100"/>
              <w:jc w:val="right"/>
            </w:pPr>
            <w:r>
              <w:rPr>
                <w:rFonts w:ascii="Roboto" w:eastAsia="Roboto" w:hAnsi="Roboto" w:cs="Roboto"/>
                <w:color w:val="111111"/>
                <w:sz w:val="22"/>
                <w:szCs w:val="22"/>
              </w:rPr>
              <w:t>0.9421</w:t>
            </w:r>
          </w:p>
        </w:tc>
        <w:tc>
          <w:tcPr>
            <w:tcW w:w="1125" w:type="dxa"/>
            <w:shd w:val="clear" w:color="auto" w:fill="FFFFFF"/>
            <w:tcMar>
              <w:top w:w="0" w:type="dxa"/>
              <w:left w:w="0" w:type="dxa"/>
              <w:bottom w:w="0" w:type="dxa"/>
              <w:right w:w="0" w:type="dxa"/>
            </w:tcMar>
            <w:vAlign w:val="center"/>
          </w:tcPr>
          <w:p w14:paraId="090561C8" w14:textId="77777777" w:rsidR="006E2D47" w:rsidRDefault="0009672F">
            <w:pPr>
              <w:spacing w:before="40" w:after="40"/>
              <w:ind w:left="100" w:right="100"/>
              <w:jc w:val="right"/>
            </w:pPr>
            <w:r>
              <w:rPr>
                <w:rFonts w:ascii="Roboto" w:eastAsia="Roboto" w:hAnsi="Roboto" w:cs="Roboto"/>
                <w:color w:val="111111"/>
                <w:sz w:val="22"/>
                <w:szCs w:val="22"/>
              </w:rPr>
              <w:t>0.9317</w:t>
            </w:r>
          </w:p>
        </w:tc>
        <w:tc>
          <w:tcPr>
            <w:tcW w:w="1020" w:type="dxa"/>
            <w:shd w:val="clear" w:color="auto" w:fill="FFFFFF"/>
            <w:tcMar>
              <w:top w:w="0" w:type="dxa"/>
              <w:left w:w="0" w:type="dxa"/>
              <w:bottom w:w="0" w:type="dxa"/>
              <w:right w:w="0" w:type="dxa"/>
            </w:tcMar>
            <w:vAlign w:val="center"/>
          </w:tcPr>
          <w:p w14:paraId="2E84E3AA" w14:textId="77777777" w:rsidR="006E2D47" w:rsidRDefault="0009672F">
            <w:pPr>
              <w:spacing w:before="40" w:after="40"/>
              <w:ind w:left="100" w:right="100"/>
              <w:jc w:val="right"/>
            </w:pPr>
            <w:r>
              <w:rPr>
                <w:rFonts w:ascii="Roboto" w:eastAsia="Roboto" w:hAnsi="Roboto" w:cs="Roboto"/>
                <w:color w:val="111111"/>
                <w:sz w:val="22"/>
                <w:szCs w:val="22"/>
              </w:rPr>
              <w:t>0.9411</w:t>
            </w:r>
          </w:p>
        </w:tc>
      </w:tr>
      <w:tr w:rsidR="006E2D47" w14:paraId="544D536A" w14:textId="77777777">
        <w:trPr>
          <w:cantSplit/>
          <w:trHeight w:val="411"/>
          <w:jc w:val="center"/>
        </w:trPr>
        <w:tc>
          <w:tcPr>
            <w:tcW w:w="642" w:type="dxa"/>
            <w:shd w:val="clear" w:color="auto" w:fill="FFFFFF"/>
            <w:tcMar>
              <w:top w:w="0" w:type="dxa"/>
              <w:left w:w="0" w:type="dxa"/>
              <w:bottom w:w="0" w:type="dxa"/>
              <w:right w:w="0" w:type="dxa"/>
            </w:tcMar>
            <w:vAlign w:val="center"/>
          </w:tcPr>
          <w:p w14:paraId="2497808D" w14:textId="77777777" w:rsidR="006E2D47" w:rsidRDefault="0009672F">
            <w:pPr>
              <w:spacing w:before="40" w:after="40"/>
              <w:ind w:left="100" w:right="100"/>
              <w:jc w:val="right"/>
            </w:pPr>
            <w:r>
              <w:rPr>
                <w:rFonts w:ascii="Roboto" w:eastAsia="Roboto" w:hAnsi="Roboto" w:cs="Roboto"/>
                <w:color w:val="111111"/>
                <w:sz w:val="22"/>
                <w:szCs w:val="22"/>
              </w:rPr>
              <w:t>90</w:t>
            </w:r>
          </w:p>
        </w:tc>
        <w:tc>
          <w:tcPr>
            <w:tcW w:w="522" w:type="dxa"/>
            <w:shd w:val="clear" w:color="auto" w:fill="FFFFFF"/>
            <w:tcMar>
              <w:top w:w="0" w:type="dxa"/>
              <w:left w:w="0" w:type="dxa"/>
              <w:bottom w:w="0" w:type="dxa"/>
              <w:right w:w="0" w:type="dxa"/>
            </w:tcMar>
            <w:vAlign w:val="center"/>
          </w:tcPr>
          <w:p w14:paraId="632B7A76" w14:textId="77777777" w:rsidR="006E2D47" w:rsidRDefault="0009672F">
            <w:pPr>
              <w:spacing w:before="40" w:after="40"/>
              <w:ind w:left="100" w:right="100"/>
              <w:jc w:val="right"/>
            </w:pPr>
            <w:r>
              <w:rPr>
                <w:rFonts w:ascii="Roboto" w:eastAsia="Roboto" w:hAnsi="Roboto" w:cs="Roboto"/>
                <w:color w:val="111111"/>
                <w:sz w:val="22"/>
                <w:szCs w:val="22"/>
              </w:rPr>
              <w:t>37</w:t>
            </w:r>
          </w:p>
        </w:tc>
        <w:tc>
          <w:tcPr>
            <w:tcW w:w="517" w:type="dxa"/>
            <w:shd w:val="clear" w:color="auto" w:fill="FFFFFF"/>
            <w:tcMar>
              <w:top w:w="0" w:type="dxa"/>
              <w:left w:w="0" w:type="dxa"/>
              <w:bottom w:w="0" w:type="dxa"/>
              <w:right w:w="0" w:type="dxa"/>
            </w:tcMar>
            <w:vAlign w:val="center"/>
          </w:tcPr>
          <w:p w14:paraId="1605E786" w14:textId="77777777" w:rsidR="006E2D47" w:rsidRDefault="0009672F">
            <w:pPr>
              <w:spacing w:before="40" w:after="40"/>
              <w:ind w:left="100" w:right="100"/>
              <w:jc w:val="right"/>
            </w:pPr>
            <w:r>
              <w:rPr>
                <w:rFonts w:ascii="Roboto" w:eastAsia="Roboto" w:hAnsi="Roboto" w:cs="Roboto"/>
                <w:color w:val="111111"/>
                <w:sz w:val="22"/>
                <w:szCs w:val="22"/>
              </w:rPr>
              <w:t>9</w:t>
            </w:r>
          </w:p>
        </w:tc>
        <w:tc>
          <w:tcPr>
            <w:tcW w:w="778" w:type="dxa"/>
            <w:shd w:val="clear" w:color="auto" w:fill="FFFFFF"/>
            <w:tcMar>
              <w:top w:w="0" w:type="dxa"/>
              <w:left w:w="0" w:type="dxa"/>
              <w:bottom w:w="0" w:type="dxa"/>
              <w:right w:w="0" w:type="dxa"/>
            </w:tcMar>
            <w:vAlign w:val="center"/>
          </w:tcPr>
          <w:p w14:paraId="7B8FAD4F" w14:textId="77777777" w:rsidR="006E2D47" w:rsidRDefault="0009672F">
            <w:pPr>
              <w:spacing w:before="40" w:after="40"/>
              <w:ind w:left="100" w:right="100"/>
              <w:jc w:val="right"/>
            </w:pPr>
            <w:r>
              <w:rPr>
                <w:rFonts w:ascii="Roboto" w:eastAsia="Roboto" w:hAnsi="Roboto" w:cs="Roboto"/>
                <w:color w:val="111111"/>
                <w:sz w:val="22"/>
                <w:szCs w:val="22"/>
              </w:rPr>
              <w:t>38</w:t>
            </w:r>
          </w:p>
        </w:tc>
        <w:tc>
          <w:tcPr>
            <w:tcW w:w="517" w:type="dxa"/>
            <w:shd w:val="clear" w:color="auto" w:fill="FFFFFF"/>
            <w:tcMar>
              <w:top w:w="0" w:type="dxa"/>
              <w:left w:w="0" w:type="dxa"/>
              <w:bottom w:w="0" w:type="dxa"/>
              <w:right w:w="0" w:type="dxa"/>
            </w:tcMar>
            <w:vAlign w:val="center"/>
          </w:tcPr>
          <w:p w14:paraId="51F8A14A" w14:textId="77777777" w:rsidR="006E2D47" w:rsidRDefault="0009672F">
            <w:pPr>
              <w:spacing w:before="40" w:after="40"/>
              <w:ind w:left="100" w:right="100"/>
              <w:jc w:val="right"/>
            </w:pPr>
            <w:r>
              <w:rPr>
                <w:rFonts w:ascii="Roboto" w:eastAsia="Roboto" w:hAnsi="Roboto" w:cs="Roboto"/>
                <w:color w:val="111111"/>
                <w:sz w:val="22"/>
                <w:szCs w:val="22"/>
              </w:rPr>
              <w:t>12</w:t>
            </w:r>
          </w:p>
        </w:tc>
        <w:tc>
          <w:tcPr>
            <w:tcW w:w="861" w:type="dxa"/>
            <w:shd w:val="clear" w:color="auto" w:fill="FFFFFF"/>
            <w:tcMar>
              <w:top w:w="0" w:type="dxa"/>
              <w:left w:w="0" w:type="dxa"/>
              <w:bottom w:w="0" w:type="dxa"/>
              <w:right w:w="0" w:type="dxa"/>
            </w:tcMar>
            <w:vAlign w:val="center"/>
          </w:tcPr>
          <w:p w14:paraId="4A507BCF" w14:textId="77777777" w:rsidR="006E2D47" w:rsidRDefault="006E2D47">
            <w:pPr>
              <w:spacing w:before="40" w:after="40"/>
              <w:ind w:left="100" w:right="100"/>
              <w:jc w:val="right"/>
            </w:pPr>
          </w:p>
        </w:tc>
        <w:tc>
          <w:tcPr>
            <w:tcW w:w="836" w:type="dxa"/>
            <w:shd w:val="clear" w:color="auto" w:fill="FFFFFF"/>
            <w:tcMar>
              <w:top w:w="0" w:type="dxa"/>
              <w:left w:w="0" w:type="dxa"/>
              <w:bottom w:w="0" w:type="dxa"/>
              <w:right w:w="0" w:type="dxa"/>
            </w:tcMar>
            <w:vAlign w:val="center"/>
          </w:tcPr>
          <w:p w14:paraId="0CAA8B92" w14:textId="77777777" w:rsidR="006E2D47" w:rsidRDefault="006E2D47">
            <w:pPr>
              <w:spacing w:before="40" w:after="40"/>
              <w:ind w:left="100" w:right="100"/>
              <w:jc w:val="right"/>
            </w:pPr>
          </w:p>
        </w:tc>
        <w:tc>
          <w:tcPr>
            <w:tcW w:w="953" w:type="dxa"/>
            <w:shd w:val="clear" w:color="auto" w:fill="FFFFFF"/>
            <w:tcMar>
              <w:top w:w="0" w:type="dxa"/>
              <w:left w:w="0" w:type="dxa"/>
              <w:bottom w:w="0" w:type="dxa"/>
              <w:right w:w="0" w:type="dxa"/>
            </w:tcMar>
            <w:vAlign w:val="center"/>
          </w:tcPr>
          <w:p w14:paraId="05B90B94" w14:textId="77777777" w:rsidR="006E2D47" w:rsidRDefault="0009672F">
            <w:pPr>
              <w:spacing w:before="40" w:after="40"/>
              <w:ind w:left="100" w:right="100"/>
              <w:jc w:val="right"/>
            </w:pPr>
            <w:r>
              <w:rPr>
                <w:rFonts w:ascii="Roboto" w:eastAsia="Roboto" w:hAnsi="Roboto" w:cs="Roboto"/>
                <w:color w:val="111111"/>
                <w:sz w:val="22"/>
                <w:szCs w:val="22"/>
              </w:rPr>
              <w:t>0.8913</w:t>
            </w:r>
          </w:p>
        </w:tc>
        <w:tc>
          <w:tcPr>
            <w:tcW w:w="1125" w:type="dxa"/>
            <w:shd w:val="clear" w:color="auto" w:fill="FFFFFF"/>
            <w:tcMar>
              <w:top w:w="0" w:type="dxa"/>
              <w:left w:w="0" w:type="dxa"/>
              <w:bottom w:w="0" w:type="dxa"/>
              <w:right w:w="0" w:type="dxa"/>
            </w:tcMar>
            <w:vAlign w:val="center"/>
          </w:tcPr>
          <w:p w14:paraId="26FDCE56" w14:textId="77777777" w:rsidR="006E2D47" w:rsidRDefault="0009672F">
            <w:pPr>
              <w:spacing w:before="40" w:after="40"/>
              <w:ind w:left="100" w:right="100"/>
              <w:jc w:val="right"/>
            </w:pPr>
            <w:r>
              <w:rPr>
                <w:rFonts w:ascii="Roboto" w:eastAsia="Roboto" w:hAnsi="Roboto" w:cs="Roboto"/>
                <w:color w:val="111111"/>
                <w:sz w:val="22"/>
                <w:szCs w:val="22"/>
              </w:rPr>
              <w:t>0.9252</w:t>
            </w:r>
          </w:p>
        </w:tc>
        <w:tc>
          <w:tcPr>
            <w:tcW w:w="1020" w:type="dxa"/>
            <w:shd w:val="clear" w:color="auto" w:fill="FFFFFF"/>
            <w:tcMar>
              <w:top w:w="0" w:type="dxa"/>
              <w:left w:w="0" w:type="dxa"/>
              <w:bottom w:w="0" w:type="dxa"/>
              <w:right w:w="0" w:type="dxa"/>
            </w:tcMar>
            <w:vAlign w:val="center"/>
          </w:tcPr>
          <w:p w14:paraId="71E17B1A" w14:textId="77777777" w:rsidR="006E2D47" w:rsidRDefault="0009672F">
            <w:pPr>
              <w:spacing w:before="40" w:after="40"/>
              <w:ind w:left="100" w:right="100"/>
              <w:jc w:val="right"/>
            </w:pPr>
            <w:r>
              <w:rPr>
                <w:rFonts w:ascii="Roboto" w:eastAsia="Roboto" w:hAnsi="Roboto" w:cs="Roboto"/>
                <w:color w:val="111111"/>
                <w:sz w:val="22"/>
                <w:szCs w:val="22"/>
              </w:rPr>
              <w:t>0.9252</w:t>
            </w:r>
          </w:p>
        </w:tc>
        <w:tc>
          <w:tcPr>
            <w:tcW w:w="953" w:type="dxa"/>
            <w:shd w:val="clear" w:color="auto" w:fill="FFFFFF"/>
            <w:tcMar>
              <w:top w:w="0" w:type="dxa"/>
              <w:left w:w="0" w:type="dxa"/>
              <w:bottom w:w="0" w:type="dxa"/>
              <w:right w:w="0" w:type="dxa"/>
            </w:tcMar>
            <w:vAlign w:val="center"/>
          </w:tcPr>
          <w:p w14:paraId="723C87AF" w14:textId="77777777" w:rsidR="006E2D47" w:rsidRDefault="0009672F">
            <w:pPr>
              <w:spacing w:before="40" w:after="40"/>
              <w:ind w:left="100" w:right="100"/>
              <w:jc w:val="right"/>
            </w:pPr>
            <w:r>
              <w:rPr>
                <w:rFonts w:ascii="Roboto" w:eastAsia="Roboto" w:hAnsi="Roboto" w:cs="Roboto"/>
                <w:color w:val="111111"/>
                <w:sz w:val="22"/>
                <w:szCs w:val="22"/>
              </w:rPr>
              <w:t>0.9533</w:t>
            </w:r>
          </w:p>
        </w:tc>
        <w:tc>
          <w:tcPr>
            <w:tcW w:w="1125" w:type="dxa"/>
            <w:shd w:val="clear" w:color="auto" w:fill="FFFFFF"/>
            <w:tcMar>
              <w:top w:w="0" w:type="dxa"/>
              <w:left w:w="0" w:type="dxa"/>
              <w:bottom w:w="0" w:type="dxa"/>
              <w:right w:w="0" w:type="dxa"/>
            </w:tcMar>
            <w:vAlign w:val="center"/>
          </w:tcPr>
          <w:p w14:paraId="172E2C81" w14:textId="77777777" w:rsidR="006E2D47" w:rsidRDefault="0009672F">
            <w:pPr>
              <w:spacing w:before="40" w:after="40"/>
              <w:ind w:left="100" w:right="100"/>
              <w:jc w:val="right"/>
            </w:pPr>
            <w:r>
              <w:rPr>
                <w:rFonts w:ascii="Roboto" w:eastAsia="Roboto" w:hAnsi="Roboto" w:cs="Roboto"/>
                <w:color w:val="111111"/>
                <w:sz w:val="22"/>
                <w:szCs w:val="22"/>
              </w:rPr>
              <w:t>0.9318</w:t>
            </w:r>
          </w:p>
        </w:tc>
        <w:tc>
          <w:tcPr>
            <w:tcW w:w="1020" w:type="dxa"/>
            <w:shd w:val="clear" w:color="auto" w:fill="FFFFFF"/>
            <w:tcMar>
              <w:top w:w="0" w:type="dxa"/>
              <w:left w:w="0" w:type="dxa"/>
              <w:bottom w:w="0" w:type="dxa"/>
              <w:right w:w="0" w:type="dxa"/>
            </w:tcMar>
            <w:vAlign w:val="center"/>
          </w:tcPr>
          <w:p w14:paraId="616E01F1" w14:textId="77777777" w:rsidR="006E2D47" w:rsidRDefault="0009672F">
            <w:pPr>
              <w:spacing w:before="40" w:after="40"/>
              <w:ind w:left="100" w:right="100"/>
              <w:jc w:val="right"/>
            </w:pPr>
            <w:r>
              <w:rPr>
                <w:rFonts w:ascii="Roboto" w:eastAsia="Roboto" w:hAnsi="Roboto" w:cs="Roboto"/>
                <w:color w:val="111111"/>
                <w:sz w:val="22"/>
                <w:szCs w:val="22"/>
              </w:rPr>
              <w:t>0.9318</w:t>
            </w:r>
          </w:p>
        </w:tc>
      </w:tr>
      <w:tr w:rsidR="006E2D47" w14:paraId="6A37608D" w14:textId="77777777">
        <w:trPr>
          <w:cantSplit/>
          <w:trHeight w:val="411"/>
          <w:jc w:val="center"/>
        </w:trPr>
        <w:tc>
          <w:tcPr>
            <w:tcW w:w="642" w:type="dxa"/>
            <w:shd w:val="clear" w:color="auto" w:fill="FFFFFF"/>
            <w:tcMar>
              <w:top w:w="0" w:type="dxa"/>
              <w:left w:w="0" w:type="dxa"/>
              <w:bottom w:w="0" w:type="dxa"/>
              <w:right w:w="0" w:type="dxa"/>
            </w:tcMar>
            <w:vAlign w:val="center"/>
          </w:tcPr>
          <w:p w14:paraId="3585F3AF" w14:textId="77777777" w:rsidR="006E2D47" w:rsidRDefault="0009672F">
            <w:pPr>
              <w:spacing w:before="40" w:after="40"/>
              <w:ind w:left="100" w:right="100"/>
              <w:jc w:val="right"/>
            </w:pPr>
            <w:r>
              <w:rPr>
                <w:rFonts w:ascii="Roboto" w:eastAsia="Roboto" w:hAnsi="Roboto" w:cs="Roboto"/>
                <w:color w:val="111111"/>
                <w:sz w:val="22"/>
                <w:szCs w:val="22"/>
              </w:rPr>
              <w:t>91</w:t>
            </w:r>
          </w:p>
        </w:tc>
        <w:tc>
          <w:tcPr>
            <w:tcW w:w="522" w:type="dxa"/>
            <w:shd w:val="clear" w:color="auto" w:fill="FFFFFF"/>
            <w:tcMar>
              <w:top w:w="0" w:type="dxa"/>
              <w:left w:w="0" w:type="dxa"/>
              <w:bottom w:w="0" w:type="dxa"/>
              <w:right w:w="0" w:type="dxa"/>
            </w:tcMar>
            <w:vAlign w:val="center"/>
          </w:tcPr>
          <w:p w14:paraId="6EE242CF" w14:textId="77777777" w:rsidR="006E2D47" w:rsidRDefault="0009672F">
            <w:pPr>
              <w:spacing w:before="40" w:after="40"/>
              <w:ind w:left="100" w:right="100"/>
              <w:jc w:val="right"/>
            </w:pPr>
            <w:r>
              <w:rPr>
                <w:rFonts w:ascii="Roboto" w:eastAsia="Roboto" w:hAnsi="Roboto" w:cs="Roboto"/>
                <w:color w:val="111111"/>
                <w:sz w:val="22"/>
                <w:szCs w:val="22"/>
              </w:rPr>
              <w:t>37</w:t>
            </w:r>
          </w:p>
        </w:tc>
        <w:tc>
          <w:tcPr>
            <w:tcW w:w="517" w:type="dxa"/>
            <w:shd w:val="clear" w:color="auto" w:fill="FFFFFF"/>
            <w:tcMar>
              <w:top w:w="0" w:type="dxa"/>
              <w:left w:w="0" w:type="dxa"/>
              <w:bottom w:w="0" w:type="dxa"/>
              <w:right w:w="0" w:type="dxa"/>
            </w:tcMar>
            <w:vAlign w:val="center"/>
          </w:tcPr>
          <w:p w14:paraId="7929EEEA" w14:textId="77777777" w:rsidR="006E2D47" w:rsidRDefault="0009672F">
            <w:pPr>
              <w:spacing w:before="40" w:after="40"/>
              <w:ind w:left="100" w:right="100"/>
              <w:jc w:val="right"/>
            </w:pPr>
            <w:r>
              <w:rPr>
                <w:rFonts w:ascii="Roboto" w:eastAsia="Roboto" w:hAnsi="Roboto" w:cs="Roboto"/>
                <w:color w:val="111111"/>
                <w:sz w:val="22"/>
                <w:szCs w:val="22"/>
              </w:rPr>
              <w:t>10</w:t>
            </w:r>
          </w:p>
        </w:tc>
        <w:tc>
          <w:tcPr>
            <w:tcW w:w="778" w:type="dxa"/>
            <w:shd w:val="clear" w:color="auto" w:fill="FFFFFF"/>
            <w:tcMar>
              <w:top w:w="0" w:type="dxa"/>
              <w:left w:w="0" w:type="dxa"/>
              <w:bottom w:w="0" w:type="dxa"/>
              <w:right w:w="0" w:type="dxa"/>
            </w:tcMar>
            <w:vAlign w:val="center"/>
          </w:tcPr>
          <w:p w14:paraId="58BF809E" w14:textId="77777777" w:rsidR="006E2D47" w:rsidRDefault="0009672F">
            <w:pPr>
              <w:spacing w:before="40" w:after="40"/>
              <w:ind w:left="100" w:right="100"/>
              <w:jc w:val="right"/>
            </w:pPr>
            <w:r>
              <w:rPr>
                <w:rFonts w:ascii="Roboto" w:eastAsia="Roboto" w:hAnsi="Roboto" w:cs="Roboto"/>
                <w:color w:val="111111"/>
                <w:sz w:val="22"/>
                <w:szCs w:val="22"/>
              </w:rPr>
              <w:t>37</w:t>
            </w:r>
          </w:p>
        </w:tc>
        <w:tc>
          <w:tcPr>
            <w:tcW w:w="517" w:type="dxa"/>
            <w:shd w:val="clear" w:color="auto" w:fill="FFFFFF"/>
            <w:tcMar>
              <w:top w:w="0" w:type="dxa"/>
              <w:left w:w="0" w:type="dxa"/>
              <w:bottom w:w="0" w:type="dxa"/>
              <w:right w:w="0" w:type="dxa"/>
            </w:tcMar>
            <w:vAlign w:val="center"/>
          </w:tcPr>
          <w:p w14:paraId="45B5FFBF" w14:textId="77777777" w:rsidR="006E2D47" w:rsidRDefault="0009672F">
            <w:pPr>
              <w:spacing w:before="40" w:after="40"/>
              <w:ind w:left="100" w:right="100"/>
              <w:jc w:val="right"/>
            </w:pPr>
            <w:r>
              <w:rPr>
                <w:rFonts w:ascii="Roboto" w:eastAsia="Roboto" w:hAnsi="Roboto" w:cs="Roboto"/>
                <w:color w:val="111111"/>
                <w:sz w:val="22"/>
                <w:szCs w:val="22"/>
              </w:rPr>
              <w:t>10</w:t>
            </w:r>
          </w:p>
        </w:tc>
        <w:tc>
          <w:tcPr>
            <w:tcW w:w="861" w:type="dxa"/>
            <w:shd w:val="clear" w:color="auto" w:fill="FFFFFF"/>
            <w:tcMar>
              <w:top w:w="0" w:type="dxa"/>
              <w:left w:w="0" w:type="dxa"/>
              <w:bottom w:w="0" w:type="dxa"/>
              <w:right w:w="0" w:type="dxa"/>
            </w:tcMar>
            <w:vAlign w:val="center"/>
          </w:tcPr>
          <w:p w14:paraId="72210DC3" w14:textId="77777777" w:rsidR="006E2D47" w:rsidRDefault="0009672F">
            <w:pPr>
              <w:spacing w:before="40" w:after="40"/>
              <w:ind w:left="100" w:right="100"/>
              <w:jc w:val="right"/>
            </w:pPr>
            <w:r>
              <w:rPr>
                <w:rFonts w:ascii="Roboto" w:eastAsia="Roboto" w:hAnsi="Roboto" w:cs="Roboto"/>
                <w:color w:val="111111"/>
                <w:sz w:val="22"/>
                <w:szCs w:val="22"/>
              </w:rPr>
              <w:t>39</w:t>
            </w:r>
          </w:p>
        </w:tc>
        <w:tc>
          <w:tcPr>
            <w:tcW w:w="836" w:type="dxa"/>
            <w:shd w:val="clear" w:color="auto" w:fill="FFFFFF"/>
            <w:tcMar>
              <w:top w:w="0" w:type="dxa"/>
              <w:left w:w="0" w:type="dxa"/>
              <w:bottom w:w="0" w:type="dxa"/>
              <w:right w:w="0" w:type="dxa"/>
            </w:tcMar>
            <w:vAlign w:val="center"/>
          </w:tcPr>
          <w:p w14:paraId="7919E7B3" w14:textId="77777777" w:rsidR="006E2D47" w:rsidRDefault="0009672F">
            <w:pPr>
              <w:spacing w:before="40" w:after="40"/>
              <w:ind w:left="100" w:right="100"/>
              <w:jc w:val="right"/>
            </w:pPr>
            <w:r>
              <w:rPr>
                <w:rFonts w:ascii="Roboto" w:eastAsia="Roboto" w:hAnsi="Roboto" w:cs="Roboto"/>
                <w:color w:val="111111"/>
                <w:sz w:val="22"/>
                <w:szCs w:val="22"/>
              </w:rPr>
              <w:t>9</w:t>
            </w:r>
          </w:p>
        </w:tc>
        <w:tc>
          <w:tcPr>
            <w:tcW w:w="953" w:type="dxa"/>
            <w:shd w:val="clear" w:color="auto" w:fill="FFFFFF"/>
            <w:tcMar>
              <w:top w:w="0" w:type="dxa"/>
              <w:left w:w="0" w:type="dxa"/>
              <w:bottom w:w="0" w:type="dxa"/>
              <w:right w:w="0" w:type="dxa"/>
            </w:tcMar>
            <w:vAlign w:val="center"/>
          </w:tcPr>
          <w:p w14:paraId="71DAB396" w14:textId="77777777" w:rsidR="006E2D47" w:rsidRDefault="0009672F">
            <w:pPr>
              <w:spacing w:before="40" w:after="40"/>
              <w:ind w:left="100" w:right="100"/>
              <w:jc w:val="right"/>
            </w:pPr>
            <w:r>
              <w:rPr>
                <w:rFonts w:ascii="Roboto" w:eastAsia="Roboto" w:hAnsi="Roboto" w:cs="Roboto"/>
                <w:color w:val="111111"/>
                <w:sz w:val="22"/>
                <w:szCs w:val="22"/>
              </w:rPr>
              <w:t>0.9314</w:t>
            </w:r>
          </w:p>
        </w:tc>
        <w:tc>
          <w:tcPr>
            <w:tcW w:w="1125" w:type="dxa"/>
            <w:shd w:val="clear" w:color="auto" w:fill="FFFFFF"/>
            <w:tcMar>
              <w:top w:w="0" w:type="dxa"/>
              <w:left w:w="0" w:type="dxa"/>
              <w:bottom w:w="0" w:type="dxa"/>
              <w:right w:w="0" w:type="dxa"/>
            </w:tcMar>
            <w:vAlign w:val="center"/>
          </w:tcPr>
          <w:p w14:paraId="6E28818B" w14:textId="77777777" w:rsidR="006E2D47" w:rsidRDefault="0009672F">
            <w:pPr>
              <w:spacing w:before="40" w:after="40"/>
              <w:ind w:left="100" w:right="100"/>
              <w:jc w:val="right"/>
            </w:pPr>
            <w:r>
              <w:rPr>
                <w:rFonts w:ascii="Roboto" w:eastAsia="Roboto" w:hAnsi="Roboto" w:cs="Roboto"/>
                <w:color w:val="111111"/>
                <w:sz w:val="22"/>
                <w:szCs w:val="22"/>
              </w:rPr>
              <w:t>0.9314</w:t>
            </w:r>
          </w:p>
        </w:tc>
        <w:tc>
          <w:tcPr>
            <w:tcW w:w="1020" w:type="dxa"/>
            <w:shd w:val="clear" w:color="auto" w:fill="FFFFFF"/>
            <w:tcMar>
              <w:top w:w="0" w:type="dxa"/>
              <w:left w:w="0" w:type="dxa"/>
              <w:bottom w:w="0" w:type="dxa"/>
              <w:right w:w="0" w:type="dxa"/>
            </w:tcMar>
            <w:vAlign w:val="center"/>
          </w:tcPr>
          <w:p w14:paraId="22FE9BAC" w14:textId="77777777" w:rsidR="006E2D47" w:rsidRDefault="0009672F">
            <w:pPr>
              <w:spacing w:before="40" w:after="40"/>
              <w:ind w:left="100" w:right="100"/>
              <w:jc w:val="right"/>
            </w:pPr>
            <w:r>
              <w:rPr>
                <w:rFonts w:ascii="Roboto" w:eastAsia="Roboto" w:hAnsi="Roboto" w:cs="Roboto"/>
                <w:color w:val="111111"/>
                <w:sz w:val="22"/>
                <w:szCs w:val="22"/>
              </w:rPr>
              <w:t>0.9268</w:t>
            </w:r>
          </w:p>
        </w:tc>
        <w:tc>
          <w:tcPr>
            <w:tcW w:w="953" w:type="dxa"/>
            <w:shd w:val="clear" w:color="auto" w:fill="FFFFFF"/>
            <w:tcMar>
              <w:top w:w="0" w:type="dxa"/>
              <w:left w:w="0" w:type="dxa"/>
              <w:bottom w:w="0" w:type="dxa"/>
              <w:right w:w="0" w:type="dxa"/>
            </w:tcMar>
            <w:vAlign w:val="center"/>
          </w:tcPr>
          <w:p w14:paraId="1CA6D7CC" w14:textId="77777777" w:rsidR="006E2D47" w:rsidRDefault="0009672F">
            <w:pPr>
              <w:spacing w:before="40" w:after="40"/>
              <w:ind w:left="100" w:right="100"/>
              <w:jc w:val="right"/>
            </w:pPr>
            <w:r>
              <w:rPr>
                <w:rFonts w:ascii="Roboto" w:eastAsia="Roboto" w:hAnsi="Roboto" w:cs="Roboto"/>
                <w:color w:val="111111"/>
                <w:sz w:val="22"/>
                <w:szCs w:val="22"/>
              </w:rPr>
              <w:t>0.9321</w:t>
            </w:r>
          </w:p>
        </w:tc>
        <w:tc>
          <w:tcPr>
            <w:tcW w:w="1125" w:type="dxa"/>
            <w:shd w:val="clear" w:color="auto" w:fill="FFFFFF"/>
            <w:tcMar>
              <w:top w:w="0" w:type="dxa"/>
              <w:left w:w="0" w:type="dxa"/>
              <w:bottom w:w="0" w:type="dxa"/>
              <w:right w:w="0" w:type="dxa"/>
            </w:tcMar>
            <w:vAlign w:val="center"/>
          </w:tcPr>
          <w:p w14:paraId="47B17D6F" w14:textId="77777777" w:rsidR="006E2D47" w:rsidRDefault="0009672F">
            <w:pPr>
              <w:spacing w:before="40" w:after="40"/>
              <w:ind w:left="100" w:right="100"/>
              <w:jc w:val="right"/>
            </w:pPr>
            <w:r>
              <w:rPr>
                <w:rFonts w:ascii="Roboto" w:eastAsia="Roboto" w:hAnsi="Roboto" w:cs="Roboto"/>
                <w:color w:val="111111"/>
                <w:sz w:val="22"/>
                <w:szCs w:val="22"/>
              </w:rPr>
              <w:t>0.9321</w:t>
            </w:r>
          </w:p>
        </w:tc>
        <w:tc>
          <w:tcPr>
            <w:tcW w:w="1020" w:type="dxa"/>
            <w:shd w:val="clear" w:color="auto" w:fill="FFFFFF"/>
            <w:tcMar>
              <w:top w:w="0" w:type="dxa"/>
              <w:left w:w="0" w:type="dxa"/>
              <w:bottom w:w="0" w:type="dxa"/>
              <w:right w:w="0" w:type="dxa"/>
            </w:tcMar>
            <w:vAlign w:val="center"/>
          </w:tcPr>
          <w:p w14:paraId="7F25DA5F" w14:textId="77777777" w:rsidR="006E2D47" w:rsidRDefault="0009672F">
            <w:pPr>
              <w:spacing w:before="40" w:after="40"/>
              <w:ind w:left="100" w:right="100"/>
              <w:jc w:val="right"/>
            </w:pPr>
            <w:r>
              <w:rPr>
                <w:rFonts w:ascii="Roboto" w:eastAsia="Roboto" w:hAnsi="Roboto" w:cs="Roboto"/>
                <w:color w:val="111111"/>
                <w:sz w:val="22"/>
                <w:szCs w:val="22"/>
              </w:rPr>
              <w:t>0.9413</w:t>
            </w:r>
          </w:p>
        </w:tc>
      </w:tr>
      <w:tr w:rsidR="006E2D47" w14:paraId="71A956FE" w14:textId="77777777">
        <w:trPr>
          <w:cantSplit/>
          <w:trHeight w:val="411"/>
          <w:jc w:val="center"/>
        </w:trPr>
        <w:tc>
          <w:tcPr>
            <w:tcW w:w="642" w:type="dxa"/>
            <w:shd w:val="clear" w:color="auto" w:fill="FFFFFF"/>
            <w:tcMar>
              <w:top w:w="0" w:type="dxa"/>
              <w:left w:w="0" w:type="dxa"/>
              <w:bottom w:w="0" w:type="dxa"/>
              <w:right w:w="0" w:type="dxa"/>
            </w:tcMar>
            <w:vAlign w:val="center"/>
          </w:tcPr>
          <w:p w14:paraId="697FECBE" w14:textId="77777777" w:rsidR="006E2D47" w:rsidRDefault="0009672F">
            <w:pPr>
              <w:spacing w:before="40" w:after="40"/>
              <w:ind w:left="100" w:right="100"/>
              <w:jc w:val="right"/>
            </w:pPr>
            <w:r>
              <w:rPr>
                <w:rFonts w:ascii="Roboto" w:eastAsia="Roboto" w:hAnsi="Roboto" w:cs="Roboto"/>
                <w:color w:val="111111"/>
                <w:sz w:val="22"/>
                <w:szCs w:val="22"/>
              </w:rPr>
              <w:t>92</w:t>
            </w:r>
          </w:p>
        </w:tc>
        <w:tc>
          <w:tcPr>
            <w:tcW w:w="522" w:type="dxa"/>
            <w:shd w:val="clear" w:color="auto" w:fill="FFFFFF"/>
            <w:tcMar>
              <w:top w:w="0" w:type="dxa"/>
              <w:left w:w="0" w:type="dxa"/>
              <w:bottom w:w="0" w:type="dxa"/>
              <w:right w:w="0" w:type="dxa"/>
            </w:tcMar>
            <w:vAlign w:val="center"/>
          </w:tcPr>
          <w:p w14:paraId="6BAA27F6" w14:textId="77777777" w:rsidR="006E2D47" w:rsidRDefault="0009672F">
            <w:pPr>
              <w:spacing w:before="40" w:after="40"/>
              <w:ind w:left="100" w:right="100"/>
              <w:jc w:val="right"/>
            </w:pPr>
            <w:r>
              <w:rPr>
                <w:rFonts w:ascii="Roboto" w:eastAsia="Roboto" w:hAnsi="Roboto" w:cs="Roboto"/>
                <w:color w:val="111111"/>
                <w:sz w:val="22"/>
                <w:szCs w:val="22"/>
              </w:rPr>
              <w:t>38</w:t>
            </w:r>
          </w:p>
        </w:tc>
        <w:tc>
          <w:tcPr>
            <w:tcW w:w="517" w:type="dxa"/>
            <w:shd w:val="clear" w:color="auto" w:fill="FFFFFF"/>
            <w:tcMar>
              <w:top w:w="0" w:type="dxa"/>
              <w:left w:w="0" w:type="dxa"/>
              <w:bottom w:w="0" w:type="dxa"/>
              <w:right w:w="0" w:type="dxa"/>
            </w:tcMar>
            <w:vAlign w:val="center"/>
          </w:tcPr>
          <w:p w14:paraId="79CBFAA1" w14:textId="77777777" w:rsidR="006E2D47" w:rsidRDefault="0009672F">
            <w:pPr>
              <w:spacing w:before="40" w:after="40"/>
              <w:ind w:left="100" w:right="100"/>
              <w:jc w:val="right"/>
            </w:pPr>
            <w:r>
              <w:rPr>
                <w:rFonts w:ascii="Roboto" w:eastAsia="Roboto" w:hAnsi="Roboto" w:cs="Roboto"/>
                <w:color w:val="111111"/>
                <w:sz w:val="22"/>
                <w:szCs w:val="22"/>
              </w:rPr>
              <w:t>10</w:t>
            </w:r>
          </w:p>
        </w:tc>
        <w:tc>
          <w:tcPr>
            <w:tcW w:w="778" w:type="dxa"/>
            <w:shd w:val="clear" w:color="auto" w:fill="FFFFFF"/>
            <w:tcMar>
              <w:top w:w="0" w:type="dxa"/>
              <w:left w:w="0" w:type="dxa"/>
              <w:bottom w:w="0" w:type="dxa"/>
              <w:right w:w="0" w:type="dxa"/>
            </w:tcMar>
            <w:vAlign w:val="center"/>
          </w:tcPr>
          <w:p w14:paraId="215AF2D8" w14:textId="77777777" w:rsidR="006E2D47" w:rsidRDefault="0009672F">
            <w:pPr>
              <w:spacing w:before="40" w:after="40"/>
              <w:ind w:left="100" w:right="100"/>
              <w:jc w:val="right"/>
            </w:pPr>
            <w:r>
              <w:rPr>
                <w:rFonts w:ascii="Roboto" w:eastAsia="Roboto" w:hAnsi="Roboto" w:cs="Roboto"/>
                <w:color w:val="111111"/>
                <w:sz w:val="22"/>
                <w:szCs w:val="22"/>
              </w:rPr>
              <w:t>39</w:t>
            </w:r>
          </w:p>
        </w:tc>
        <w:tc>
          <w:tcPr>
            <w:tcW w:w="517" w:type="dxa"/>
            <w:shd w:val="clear" w:color="auto" w:fill="FFFFFF"/>
            <w:tcMar>
              <w:top w:w="0" w:type="dxa"/>
              <w:left w:w="0" w:type="dxa"/>
              <w:bottom w:w="0" w:type="dxa"/>
              <w:right w:w="0" w:type="dxa"/>
            </w:tcMar>
            <w:vAlign w:val="center"/>
          </w:tcPr>
          <w:p w14:paraId="392301CA" w14:textId="77777777" w:rsidR="006E2D47" w:rsidRDefault="0009672F">
            <w:pPr>
              <w:spacing w:before="40" w:after="40"/>
              <w:ind w:left="100" w:right="100"/>
              <w:jc w:val="right"/>
            </w:pPr>
            <w:r>
              <w:rPr>
                <w:rFonts w:ascii="Roboto" w:eastAsia="Roboto" w:hAnsi="Roboto" w:cs="Roboto"/>
                <w:color w:val="111111"/>
                <w:sz w:val="22"/>
                <w:szCs w:val="22"/>
              </w:rPr>
              <w:t>13</w:t>
            </w:r>
          </w:p>
        </w:tc>
        <w:tc>
          <w:tcPr>
            <w:tcW w:w="861" w:type="dxa"/>
            <w:shd w:val="clear" w:color="auto" w:fill="FFFFFF"/>
            <w:tcMar>
              <w:top w:w="0" w:type="dxa"/>
              <w:left w:w="0" w:type="dxa"/>
              <w:bottom w:w="0" w:type="dxa"/>
              <w:right w:w="0" w:type="dxa"/>
            </w:tcMar>
            <w:vAlign w:val="center"/>
          </w:tcPr>
          <w:p w14:paraId="0F087A80" w14:textId="77777777" w:rsidR="006E2D47" w:rsidRDefault="0009672F">
            <w:pPr>
              <w:spacing w:before="40" w:after="40"/>
              <w:ind w:left="100" w:right="100"/>
              <w:jc w:val="right"/>
            </w:pPr>
            <w:r>
              <w:rPr>
                <w:rFonts w:ascii="Roboto" w:eastAsia="Roboto" w:hAnsi="Roboto" w:cs="Roboto"/>
                <w:color w:val="111111"/>
                <w:sz w:val="22"/>
                <w:szCs w:val="22"/>
              </w:rPr>
              <w:t>41</w:t>
            </w:r>
          </w:p>
        </w:tc>
        <w:tc>
          <w:tcPr>
            <w:tcW w:w="836" w:type="dxa"/>
            <w:shd w:val="clear" w:color="auto" w:fill="FFFFFF"/>
            <w:tcMar>
              <w:top w:w="0" w:type="dxa"/>
              <w:left w:w="0" w:type="dxa"/>
              <w:bottom w:w="0" w:type="dxa"/>
              <w:right w:w="0" w:type="dxa"/>
            </w:tcMar>
            <w:vAlign w:val="center"/>
          </w:tcPr>
          <w:p w14:paraId="53504B5A" w14:textId="77777777" w:rsidR="006E2D47" w:rsidRDefault="0009672F">
            <w:pPr>
              <w:spacing w:before="40" w:after="40"/>
              <w:ind w:left="100" w:right="100"/>
              <w:jc w:val="right"/>
            </w:pPr>
            <w:r>
              <w:rPr>
                <w:rFonts w:ascii="Roboto" w:eastAsia="Roboto" w:hAnsi="Roboto" w:cs="Roboto"/>
                <w:color w:val="111111"/>
                <w:sz w:val="22"/>
                <w:szCs w:val="22"/>
              </w:rPr>
              <w:t>12</w:t>
            </w:r>
          </w:p>
        </w:tc>
        <w:tc>
          <w:tcPr>
            <w:tcW w:w="953" w:type="dxa"/>
            <w:shd w:val="clear" w:color="auto" w:fill="FFFFFF"/>
            <w:tcMar>
              <w:top w:w="0" w:type="dxa"/>
              <w:left w:w="0" w:type="dxa"/>
              <w:bottom w:w="0" w:type="dxa"/>
              <w:right w:w="0" w:type="dxa"/>
            </w:tcMar>
            <w:vAlign w:val="center"/>
          </w:tcPr>
          <w:p w14:paraId="4A67A724" w14:textId="77777777" w:rsidR="006E2D47" w:rsidRDefault="0009672F">
            <w:pPr>
              <w:spacing w:before="40" w:after="40"/>
              <w:ind w:left="100" w:right="100"/>
              <w:jc w:val="right"/>
            </w:pPr>
            <w:r>
              <w:rPr>
                <w:rFonts w:ascii="Roboto" w:eastAsia="Roboto" w:hAnsi="Roboto" w:cs="Roboto"/>
                <w:color w:val="111111"/>
                <w:sz w:val="22"/>
                <w:szCs w:val="22"/>
              </w:rPr>
              <w:t>0.9221</w:t>
            </w:r>
          </w:p>
        </w:tc>
        <w:tc>
          <w:tcPr>
            <w:tcW w:w="1125" w:type="dxa"/>
            <w:shd w:val="clear" w:color="auto" w:fill="FFFFFF"/>
            <w:tcMar>
              <w:top w:w="0" w:type="dxa"/>
              <w:left w:w="0" w:type="dxa"/>
              <w:bottom w:w="0" w:type="dxa"/>
              <w:right w:w="0" w:type="dxa"/>
            </w:tcMar>
            <w:vAlign w:val="center"/>
          </w:tcPr>
          <w:p w14:paraId="0583FC0E" w14:textId="77777777" w:rsidR="006E2D47" w:rsidRDefault="0009672F">
            <w:pPr>
              <w:spacing w:before="40" w:after="40"/>
              <w:ind w:left="100" w:right="100"/>
              <w:jc w:val="right"/>
            </w:pPr>
            <w:r>
              <w:rPr>
                <w:rFonts w:ascii="Roboto" w:eastAsia="Roboto" w:hAnsi="Roboto" w:cs="Roboto"/>
                <w:color w:val="111111"/>
                <w:sz w:val="22"/>
                <w:szCs w:val="22"/>
              </w:rPr>
              <w:t>0.9262</w:t>
            </w:r>
          </w:p>
        </w:tc>
        <w:tc>
          <w:tcPr>
            <w:tcW w:w="1020" w:type="dxa"/>
            <w:shd w:val="clear" w:color="auto" w:fill="FFFFFF"/>
            <w:tcMar>
              <w:top w:w="0" w:type="dxa"/>
              <w:left w:w="0" w:type="dxa"/>
              <w:bottom w:w="0" w:type="dxa"/>
              <w:right w:w="0" w:type="dxa"/>
            </w:tcMar>
            <w:vAlign w:val="center"/>
          </w:tcPr>
          <w:p w14:paraId="33694EBF" w14:textId="77777777" w:rsidR="006E2D47" w:rsidRDefault="0009672F">
            <w:pPr>
              <w:spacing w:before="40" w:after="40"/>
              <w:ind w:left="100" w:right="100"/>
              <w:jc w:val="right"/>
            </w:pPr>
            <w:r>
              <w:rPr>
                <w:rFonts w:ascii="Roboto" w:eastAsia="Roboto" w:hAnsi="Roboto" w:cs="Roboto"/>
                <w:color w:val="111111"/>
                <w:sz w:val="22"/>
                <w:szCs w:val="22"/>
              </w:rPr>
              <w:t>0.9254</w:t>
            </w:r>
          </w:p>
        </w:tc>
        <w:tc>
          <w:tcPr>
            <w:tcW w:w="953" w:type="dxa"/>
            <w:shd w:val="clear" w:color="auto" w:fill="FFFFFF"/>
            <w:tcMar>
              <w:top w:w="0" w:type="dxa"/>
              <w:left w:w="0" w:type="dxa"/>
              <w:bottom w:w="0" w:type="dxa"/>
              <w:right w:w="0" w:type="dxa"/>
            </w:tcMar>
            <w:vAlign w:val="center"/>
          </w:tcPr>
          <w:p w14:paraId="69FECEEC" w14:textId="77777777" w:rsidR="006E2D47" w:rsidRDefault="0009672F">
            <w:pPr>
              <w:spacing w:before="40" w:after="40"/>
              <w:ind w:left="100" w:right="100"/>
              <w:jc w:val="right"/>
            </w:pPr>
            <w:r>
              <w:rPr>
                <w:rFonts w:ascii="Roboto" w:eastAsia="Roboto" w:hAnsi="Roboto" w:cs="Roboto"/>
                <w:color w:val="111111"/>
                <w:sz w:val="22"/>
                <w:szCs w:val="22"/>
              </w:rPr>
              <w:t>0.9381</w:t>
            </w:r>
          </w:p>
        </w:tc>
        <w:tc>
          <w:tcPr>
            <w:tcW w:w="1125" w:type="dxa"/>
            <w:shd w:val="clear" w:color="auto" w:fill="FFFFFF"/>
            <w:tcMar>
              <w:top w:w="0" w:type="dxa"/>
              <w:left w:w="0" w:type="dxa"/>
              <w:bottom w:w="0" w:type="dxa"/>
              <w:right w:w="0" w:type="dxa"/>
            </w:tcMar>
            <w:vAlign w:val="center"/>
          </w:tcPr>
          <w:p w14:paraId="6F553642" w14:textId="77777777" w:rsidR="006E2D47" w:rsidRDefault="0009672F">
            <w:pPr>
              <w:spacing w:before="40" w:after="40"/>
              <w:ind w:left="100" w:right="100"/>
              <w:jc w:val="right"/>
            </w:pPr>
            <w:r>
              <w:rPr>
                <w:rFonts w:ascii="Roboto" w:eastAsia="Roboto" w:hAnsi="Roboto" w:cs="Roboto"/>
                <w:color w:val="111111"/>
                <w:sz w:val="22"/>
                <w:szCs w:val="22"/>
              </w:rPr>
              <w:t>0.9389</w:t>
            </w:r>
          </w:p>
        </w:tc>
        <w:tc>
          <w:tcPr>
            <w:tcW w:w="1020" w:type="dxa"/>
            <w:shd w:val="clear" w:color="auto" w:fill="FFFFFF"/>
            <w:tcMar>
              <w:top w:w="0" w:type="dxa"/>
              <w:left w:w="0" w:type="dxa"/>
              <w:bottom w:w="0" w:type="dxa"/>
              <w:right w:w="0" w:type="dxa"/>
            </w:tcMar>
            <w:vAlign w:val="center"/>
          </w:tcPr>
          <w:p w14:paraId="330F6BDA" w14:textId="77777777" w:rsidR="006E2D47" w:rsidRDefault="0009672F">
            <w:pPr>
              <w:spacing w:before="40" w:after="40"/>
              <w:ind w:left="100" w:right="100"/>
              <w:jc w:val="right"/>
            </w:pPr>
            <w:r>
              <w:rPr>
                <w:rFonts w:ascii="Roboto" w:eastAsia="Roboto" w:hAnsi="Roboto" w:cs="Roboto"/>
                <w:color w:val="111111"/>
                <w:sz w:val="22"/>
                <w:szCs w:val="22"/>
              </w:rPr>
              <w:t>0.9413</w:t>
            </w:r>
          </w:p>
        </w:tc>
      </w:tr>
      <w:tr w:rsidR="006E2D47" w14:paraId="2BD16287" w14:textId="77777777">
        <w:trPr>
          <w:cantSplit/>
          <w:trHeight w:val="411"/>
          <w:jc w:val="center"/>
        </w:trPr>
        <w:tc>
          <w:tcPr>
            <w:tcW w:w="642" w:type="dxa"/>
            <w:shd w:val="clear" w:color="auto" w:fill="FFFFFF"/>
            <w:tcMar>
              <w:top w:w="0" w:type="dxa"/>
              <w:left w:w="0" w:type="dxa"/>
              <w:bottom w:w="0" w:type="dxa"/>
              <w:right w:w="0" w:type="dxa"/>
            </w:tcMar>
            <w:vAlign w:val="center"/>
          </w:tcPr>
          <w:p w14:paraId="087B5573" w14:textId="77777777" w:rsidR="006E2D47" w:rsidRDefault="0009672F">
            <w:pPr>
              <w:spacing w:before="40" w:after="40"/>
              <w:ind w:left="100" w:right="100"/>
              <w:jc w:val="right"/>
            </w:pPr>
            <w:r>
              <w:rPr>
                <w:rFonts w:ascii="Roboto" w:eastAsia="Roboto" w:hAnsi="Roboto" w:cs="Roboto"/>
                <w:color w:val="111111"/>
                <w:sz w:val="22"/>
                <w:szCs w:val="22"/>
              </w:rPr>
              <w:t>93</w:t>
            </w:r>
          </w:p>
        </w:tc>
        <w:tc>
          <w:tcPr>
            <w:tcW w:w="522" w:type="dxa"/>
            <w:shd w:val="clear" w:color="auto" w:fill="FFFFFF"/>
            <w:tcMar>
              <w:top w:w="0" w:type="dxa"/>
              <w:left w:w="0" w:type="dxa"/>
              <w:bottom w:w="0" w:type="dxa"/>
              <w:right w:w="0" w:type="dxa"/>
            </w:tcMar>
            <w:vAlign w:val="center"/>
          </w:tcPr>
          <w:p w14:paraId="7E89C3F6" w14:textId="77777777" w:rsidR="006E2D47" w:rsidRDefault="0009672F">
            <w:pPr>
              <w:spacing w:before="40" w:after="40"/>
              <w:ind w:left="100" w:right="100"/>
              <w:jc w:val="right"/>
            </w:pPr>
            <w:r>
              <w:rPr>
                <w:rFonts w:ascii="Roboto" w:eastAsia="Roboto" w:hAnsi="Roboto" w:cs="Roboto"/>
                <w:color w:val="111111"/>
                <w:sz w:val="22"/>
                <w:szCs w:val="22"/>
              </w:rPr>
              <w:t>38</w:t>
            </w:r>
          </w:p>
        </w:tc>
        <w:tc>
          <w:tcPr>
            <w:tcW w:w="517" w:type="dxa"/>
            <w:shd w:val="clear" w:color="auto" w:fill="FFFFFF"/>
            <w:tcMar>
              <w:top w:w="0" w:type="dxa"/>
              <w:left w:w="0" w:type="dxa"/>
              <w:bottom w:w="0" w:type="dxa"/>
              <w:right w:w="0" w:type="dxa"/>
            </w:tcMar>
            <w:vAlign w:val="center"/>
          </w:tcPr>
          <w:p w14:paraId="062FB480" w14:textId="77777777" w:rsidR="006E2D47" w:rsidRDefault="0009672F">
            <w:pPr>
              <w:spacing w:before="40" w:after="40"/>
              <w:ind w:left="100" w:right="100"/>
              <w:jc w:val="right"/>
            </w:pPr>
            <w:r>
              <w:rPr>
                <w:rFonts w:ascii="Roboto" w:eastAsia="Roboto" w:hAnsi="Roboto" w:cs="Roboto"/>
                <w:color w:val="111111"/>
                <w:sz w:val="22"/>
                <w:szCs w:val="22"/>
              </w:rPr>
              <w:t>10</w:t>
            </w:r>
          </w:p>
        </w:tc>
        <w:tc>
          <w:tcPr>
            <w:tcW w:w="778" w:type="dxa"/>
            <w:shd w:val="clear" w:color="auto" w:fill="FFFFFF"/>
            <w:tcMar>
              <w:top w:w="0" w:type="dxa"/>
              <w:left w:w="0" w:type="dxa"/>
              <w:bottom w:w="0" w:type="dxa"/>
              <w:right w:w="0" w:type="dxa"/>
            </w:tcMar>
            <w:vAlign w:val="center"/>
          </w:tcPr>
          <w:p w14:paraId="6F2C36FD" w14:textId="77777777" w:rsidR="006E2D47" w:rsidRDefault="0009672F">
            <w:pPr>
              <w:spacing w:before="40" w:after="40"/>
              <w:ind w:left="100" w:right="100"/>
              <w:jc w:val="right"/>
            </w:pPr>
            <w:r>
              <w:rPr>
                <w:rFonts w:ascii="Roboto" w:eastAsia="Roboto" w:hAnsi="Roboto" w:cs="Roboto"/>
                <w:color w:val="111111"/>
                <w:sz w:val="22"/>
                <w:szCs w:val="22"/>
              </w:rPr>
              <w:t>39</w:t>
            </w:r>
          </w:p>
        </w:tc>
        <w:tc>
          <w:tcPr>
            <w:tcW w:w="517" w:type="dxa"/>
            <w:shd w:val="clear" w:color="auto" w:fill="FFFFFF"/>
            <w:tcMar>
              <w:top w:w="0" w:type="dxa"/>
              <w:left w:w="0" w:type="dxa"/>
              <w:bottom w:w="0" w:type="dxa"/>
              <w:right w:w="0" w:type="dxa"/>
            </w:tcMar>
            <w:vAlign w:val="center"/>
          </w:tcPr>
          <w:p w14:paraId="0E46735C" w14:textId="77777777" w:rsidR="006E2D47" w:rsidRDefault="0009672F">
            <w:pPr>
              <w:spacing w:before="40" w:after="40"/>
              <w:ind w:left="100" w:right="100"/>
              <w:jc w:val="right"/>
            </w:pPr>
            <w:r>
              <w:rPr>
                <w:rFonts w:ascii="Roboto" w:eastAsia="Roboto" w:hAnsi="Roboto" w:cs="Roboto"/>
                <w:color w:val="111111"/>
                <w:sz w:val="22"/>
                <w:szCs w:val="22"/>
              </w:rPr>
              <w:t>11</w:t>
            </w:r>
          </w:p>
        </w:tc>
        <w:tc>
          <w:tcPr>
            <w:tcW w:w="861" w:type="dxa"/>
            <w:shd w:val="clear" w:color="auto" w:fill="FFFFFF"/>
            <w:tcMar>
              <w:top w:w="0" w:type="dxa"/>
              <w:left w:w="0" w:type="dxa"/>
              <w:bottom w:w="0" w:type="dxa"/>
              <w:right w:w="0" w:type="dxa"/>
            </w:tcMar>
            <w:vAlign w:val="center"/>
          </w:tcPr>
          <w:p w14:paraId="3FC4562E" w14:textId="77777777" w:rsidR="006E2D47" w:rsidRDefault="0009672F">
            <w:pPr>
              <w:spacing w:before="40" w:after="40"/>
              <w:ind w:left="100" w:right="100"/>
              <w:jc w:val="right"/>
            </w:pPr>
            <w:r>
              <w:rPr>
                <w:rFonts w:ascii="Roboto" w:eastAsia="Roboto" w:hAnsi="Roboto" w:cs="Roboto"/>
                <w:color w:val="111111"/>
                <w:sz w:val="22"/>
                <w:szCs w:val="22"/>
              </w:rPr>
              <w:t>40</w:t>
            </w:r>
          </w:p>
        </w:tc>
        <w:tc>
          <w:tcPr>
            <w:tcW w:w="836" w:type="dxa"/>
            <w:shd w:val="clear" w:color="auto" w:fill="FFFFFF"/>
            <w:tcMar>
              <w:top w:w="0" w:type="dxa"/>
              <w:left w:w="0" w:type="dxa"/>
              <w:bottom w:w="0" w:type="dxa"/>
              <w:right w:w="0" w:type="dxa"/>
            </w:tcMar>
            <w:vAlign w:val="center"/>
          </w:tcPr>
          <w:p w14:paraId="6A2B00AB" w14:textId="77777777" w:rsidR="006E2D47" w:rsidRDefault="0009672F">
            <w:pPr>
              <w:spacing w:before="40" w:after="40"/>
              <w:ind w:left="100" w:right="100"/>
              <w:jc w:val="right"/>
            </w:pPr>
            <w:r>
              <w:rPr>
                <w:rFonts w:ascii="Roboto" w:eastAsia="Roboto" w:hAnsi="Roboto" w:cs="Roboto"/>
                <w:color w:val="111111"/>
                <w:sz w:val="22"/>
                <w:szCs w:val="22"/>
              </w:rPr>
              <w:t>10</w:t>
            </w:r>
          </w:p>
        </w:tc>
        <w:tc>
          <w:tcPr>
            <w:tcW w:w="953" w:type="dxa"/>
            <w:shd w:val="clear" w:color="auto" w:fill="FFFFFF"/>
            <w:tcMar>
              <w:top w:w="0" w:type="dxa"/>
              <w:left w:w="0" w:type="dxa"/>
              <w:bottom w:w="0" w:type="dxa"/>
              <w:right w:w="0" w:type="dxa"/>
            </w:tcMar>
            <w:vAlign w:val="center"/>
          </w:tcPr>
          <w:p w14:paraId="0EC597C9" w14:textId="77777777" w:rsidR="006E2D47" w:rsidRDefault="0009672F">
            <w:pPr>
              <w:spacing w:before="40" w:after="40"/>
              <w:ind w:left="100" w:right="100"/>
              <w:jc w:val="right"/>
            </w:pPr>
            <w:r>
              <w:rPr>
                <w:rFonts w:ascii="Roboto" w:eastAsia="Roboto" w:hAnsi="Roboto" w:cs="Roboto"/>
                <w:color w:val="111111"/>
                <w:sz w:val="22"/>
                <w:szCs w:val="22"/>
              </w:rPr>
              <w:t>0.9291</w:t>
            </w:r>
          </w:p>
        </w:tc>
        <w:tc>
          <w:tcPr>
            <w:tcW w:w="1125" w:type="dxa"/>
            <w:shd w:val="clear" w:color="auto" w:fill="FFFFFF"/>
            <w:tcMar>
              <w:top w:w="0" w:type="dxa"/>
              <w:left w:w="0" w:type="dxa"/>
              <w:bottom w:w="0" w:type="dxa"/>
              <w:right w:w="0" w:type="dxa"/>
            </w:tcMar>
            <w:vAlign w:val="center"/>
          </w:tcPr>
          <w:p w14:paraId="4D5CB091" w14:textId="77777777" w:rsidR="006E2D47" w:rsidRDefault="0009672F">
            <w:pPr>
              <w:spacing w:before="40" w:after="40"/>
              <w:ind w:left="100" w:right="100"/>
              <w:jc w:val="right"/>
            </w:pPr>
            <w:r>
              <w:rPr>
                <w:rFonts w:ascii="Roboto" w:eastAsia="Roboto" w:hAnsi="Roboto" w:cs="Roboto"/>
                <w:color w:val="111111"/>
                <w:sz w:val="22"/>
                <w:szCs w:val="22"/>
              </w:rPr>
              <w:t>0.9270</w:t>
            </w:r>
          </w:p>
        </w:tc>
        <w:tc>
          <w:tcPr>
            <w:tcW w:w="1020" w:type="dxa"/>
            <w:shd w:val="clear" w:color="auto" w:fill="FFFFFF"/>
            <w:tcMar>
              <w:top w:w="0" w:type="dxa"/>
              <w:left w:w="0" w:type="dxa"/>
              <w:bottom w:w="0" w:type="dxa"/>
              <w:right w:w="0" w:type="dxa"/>
            </w:tcMar>
            <w:vAlign w:val="center"/>
          </w:tcPr>
          <w:p w14:paraId="77EE8D81" w14:textId="77777777" w:rsidR="006E2D47" w:rsidRDefault="0009672F">
            <w:pPr>
              <w:spacing w:before="40" w:after="40"/>
              <w:ind w:left="100" w:right="100"/>
              <w:jc w:val="right"/>
            </w:pPr>
            <w:r>
              <w:rPr>
                <w:rFonts w:ascii="Roboto" w:eastAsia="Roboto" w:hAnsi="Roboto" w:cs="Roboto"/>
                <w:color w:val="111111"/>
                <w:sz w:val="22"/>
                <w:szCs w:val="22"/>
              </w:rPr>
              <w:t>0.9255</w:t>
            </w:r>
          </w:p>
        </w:tc>
        <w:tc>
          <w:tcPr>
            <w:tcW w:w="953" w:type="dxa"/>
            <w:shd w:val="clear" w:color="auto" w:fill="FFFFFF"/>
            <w:tcMar>
              <w:top w:w="0" w:type="dxa"/>
              <w:left w:w="0" w:type="dxa"/>
              <w:bottom w:w="0" w:type="dxa"/>
              <w:right w:w="0" w:type="dxa"/>
            </w:tcMar>
            <w:vAlign w:val="center"/>
          </w:tcPr>
          <w:p w14:paraId="15B77E1C" w14:textId="77777777" w:rsidR="006E2D47" w:rsidRDefault="0009672F">
            <w:pPr>
              <w:spacing w:before="40" w:after="40"/>
              <w:ind w:left="100" w:right="100"/>
              <w:jc w:val="right"/>
            </w:pPr>
            <w:r>
              <w:rPr>
                <w:rFonts w:ascii="Roboto" w:eastAsia="Roboto" w:hAnsi="Roboto" w:cs="Roboto"/>
                <w:color w:val="111111"/>
                <w:sz w:val="22"/>
                <w:szCs w:val="22"/>
              </w:rPr>
              <w:t>0.9331</w:t>
            </w:r>
          </w:p>
        </w:tc>
        <w:tc>
          <w:tcPr>
            <w:tcW w:w="1125" w:type="dxa"/>
            <w:shd w:val="clear" w:color="auto" w:fill="FFFFFF"/>
            <w:tcMar>
              <w:top w:w="0" w:type="dxa"/>
              <w:left w:w="0" w:type="dxa"/>
              <w:bottom w:w="0" w:type="dxa"/>
              <w:right w:w="0" w:type="dxa"/>
            </w:tcMar>
            <w:vAlign w:val="center"/>
          </w:tcPr>
          <w:p w14:paraId="3B6DAF8B" w14:textId="77777777" w:rsidR="006E2D47" w:rsidRDefault="0009672F">
            <w:pPr>
              <w:spacing w:before="40" w:after="40"/>
              <w:ind w:left="100" w:right="100"/>
              <w:jc w:val="right"/>
            </w:pPr>
            <w:r>
              <w:rPr>
                <w:rFonts w:ascii="Roboto" w:eastAsia="Roboto" w:hAnsi="Roboto" w:cs="Roboto"/>
                <w:color w:val="111111"/>
                <w:sz w:val="22"/>
                <w:szCs w:val="22"/>
              </w:rPr>
              <w:t>0.9425</w:t>
            </w:r>
          </w:p>
        </w:tc>
        <w:tc>
          <w:tcPr>
            <w:tcW w:w="1020" w:type="dxa"/>
            <w:shd w:val="clear" w:color="auto" w:fill="FFFFFF"/>
            <w:tcMar>
              <w:top w:w="0" w:type="dxa"/>
              <w:left w:w="0" w:type="dxa"/>
              <w:bottom w:w="0" w:type="dxa"/>
              <w:right w:w="0" w:type="dxa"/>
            </w:tcMar>
            <w:vAlign w:val="center"/>
          </w:tcPr>
          <w:p w14:paraId="79F44A40" w14:textId="77777777" w:rsidR="006E2D47" w:rsidRDefault="0009672F">
            <w:pPr>
              <w:spacing w:before="40" w:after="40"/>
              <w:ind w:left="100" w:right="100"/>
              <w:jc w:val="right"/>
            </w:pPr>
            <w:r>
              <w:rPr>
                <w:rFonts w:ascii="Roboto" w:eastAsia="Roboto" w:hAnsi="Roboto" w:cs="Roboto"/>
                <w:color w:val="111111"/>
                <w:sz w:val="22"/>
                <w:szCs w:val="22"/>
              </w:rPr>
              <w:t>0.9449</w:t>
            </w:r>
          </w:p>
        </w:tc>
      </w:tr>
      <w:tr w:rsidR="006E2D47" w14:paraId="5A424A7D" w14:textId="77777777">
        <w:trPr>
          <w:cantSplit/>
          <w:trHeight w:val="411"/>
          <w:jc w:val="center"/>
        </w:trPr>
        <w:tc>
          <w:tcPr>
            <w:tcW w:w="642" w:type="dxa"/>
            <w:shd w:val="clear" w:color="auto" w:fill="FFFFFF"/>
            <w:tcMar>
              <w:top w:w="0" w:type="dxa"/>
              <w:left w:w="0" w:type="dxa"/>
              <w:bottom w:w="0" w:type="dxa"/>
              <w:right w:w="0" w:type="dxa"/>
            </w:tcMar>
            <w:vAlign w:val="center"/>
          </w:tcPr>
          <w:p w14:paraId="1ABD9077" w14:textId="77777777" w:rsidR="006E2D47" w:rsidRDefault="0009672F">
            <w:pPr>
              <w:spacing w:before="40" w:after="40"/>
              <w:ind w:left="100" w:right="100"/>
              <w:jc w:val="right"/>
            </w:pPr>
            <w:r>
              <w:rPr>
                <w:rFonts w:ascii="Roboto" w:eastAsia="Roboto" w:hAnsi="Roboto" w:cs="Roboto"/>
                <w:color w:val="111111"/>
                <w:sz w:val="22"/>
                <w:szCs w:val="22"/>
              </w:rPr>
              <w:t>94</w:t>
            </w:r>
          </w:p>
        </w:tc>
        <w:tc>
          <w:tcPr>
            <w:tcW w:w="522" w:type="dxa"/>
            <w:shd w:val="clear" w:color="auto" w:fill="FFFFFF"/>
            <w:tcMar>
              <w:top w:w="0" w:type="dxa"/>
              <w:left w:w="0" w:type="dxa"/>
              <w:bottom w:w="0" w:type="dxa"/>
              <w:right w:w="0" w:type="dxa"/>
            </w:tcMar>
            <w:vAlign w:val="center"/>
          </w:tcPr>
          <w:p w14:paraId="755BDA47" w14:textId="77777777" w:rsidR="006E2D47" w:rsidRDefault="0009672F">
            <w:pPr>
              <w:spacing w:before="40" w:after="40"/>
              <w:ind w:left="100" w:right="100"/>
              <w:jc w:val="right"/>
            </w:pPr>
            <w:r>
              <w:rPr>
                <w:rFonts w:ascii="Roboto" w:eastAsia="Roboto" w:hAnsi="Roboto" w:cs="Roboto"/>
                <w:color w:val="111111"/>
                <w:sz w:val="22"/>
                <w:szCs w:val="22"/>
              </w:rPr>
              <w:t>39</w:t>
            </w:r>
          </w:p>
        </w:tc>
        <w:tc>
          <w:tcPr>
            <w:tcW w:w="517" w:type="dxa"/>
            <w:shd w:val="clear" w:color="auto" w:fill="FFFFFF"/>
            <w:tcMar>
              <w:top w:w="0" w:type="dxa"/>
              <w:left w:w="0" w:type="dxa"/>
              <w:bottom w:w="0" w:type="dxa"/>
              <w:right w:w="0" w:type="dxa"/>
            </w:tcMar>
            <w:vAlign w:val="center"/>
          </w:tcPr>
          <w:p w14:paraId="5FD1C6B5" w14:textId="77777777" w:rsidR="006E2D47" w:rsidRDefault="0009672F">
            <w:pPr>
              <w:spacing w:before="40" w:after="40"/>
              <w:ind w:left="100" w:right="100"/>
              <w:jc w:val="right"/>
            </w:pPr>
            <w:r>
              <w:rPr>
                <w:rFonts w:ascii="Roboto" w:eastAsia="Roboto" w:hAnsi="Roboto" w:cs="Roboto"/>
                <w:color w:val="111111"/>
                <w:sz w:val="22"/>
                <w:szCs w:val="22"/>
              </w:rPr>
              <w:t>10</w:t>
            </w:r>
          </w:p>
        </w:tc>
        <w:tc>
          <w:tcPr>
            <w:tcW w:w="778" w:type="dxa"/>
            <w:shd w:val="clear" w:color="auto" w:fill="FFFFFF"/>
            <w:tcMar>
              <w:top w:w="0" w:type="dxa"/>
              <w:left w:w="0" w:type="dxa"/>
              <w:bottom w:w="0" w:type="dxa"/>
              <w:right w:w="0" w:type="dxa"/>
            </w:tcMar>
            <w:vAlign w:val="center"/>
          </w:tcPr>
          <w:p w14:paraId="0DC103C5" w14:textId="77777777" w:rsidR="006E2D47" w:rsidRDefault="0009672F">
            <w:pPr>
              <w:spacing w:before="40" w:after="40"/>
              <w:ind w:left="100" w:right="100"/>
              <w:jc w:val="right"/>
            </w:pPr>
            <w:r>
              <w:rPr>
                <w:rFonts w:ascii="Roboto" w:eastAsia="Roboto" w:hAnsi="Roboto" w:cs="Roboto"/>
                <w:color w:val="111111"/>
                <w:sz w:val="22"/>
                <w:szCs w:val="22"/>
              </w:rPr>
              <w:t>39</w:t>
            </w:r>
          </w:p>
        </w:tc>
        <w:tc>
          <w:tcPr>
            <w:tcW w:w="517" w:type="dxa"/>
            <w:shd w:val="clear" w:color="auto" w:fill="FFFFFF"/>
            <w:tcMar>
              <w:top w:w="0" w:type="dxa"/>
              <w:left w:w="0" w:type="dxa"/>
              <w:bottom w:w="0" w:type="dxa"/>
              <w:right w:w="0" w:type="dxa"/>
            </w:tcMar>
            <w:vAlign w:val="center"/>
          </w:tcPr>
          <w:p w14:paraId="40BA5344" w14:textId="77777777" w:rsidR="006E2D47" w:rsidRDefault="0009672F">
            <w:pPr>
              <w:spacing w:before="40" w:after="40"/>
              <w:ind w:left="100" w:right="100"/>
              <w:jc w:val="right"/>
            </w:pPr>
            <w:r>
              <w:rPr>
                <w:rFonts w:ascii="Roboto" w:eastAsia="Roboto" w:hAnsi="Roboto" w:cs="Roboto"/>
                <w:color w:val="111111"/>
                <w:sz w:val="22"/>
                <w:szCs w:val="22"/>
              </w:rPr>
              <w:t>11</w:t>
            </w:r>
          </w:p>
        </w:tc>
        <w:tc>
          <w:tcPr>
            <w:tcW w:w="861" w:type="dxa"/>
            <w:shd w:val="clear" w:color="auto" w:fill="FFFFFF"/>
            <w:tcMar>
              <w:top w:w="0" w:type="dxa"/>
              <w:left w:w="0" w:type="dxa"/>
              <w:bottom w:w="0" w:type="dxa"/>
              <w:right w:w="0" w:type="dxa"/>
            </w:tcMar>
            <w:vAlign w:val="center"/>
          </w:tcPr>
          <w:p w14:paraId="4719221B" w14:textId="77777777" w:rsidR="006E2D47" w:rsidRDefault="0009672F">
            <w:pPr>
              <w:spacing w:before="40" w:after="40"/>
              <w:ind w:left="100" w:right="100"/>
              <w:jc w:val="right"/>
            </w:pPr>
            <w:r>
              <w:rPr>
                <w:rFonts w:ascii="Roboto" w:eastAsia="Roboto" w:hAnsi="Roboto" w:cs="Roboto"/>
                <w:color w:val="111111"/>
                <w:sz w:val="22"/>
                <w:szCs w:val="22"/>
              </w:rPr>
              <w:t>42</w:t>
            </w:r>
          </w:p>
        </w:tc>
        <w:tc>
          <w:tcPr>
            <w:tcW w:w="836" w:type="dxa"/>
            <w:shd w:val="clear" w:color="auto" w:fill="FFFFFF"/>
            <w:tcMar>
              <w:top w:w="0" w:type="dxa"/>
              <w:left w:w="0" w:type="dxa"/>
              <w:bottom w:w="0" w:type="dxa"/>
              <w:right w:w="0" w:type="dxa"/>
            </w:tcMar>
            <w:vAlign w:val="center"/>
          </w:tcPr>
          <w:p w14:paraId="2A3E4DD0" w14:textId="77777777" w:rsidR="006E2D47" w:rsidRDefault="0009672F">
            <w:pPr>
              <w:spacing w:before="40" w:after="40"/>
              <w:ind w:left="100" w:right="100"/>
              <w:jc w:val="right"/>
            </w:pPr>
            <w:r>
              <w:rPr>
                <w:rFonts w:ascii="Roboto" w:eastAsia="Roboto" w:hAnsi="Roboto" w:cs="Roboto"/>
                <w:color w:val="111111"/>
                <w:sz w:val="22"/>
                <w:szCs w:val="22"/>
              </w:rPr>
              <w:t>8</w:t>
            </w:r>
          </w:p>
        </w:tc>
        <w:tc>
          <w:tcPr>
            <w:tcW w:w="953" w:type="dxa"/>
            <w:shd w:val="clear" w:color="auto" w:fill="FFFFFF"/>
            <w:tcMar>
              <w:top w:w="0" w:type="dxa"/>
              <w:left w:w="0" w:type="dxa"/>
              <w:bottom w:w="0" w:type="dxa"/>
              <w:right w:w="0" w:type="dxa"/>
            </w:tcMar>
            <w:vAlign w:val="center"/>
          </w:tcPr>
          <w:p w14:paraId="333BDC89" w14:textId="77777777" w:rsidR="006E2D47" w:rsidRDefault="0009672F">
            <w:pPr>
              <w:spacing w:before="40" w:after="40"/>
              <w:ind w:left="100" w:right="100"/>
              <w:jc w:val="right"/>
            </w:pPr>
            <w:r>
              <w:rPr>
                <w:rFonts w:ascii="Roboto" w:eastAsia="Roboto" w:hAnsi="Roboto" w:cs="Roboto"/>
                <w:color w:val="111111"/>
                <w:sz w:val="22"/>
                <w:szCs w:val="22"/>
              </w:rPr>
              <w:t>0.9196</w:t>
            </w:r>
          </w:p>
        </w:tc>
        <w:tc>
          <w:tcPr>
            <w:tcW w:w="1125" w:type="dxa"/>
            <w:shd w:val="clear" w:color="auto" w:fill="FFFFFF"/>
            <w:tcMar>
              <w:top w:w="0" w:type="dxa"/>
              <w:left w:w="0" w:type="dxa"/>
              <w:bottom w:w="0" w:type="dxa"/>
              <w:right w:w="0" w:type="dxa"/>
            </w:tcMar>
            <w:vAlign w:val="center"/>
          </w:tcPr>
          <w:p w14:paraId="1A88418C" w14:textId="77777777" w:rsidR="006E2D47" w:rsidRDefault="0009672F">
            <w:pPr>
              <w:spacing w:before="40" w:after="40"/>
              <w:ind w:left="100" w:right="100"/>
              <w:jc w:val="right"/>
            </w:pPr>
            <w:r>
              <w:rPr>
                <w:rFonts w:ascii="Roboto" w:eastAsia="Roboto" w:hAnsi="Roboto" w:cs="Roboto"/>
                <w:color w:val="111111"/>
                <w:sz w:val="22"/>
                <w:szCs w:val="22"/>
              </w:rPr>
              <w:t>0.9365</w:t>
            </w:r>
          </w:p>
        </w:tc>
        <w:tc>
          <w:tcPr>
            <w:tcW w:w="1020" w:type="dxa"/>
            <w:shd w:val="clear" w:color="auto" w:fill="FFFFFF"/>
            <w:tcMar>
              <w:top w:w="0" w:type="dxa"/>
              <w:left w:w="0" w:type="dxa"/>
              <w:bottom w:w="0" w:type="dxa"/>
              <w:right w:w="0" w:type="dxa"/>
            </w:tcMar>
            <w:vAlign w:val="center"/>
          </w:tcPr>
          <w:p w14:paraId="78476029" w14:textId="77777777" w:rsidR="006E2D47" w:rsidRDefault="0009672F">
            <w:pPr>
              <w:spacing w:before="40" w:after="40"/>
              <w:ind w:left="100" w:right="100"/>
              <w:jc w:val="right"/>
            </w:pPr>
            <w:r>
              <w:rPr>
                <w:rFonts w:ascii="Roboto" w:eastAsia="Roboto" w:hAnsi="Roboto" w:cs="Roboto"/>
                <w:color w:val="111111"/>
                <w:sz w:val="22"/>
                <w:szCs w:val="22"/>
              </w:rPr>
              <w:t>0.9256</w:t>
            </w:r>
          </w:p>
        </w:tc>
        <w:tc>
          <w:tcPr>
            <w:tcW w:w="953" w:type="dxa"/>
            <w:shd w:val="clear" w:color="auto" w:fill="FFFFFF"/>
            <w:tcMar>
              <w:top w:w="0" w:type="dxa"/>
              <w:left w:w="0" w:type="dxa"/>
              <w:bottom w:w="0" w:type="dxa"/>
              <w:right w:w="0" w:type="dxa"/>
            </w:tcMar>
            <w:vAlign w:val="center"/>
          </w:tcPr>
          <w:p w14:paraId="65410FF6" w14:textId="77777777" w:rsidR="006E2D47" w:rsidRDefault="0009672F">
            <w:pPr>
              <w:spacing w:before="40" w:after="40"/>
              <w:ind w:left="100" w:right="100"/>
              <w:jc w:val="right"/>
            </w:pPr>
            <w:r>
              <w:rPr>
                <w:rFonts w:ascii="Roboto" w:eastAsia="Roboto" w:hAnsi="Roboto" w:cs="Roboto"/>
                <w:color w:val="111111"/>
                <w:sz w:val="22"/>
                <w:szCs w:val="22"/>
              </w:rPr>
              <w:t>0.9473</w:t>
            </w:r>
          </w:p>
        </w:tc>
        <w:tc>
          <w:tcPr>
            <w:tcW w:w="1125" w:type="dxa"/>
            <w:shd w:val="clear" w:color="auto" w:fill="FFFFFF"/>
            <w:tcMar>
              <w:top w:w="0" w:type="dxa"/>
              <w:left w:w="0" w:type="dxa"/>
              <w:bottom w:w="0" w:type="dxa"/>
              <w:right w:w="0" w:type="dxa"/>
            </w:tcMar>
            <w:vAlign w:val="center"/>
          </w:tcPr>
          <w:p w14:paraId="0C0E2F01" w14:textId="77777777" w:rsidR="006E2D47" w:rsidRDefault="0009672F">
            <w:pPr>
              <w:spacing w:before="40" w:after="40"/>
              <w:ind w:left="100" w:right="100"/>
              <w:jc w:val="right"/>
            </w:pPr>
            <w:r>
              <w:rPr>
                <w:rFonts w:ascii="Roboto" w:eastAsia="Roboto" w:hAnsi="Roboto" w:cs="Roboto"/>
                <w:color w:val="111111"/>
                <w:sz w:val="22"/>
                <w:szCs w:val="22"/>
              </w:rPr>
              <w:t>0.9365</w:t>
            </w:r>
          </w:p>
        </w:tc>
        <w:tc>
          <w:tcPr>
            <w:tcW w:w="1020" w:type="dxa"/>
            <w:shd w:val="clear" w:color="auto" w:fill="FFFFFF"/>
            <w:tcMar>
              <w:top w:w="0" w:type="dxa"/>
              <w:left w:w="0" w:type="dxa"/>
              <w:bottom w:w="0" w:type="dxa"/>
              <w:right w:w="0" w:type="dxa"/>
            </w:tcMar>
            <w:vAlign w:val="center"/>
          </w:tcPr>
          <w:p w14:paraId="172DFCA7" w14:textId="77777777" w:rsidR="006E2D47" w:rsidRDefault="0009672F">
            <w:pPr>
              <w:spacing w:before="40" w:after="40"/>
              <w:ind w:left="100" w:right="100"/>
              <w:jc w:val="right"/>
            </w:pPr>
            <w:r>
              <w:rPr>
                <w:rFonts w:ascii="Roboto" w:eastAsia="Roboto" w:hAnsi="Roboto" w:cs="Roboto"/>
                <w:color w:val="111111"/>
                <w:sz w:val="22"/>
                <w:szCs w:val="22"/>
              </w:rPr>
              <w:t>0.9500</w:t>
            </w:r>
          </w:p>
        </w:tc>
      </w:tr>
      <w:tr w:rsidR="006E2D47" w14:paraId="54CC1006" w14:textId="77777777">
        <w:trPr>
          <w:cantSplit/>
          <w:trHeight w:val="411"/>
          <w:jc w:val="center"/>
        </w:trPr>
        <w:tc>
          <w:tcPr>
            <w:tcW w:w="642" w:type="dxa"/>
            <w:shd w:val="clear" w:color="auto" w:fill="FFFFFF"/>
            <w:tcMar>
              <w:top w:w="0" w:type="dxa"/>
              <w:left w:w="0" w:type="dxa"/>
              <w:bottom w:w="0" w:type="dxa"/>
              <w:right w:w="0" w:type="dxa"/>
            </w:tcMar>
            <w:vAlign w:val="center"/>
          </w:tcPr>
          <w:p w14:paraId="3C30839D" w14:textId="77777777" w:rsidR="006E2D47" w:rsidRDefault="0009672F">
            <w:pPr>
              <w:spacing w:before="40" w:after="40"/>
              <w:ind w:left="100" w:right="100"/>
              <w:jc w:val="right"/>
            </w:pPr>
            <w:r>
              <w:rPr>
                <w:rFonts w:ascii="Roboto" w:eastAsia="Roboto" w:hAnsi="Roboto" w:cs="Roboto"/>
                <w:color w:val="111111"/>
                <w:sz w:val="22"/>
                <w:szCs w:val="22"/>
              </w:rPr>
              <w:t>95</w:t>
            </w:r>
          </w:p>
        </w:tc>
        <w:tc>
          <w:tcPr>
            <w:tcW w:w="522" w:type="dxa"/>
            <w:shd w:val="clear" w:color="auto" w:fill="FFFFFF"/>
            <w:tcMar>
              <w:top w:w="0" w:type="dxa"/>
              <w:left w:w="0" w:type="dxa"/>
              <w:bottom w:w="0" w:type="dxa"/>
              <w:right w:w="0" w:type="dxa"/>
            </w:tcMar>
            <w:vAlign w:val="center"/>
          </w:tcPr>
          <w:p w14:paraId="2C35EE96" w14:textId="77777777" w:rsidR="006E2D47" w:rsidRDefault="0009672F">
            <w:pPr>
              <w:spacing w:before="40" w:after="40"/>
              <w:ind w:left="100" w:right="100"/>
              <w:jc w:val="right"/>
            </w:pPr>
            <w:r>
              <w:rPr>
                <w:rFonts w:ascii="Roboto" w:eastAsia="Roboto" w:hAnsi="Roboto" w:cs="Roboto"/>
                <w:color w:val="111111"/>
                <w:sz w:val="22"/>
                <w:szCs w:val="22"/>
              </w:rPr>
              <w:t>39</w:t>
            </w:r>
          </w:p>
        </w:tc>
        <w:tc>
          <w:tcPr>
            <w:tcW w:w="517" w:type="dxa"/>
            <w:shd w:val="clear" w:color="auto" w:fill="FFFFFF"/>
            <w:tcMar>
              <w:top w:w="0" w:type="dxa"/>
              <w:left w:w="0" w:type="dxa"/>
              <w:bottom w:w="0" w:type="dxa"/>
              <w:right w:w="0" w:type="dxa"/>
            </w:tcMar>
            <w:vAlign w:val="center"/>
          </w:tcPr>
          <w:p w14:paraId="2C0EAE16" w14:textId="77777777" w:rsidR="006E2D47" w:rsidRDefault="0009672F">
            <w:pPr>
              <w:spacing w:before="40" w:after="40"/>
              <w:ind w:left="100" w:right="100"/>
              <w:jc w:val="right"/>
            </w:pPr>
            <w:r>
              <w:rPr>
                <w:rFonts w:ascii="Roboto" w:eastAsia="Roboto" w:hAnsi="Roboto" w:cs="Roboto"/>
                <w:color w:val="111111"/>
                <w:sz w:val="22"/>
                <w:szCs w:val="22"/>
              </w:rPr>
              <w:t>10</w:t>
            </w:r>
          </w:p>
        </w:tc>
        <w:tc>
          <w:tcPr>
            <w:tcW w:w="778" w:type="dxa"/>
            <w:shd w:val="clear" w:color="auto" w:fill="FFFFFF"/>
            <w:tcMar>
              <w:top w:w="0" w:type="dxa"/>
              <w:left w:w="0" w:type="dxa"/>
              <w:bottom w:w="0" w:type="dxa"/>
              <w:right w:w="0" w:type="dxa"/>
            </w:tcMar>
            <w:vAlign w:val="center"/>
          </w:tcPr>
          <w:p w14:paraId="4A39414E" w14:textId="77777777" w:rsidR="006E2D47" w:rsidRDefault="0009672F">
            <w:pPr>
              <w:spacing w:before="40" w:after="40"/>
              <w:ind w:left="100" w:right="100"/>
              <w:jc w:val="right"/>
            </w:pPr>
            <w:r>
              <w:rPr>
                <w:rFonts w:ascii="Roboto" w:eastAsia="Roboto" w:hAnsi="Roboto" w:cs="Roboto"/>
                <w:color w:val="111111"/>
                <w:sz w:val="22"/>
                <w:szCs w:val="22"/>
              </w:rPr>
              <w:t>39</w:t>
            </w:r>
          </w:p>
        </w:tc>
        <w:tc>
          <w:tcPr>
            <w:tcW w:w="517" w:type="dxa"/>
            <w:shd w:val="clear" w:color="auto" w:fill="FFFFFF"/>
            <w:tcMar>
              <w:top w:w="0" w:type="dxa"/>
              <w:left w:w="0" w:type="dxa"/>
              <w:bottom w:w="0" w:type="dxa"/>
              <w:right w:w="0" w:type="dxa"/>
            </w:tcMar>
            <w:vAlign w:val="center"/>
          </w:tcPr>
          <w:p w14:paraId="118B39D6" w14:textId="77777777" w:rsidR="006E2D47" w:rsidRDefault="0009672F">
            <w:pPr>
              <w:spacing w:before="40" w:after="40"/>
              <w:ind w:left="100" w:right="100"/>
              <w:jc w:val="right"/>
            </w:pPr>
            <w:r>
              <w:rPr>
                <w:rFonts w:ascii="Roboto" w:eastAsia="Roboto" w:hAnsi="Roboto" w:cs="Roboto"/>
                <w:color w:val="111111"/>
                <w:sz w:val="22"/>
                <w:szCs w:val="22"/>
              </w:rPr>
              <w:t>10</w:t>
            </w:r>
          </w:p>
        </w:tc>
        <w:tc>
          <w:tcPr>
            <w:tcW w:w="861" w:type="dxa"/>
            <w:shd w:val="clear" w:color="auto" w:fill="FFFFFF"/>
            <w:tcMar>
              <w:top w:w="0" w:type="dxa"/>
              <w:left w:w="0" w:type="dxa"/>
              <w:bottom w:w="0" w:type="dxa"/>
              <w:right w:w="0" w:type="dxa"/>
            </w:tcMar>
            <w:vAlign w:val="center"/>
          </w:tcPr>
          <w:p w14:paraId="25367AD2" w14:textId="77777777" w:rsidR="006E2D47" w:rsidRDefault="006E2D47">
            <w:pPr>
              <w:spacing w:before="40" w:after="40"/>
              <w:ind w:left="100" w:right="100"/>
              <w:jc w:val="right"/>
            </w:pPr>
          </w:p>
        </w:tc>
        <w:tc>
          <w:tcPr>
            <w:tcW w:w="836" w:type="dxa"/>
            <w:shd w:val="clear" w:color="auto" w:fill="FFFFFF"/>
            <w:tcMar>
              <w:top w:w="0" w:type="dxa"/>
              <w:left w:w="0" w:type="dxa"/>
              <w:bottom w:w="0" w:type="dxa"/>
              <w:right w:w="0" w:type="dxa"/>
            </w:tcMar>
            <w:vAlign w:val="center"/>
          </w:tcPr>
          <w:p w14:paraId="361286FB" w14:textId="77777777" w:rsidR="006E2D47" w:rsidRDefault="006E2D47">
            <w:pPr>
              <w:spacing w:before="40" w:after="40"/>
              <w:ind w:left="100" w:right="100"/>
              <w:jc w:val="right"/>
            </w:pPr>
          </w:p>
        </w:tc>
        <w:tc>
          <w:tcPr>
            <w:tcW w:w="953" w:type="dxa"/>
            <w:shd w:val="clear" w:color="auto" w:fill="FFFFFF"/>
            <w:tcMar>
              <w:top w:w="0" w:type="dxa"/>
              <w:left w:w="0" w:type="dxa"/>
              <w:bottom w:w="0" w:type="dxa"/>
              <w:right w:w="0" w:type="dxa"/>
            </w:tcMar>
            <w:vAlign w:val="center"/>
          </w:tcPr>
          <w:p w14:paraId="7FD129F7" w14:textId="77777777" w:rsidR="006E2D47" w:rsidRDefault="0009672F">
            <w:pPr>
              <w:spacing w:before="40" w:after="40"/>
              <w:ind w:left="100" w:right="100"/>
              <w:jc w:val="right"/>
            </w:pPr>
            <w:r>
              <w:rPr>
                <w:rFonts w:ascii="Roboto" w:eastAsia="Roboto" w:hAnsi="Roboto" w:cs="Roboto"/>
                <w:color w:val="111111"/>
                <w:sz w:val="22"/>
                <w:szCs w:val="22"/>
              </w:rPr>
              <w:t>0.9268</w:t>
            </w:r>
          </w:p>
        </w:tc>
        <w:tc>
          <w:tcPr>
            <w:tcW w:w="1125" w:type="dxa"/>
            <w:shd w:val="clear" w:color="auto" w:fill="FFFFFF"/>
            <w:tcMar>
              <w:top w:w="0" w:type="dxa"/>
              <w:left w:w="0" w:type="dxa"/>
              <w:bottom w:w="0" w:type="dxa"/>
              <w:right w:w="0" w:type="dxa"/>
            </w:tcMar>
            <w:vAlign w:val="center"/>
          </w:tcPr>
          <w:p w14:paraId="1643E052" w14:textId="77777777" w:rsidR="006E2D47" w:rsidRDefault="0009672F">
            <w:pPr>
              <w:spacing w:before="40" w:after="40"/>
              <w:ind w:left="100" w:right="100"/>
              <w:jc w:val="right"/>
            </w:pPr>
            <w:r>
              <w:rPr>
                <w:rFonts w:ascii="Roboto" w:eastAsia="Roboto" w:hAnsi="Roboto" w:cs="Roboto"/>
                <w:color w:val="111111"/>
                <w:sz w:val="22"/>
                <w:szCs w:val="22"/>
              </w:rPr>
              <w:t>0.9268</w:t>
            </w:r>
          </w:p>
        </w:tc>
        <w:tc>
          <w:tcPr>
            <w:tcW w:w="1020" w:type="dxa"/>
            <w:shd w:val="clear" w:color="auto" w:fill="FFFFFF"/>
            <w:tcMar>
              <w:top w:w="0" w:type="dxa"/>
              <w:left w:w="0" w:type="dxa"/>
              <w:bottom w:w="0" w:type="dxa"/>
              <w:right w:w="0" w:type="dxa"/>
            </w:tcMar>
            <w:vAlign w:val="center"/>
          </w:tcPr>
          <w:p w14:paraId="4501595E" w14:textId="77777777" w:rsidR="006E2D47" w:rsidRDefault="0009672F">
            <w:pPr>
              <w:spacing w:before="40" w:after="40"/>
              <w:ind w:left="100" w:right="100"/>
              <w:jc w:val="right"/>
            </w:pPr>
            <w:r>
              <w:rPr>
                <w:rFonts w:ascii="Roboto" w:eastAsia="Roboto" w:hAnsi="Roboto" w:cs="Roboto"/>
                <w:color w:val="111111"/>
                <w:sz w:val="22"/>
                <w:szCs w:val="22"/>
              </w:rPr>
              <w:t>0.9268</w:t>
            </w:r>
          </w:p>
        </w:tc>
        <w:tc>
          <w:tcPr>
            <w:tcW w:w="953" w:type="dxa"/>
            <w:shd w:val="clear" w:color="auto" w:fill="FFFFFF"/>
            <w:tcMar>
              <w:top w:w="0" w:type="dxa"/>
              <w:left w:w="0" w:type="dxa"/>
              <w:bottom w:w="0" w:type="dxa"/>
              <w:right w:w="0" w:type="dxa"/>
            </w:tcMar>
            <w:vAlign w:val="center"/>
          </w:tcPr>
          <w:p w14:paraId="5FCE5219" w14:textId="77777777" w:rsidR="006E2D47" w:rsidRDefault="0009672F">
            <w:pPr>
              <w:spacing w:before="40" w:after="40"/>
              <w:ind w:left="100" w:right="100"/>
              <w:jc w:val="right"/>
            </w:pPr>
            <w:r>
              <w:rPr>
                <w:rFonts w:ascii="Roboto" w:eastAsia="Roboto" w:hAnsi="Roboto" w:cs="Roboto"/>
                <w:color w:val="111111"/>
                <w:sz w:val="22"/>
                <w:szCs w:val="22"/>
              </w:rPr>
              <w:t>0.9428</w:t>
            </w:r>
          </w:p>
        </w:tc>
        <w:tc>
          <w:tcPr>
            <w:tcW w:w="1125" w:type="dxa"/>
            <w:shd w:val="clear" w:color="auto" w:fill="FFFFFF"/>
            <w:tcMar>
              <w:top w:w="0" w:type="dxa"/>
              <w:left w:w="0" w:type="dxa"/>
              <w:bottom w:w="0" w:type="dxa"/>
              <w:right w:w="0" w:type="dxa"/>
            </w:tcMar>
            <w:vAlign w:val="center"/>
          </w:tcPr>
          <w:p w14:paraId="093078F4" w14:textId="77777777" w:rsidR="006E2D47" w:rsidRDefault="0009672F">
            <w:pPr>
              <w:spacing w:before="40" w:after="40"/>
              <w:ind w:left="100" w:right="100"/>
              <w:jc w:val="right"/>
            </w:pPr>
            <w:r>
              <w:rPr>
                <w:rFonts w:ascii="Roboto" w:eastAsia="Roboto" w:hAnsi="Roboto" w:cs="Roboto"/>
                <w:color w:val="111111"/>
                <w:sz w:val="22"/>
                <w:szCs w:val="22"/>
              </w:rPr>
              <w:t>0.9428</w:t>
            </w:r>
          </w:p>
        </w:tc>
        <w:tc>
          <w:tcPr>
            <w:tcW w:w="1020" w:type="dxa"/>
            <w:shd w:val="clear" w:color="auto" w:fill="FFFFFF"/>
            <w:tcMar>
              <w:top w:w="0" w:type="dxa"/>
              <w:left w:w="0" w:type="dxa"/>
              <w:bottom w:w="0" w:type="dxa"/>
              <w:right w:w="0" w:type="dxa"/>
            </w:tcMar>
            <w:vAlign w:val="center"/>
          </w:tcPr>
          <w:p w14:paraId="239CE363" w14:textId="77777777" w:rsidR="006E2D47" w:rsidRDefault="0009672F">
            <w:pPr>
              <w:spacing w:before="40" w:after="40"/>
              <w:ind w:left="100" w:right="100"/>
              <w:jc w:val="right"/>
            </w:pPr>
            <w:r>
              <w:rPr>
                <w:rFonts w:ascii="Roboto" w:eastAsia="Roboto" w:hAnsi="Roboto" w:cs="Roboto"/>
                <w:color w:val="111111"/>
                <w:sz w:val="22"/>
                <w:szCs w:val="22"/>
              </w:rPr>
              <w:t>0.9428</w:t>
            </w:r>
          </w:p>
        </w:tc>
      </w:tr>
      <w:tr w:rsidR="006E2D47" w14:paraId="4A635BF1" w14:textId="77777777">
        <w:trPr>
          <w:cantSplit/>
          <w:trHeight w:val="411"/>
          <w:jc w:val="center"/>
        </w:trPr>
        <w:tc>
          <w:tcPr>
            <w:tcW w:w="642" w:type="dxa"/>
            <w:shd w:val="clear" w:color="auto" w:fill="FFFFFF"/>
            <w:tcMar>
              <w:top w:w="0" w:type="dxa"/>
              <w:left w:w="0" w:type="dxa"/>
              <w:bottom w:w="0" w:type="dxa"/>
              <w:right w:w="0" w:type="dxa"/>
            </w:tcMar>
            <w:vAlign w:val="center"/>
          </w:tcPr>
          <w:p w14:paraId="338FA5D3" w14:textId="77777777" w:rsidR="006E2D47" w:rsidRDefault="0009672F">
            <w:pPr>
              <w:spacing w:before="40" w:after="40"/>
              <w:ind w:left="100" w:right="100"/>
              <w:jc w:val="right"/>
            </w:pPr>
            <w:r>
              <w:rPr>
                <w:rFonts w:ascii="Roboto" w:eastAsia="Roboto" w:hAnsi="Roboto" w:cs="Roboto"/>
                <w:color w:val="111111"/>
                <w:sz w:val="22"/>
                <w:szCs w:val="22"/>
              </w:rPr>
              <w:t>96</w:t>
            </w:r>
          </w:p>
        </w:tc>
        <w:tc>
          <w:tcPr>
            <w:tcW w:w="522" w:type="dxa"/>
            <w:shd w:val="clear" w:color="auto" w:fill="FFFFFF"/>
            <w:tcMar>
              <w:top w:w="0" w:type="dxa"/>
              <w:left w:w="0" w:type="dxa"/>
              <w:bottom w:w="0" w:type="dxa"/>
              <w:right w:w="0" w:type="dxa"/>
            </w:tcMar>
            <w:vAlign w:val="center"/>
          </w:tcPr>
          <w:p w14:paraId="28D95BDB" w14:textId="77777777" w:rsidR="006E2D47" w:rsidRDefault="0009672F">
            <w:pPr>
              <w:spacing w:before="40" w:after="40"/>
              <w:ind w:left="100" w:right="100"/>
              <w:jc w:val="right"/>
            </w:pPr>
            <w:r>
              <w:rPr>
                <w:rFonts w:ascii="Roboto" w:eastAsia="Roboto" w:hAnsi="Roboto" w:cs="Roboto"/>
                <w:color w:val="111111"/>
                <w:sz w:val="22"/>
                <w:szCs w:val="22"/>
              </w:rPr>
              <w:t>39</w:t>
            </w:r>
          </w:p>
        </w:tc>
        <w:tc>
          <w:tcPr>
            <w:tcW w:w="517" w:type="dxa"/>
            <w:shd w:val="clear" w:color="auto" w:fill="FFFFFF"/>
            <w:tcMar>
              <w:top w:w="0" w:type="dxa"/>
              <w:left w:w="0" w:type="dxa"/>
              <w:bottom w:w="0" w:type="dxa"/>
              <w:right w:w="0" w:type="dxa"/>
            </w:tcMar>
            <w:vAlign w:val="center"/>
          </w:tcPr>
          <w:p w14:paraId="35A5AFFC" w14:textId="77777777" w:rsidR="006E2D47" w:rsidRDefault="0009672F">
            <w:pPr>
              <w:spacing w:before="40" w:after="40"/>
              <w:ind w:left="100" w:right="100"/>
              <w:jc w:val="right"/>
            </w:pPr>
            <w:r>
              <w:rPr>
                <w:rFonts w:ascii="Roboto" w:eastAsia="Roboto" w:hAnsi="Roboto" w:cs="Roboto"/>
                <w:color w:val="111111"/>
                <w:sz w:val="22"/>
                <w:szCs w:val="22"/>
              </w:rPr>
              <w:t>10</w:t>
            </w:r>
          </w:p>
        </w:tc>
        <w:tc>
          <w:tcPr>
            <w:tcW w:w="778" w:type="dxa"/>
            <w:shd w:val="clear" w:color="auto" w:fill="FFFFFF"/>
            <w:tcMar>
              <w:top w:w="0" w:type="dxa"/>
              <w:left w:w="0" w:type="dxa"/>
              <w:bottom w:w="0" w:type="dxa"/>
              <w:right w:w="0" w:type="dxa"/>
            </w:tcMar>
            <w:vAlign w:val="center"/>
          </w:tcPr>
          <w:p w14:paraId="305D1EB4" w14:textId="77777777" w:rsidR="006E2D47" w:rsidRDefault="0009672F">
            <w:pPr>
              <w:spacing w:before="40" w:after="40"/>
              <w:ind w:left="100" w:right="100"/>
              <w:jc w:val="right"/>
            </w:pPr>
            <w:r>
              <w:rPr>
                <w:rFonts w:ascii="Roboto" w:eastAsia="Roboto" w:hAnsi="Roboto" w:cs="Roboto"/>
                <w:color w:val="111111"/>
                <w:sz w:val="22"/>
                <w:szCs w:val="22"/>
              </w:rPr>
              <w:t>39</w:t>
            </w:r>
          </w:p>
        </w:tc>
        <w:tc>
          <w:tcPr>
            <w:tcW w:w="517" w:type="dxa"/>
            <w:shd w:val="clear" w:color="auto" w:fill="FFFFFF"/>
            <w:tcMar>
              <w:top w:w="0" w:type="dxa"/>
              <w:left w:w="0" w:type="dxa"/>
              <w:bottom w:w="0" w:type="dxa"/>
              <w:right w:w="0" w:type="dxa"/>
            </w:tcMar>
            <w:vAlign w:val="center"/>
          </w:tcPr>
          <w:p w14:paraId="7F6FB627" w14:textId="77777777" w:rsidR="006E2D47" w:rsidRDefault="0009672F">
            <w:pPr>
              <w:spacing w:before="40" w:after="40"/>
              <w:ind w:left="100" w:right="100"/>
              <w:jc w:val="right"/>
            </w:pPr>
            <w:r>
              <w:rPr>
                <w:rFonts w:ascii="Roboto" w:eastAsia="Roboto" w:hAnsi="Roboto" w:cs="Roboto"/>
                <w:color w:val="111111"/>
                <w:sz w:val="22"/>
                <w:szCs w:val="22"/>
              </w:rPr>
              <w:t>10</w:t>
            </w:r>
          </w:p>
        </w:tc>
        <w:tc>
          <w:tcPr>
            <w:tcW w:w="861" w:type="dxa"/>
            <w:shd w:val="clear" w:color="auto" w:fill="FFFFFF"/>
            <w:tcMar>
              <w:top w:w="0" w:type="dxa"/>
              <w:left w:w="0" w:type="dxa"/>
              <w:bottom w:w="0" w:type="dxa"/>
              <w:right w:w="0" w:type="dxa"/>
            </w:tcMar>
            <w:vAlign w:val="center"/>
          </w:tcPr>
          <w:p w14:paraId="7BAC0368" w14:textId="77777777" w:rsidR="006E2D47" w:rsidRDefault="0009672F">
            <w:pPr>
              <w:spacing w:before="40" w:after="40"/>
              <w:ind w:left="100" w:right="100"/>
              <w:jc w:val="right"/>
            </w:pPr>
            <w:r>
              <w:rPr>
                <w:rFonts w:ascii="Roboto" w:eastAsia="Roboto" w:hAnsi="Roboto" w:cs="Roboto"/>
                <w:color w:val="111111"/>
                <w:sz w:val="22"/>
                <w:szCs w:val="22"/>
              </w:rPr>
              <w:t>41</w:t>
            </w:r>
          </w:p>
        </w:tc>
        <w:tc>
          <w:tcPr>
            <w:tcW w:w="836" w:type="dxa"/>
            <w:shd w:val="clear" w:color="auto" w:fill="FFFFFF"/>
            <w:tcMar>
              <w:top w:w="0" w:type="dxa"/>
              <w:left w:w="0" w:type="dxa"/>
              <w:bottom w:w="0" w:type="dxa"/>
              <w:right w:w="0" w:type="dxa"/>
            </w:tcMar>
            <w:vAlign w:val="center"/>
          </w:tcPr>
          <w:p w14:paraId="110B95C2" w14:textId="77777777" w:rsidR="006E2D47" w:rsidRDefault="0009672F">
            <w:pPr>
              <w:spacing w:before="40" w:after="40"/>
              <w:ind w:left="100" w:right="100"/>
              <w:jc w:val="right"/>
            </w:pPr>
            <w:r>
              <w:rPr>
                <w:rFonts w:ascii="Roboto" w:eastAsia="Roboto" w:hAnsi="Roboto" w:cs="Roboto"/>
                <w:color w:val="111111"/>
                <w:sz w:val="22"/>
                <w:szCs w:val="22"/>
              </w:rPr>
              <w:t>8</w:t>
            </w:r>
          </w:p>
        </w:tc>
        <w:tc>
          <w:tcPr>
            <w:tcW w:w="953" w:type="dxa"/>
            <w:shd w:val="clear" w:color="auto" w:fill="FFFFFF"/>
            <w:tcMar>
              <w:top w:w="0" w:type="dxa"/>
              <w:left w:w="0" w:type="dxa"/>
              <w:bottom w:w="0" w:type="dxa"/>
              <w:right w:w="0" w:type="dxa"/>
            </w:tcMar>
            <w:vAlign w:val="center"/>
          </w:tcPr>
          <w:p w14:paraId="047CF963" w14:textId="77777777" w:rsidR="006E2D47" w:rsidRDefault="0009672F">
            <w:pPr>
              <w:spacing w:before="40" w:after="40"/>
              <w:ind w:left="100" w:right="100"/>
              <w:jc w:val="right"/>
            </w:pPr>
            <w:r>
              <w:rPr>
                <w:rFonts w:ascii="Roboto" w:eastAsia="Roboto" w:hAnsi="Roboto" w:cs="Roboto"/>
                <w:color w:val="111111"/>
                <w:sz w:val="22"/>
                <w:szCs w:val="22"/>
              </w:rPr>
              <w:t>0.9327</w:t>
            </w:r>
          </w:p>
        </w:tc>
        <w:tc>
          <w:tcPr>
            <w:tcW w:w="1125" w:type="dxa"/>
            <w:shd w:val="clear" w:color="auto" w:fill="FFFFFF"/>
            <w:tcMar>
              <w:top w:w="0" w:type="dxa"/>
              <w:left w:w="0" w:type="dxa"/>
              <w:bottom w:w="0" w:type="dxa"/>
              <w:right w:w="0" w:type="dxa"/>
            </w:tcMar>
            <w:vAlign w:val="center"/>
          </w:tcPr>
          <w:p w14:paraId="49781080" w14:textId="77777777" w:rsidR="006E2D47" w:rsidRDefault="0009672F">
            <w:pPr>
              <w:spacing w:before="40" w:after="40"/>
              <w:ind w:left="100" w:right="100"/>
              <w:jc w:val="right"/>
            </w:pPr>
            <w:r>
              <w:rPr>
                <w:rFonts w:ascii="Roboto" w:eastAsia="Roboto" w:hAnsi="Roboto" w:cs="Roboto"/>
                <w:color w:val="111111"/>
                <w:sz w:val="22"/>
                <w:szCs w:val="22"/>
              </w:rPr>
              <w:t>0.9327</w:t>
            </w:r>
          </w:p>
        </w:tc>
        <w:tc>
          <w:tcPr>
            <w:tcW w:w="1020" w:type="dxa"/>
            <w:shd w:val="clear" w:color="auto" w:fill="FFFFFF"/>
            <w:tcMar>
              <w:top w:w="0" w:type="dxa"/>
              <w:left w:w="0" w:type="dxa"/>
              <w:bottom w:w="0" w:type="dxa"/>
              <w:right w:w="0" w:type="dxa"/>
            </w:tcMar>
            <w:vAlign w:val="center"/>
          </w:tcPr>
          <w:p w14:paraId="1E1DC78F" w14:textId="77777777" w:rsidR="006E2D47" w:rsidRDefault="0009672F">
            <w:pPr>
              <w:spacing w:before="40" w:after="40"/>
              <w:ind w:left="100" w:right="100"/>
              <w:jc w:val="right"/>
            </w:pPr>
            <w:r>
              <w:rPr>
                <w:rFonts w:ascii="Roboto" w:eastAsia="Roboto" w:hAnsi="Roboto" w:cs="Roboto"/>
                <w:color w:val="111111"/>
                <w:sz w:val="22"/>
                <w:szCs w:val="22"/>
              </w:rPr>
              <w:t>0.9254</w:t>
            </w:r>
          </w:p>
        </w:tc>
        <w:tc>
          <w:tcPr>
            <w:tcW w:w="953" w:type="dxa"/>
            <w:shd w:val="clear" w:color="auto" w:fill="FFFFFF"/>
            <w:tcMar>
              <w:top w:w="0" w:type="dxa"/>
              <w:left w:w="0" w:type="dxa"/>
              <w:bottom w:w="0" w:type="dxa"/>
              <w:right w:w="0" w:type="dxa"/>
            </w:tcMar>
            <w:vAlign w:val="center"/>
          </w:tcPr>
          <w:p w14:paraId="777D703E" w14:textId="77777777" w:rsidR="006E2D47" w:rsidRDefault="0009672F">
            <w:pPr>
              <w:spacing w:before="40" w:after="40"/>
              <w:ind w:left="100" w:right="100"/>
              <w:jc w:val="right"/>
            </w:pPr>
            <w:r>
              <w:rPr>
                <w:rFonts w:ascii="Roboto" w:eastAsia="Roboto" w:hAnsi="Roboto" w:cs="Roboto"/>
                <w:color w:val="111111"/>
                <w:sz w:val="22"/>
                <w:szCs w:val="22"/>
              </w:rPr>
              <w:t>0.9382</w:t>
            </w:r>
          </w:p>
        </w:tc>
        <w:tc>
          <w:tcPr>
            <w:tcW w:w="1125" w:type="dxa"/>
            <w:shd w:val="clear" w:color="auto" w:fill="FFFFFF"/>
            <w:tcMar>
              <w:top w:w="0" w:type="dxa"/>
              <w:left w:w="0" w:type="dxa"/>
              <w:bottom w:w="0" w:type="dxa"/>
              <w:right w:w="0" w:type="dxa"/>
            </w:tcMar>
            <w:vAlign w:val="center"/>
          </w:tcPr>
          <w:p w14:paraId="2247FCAD" w14:textId="77777777" w:rsidR="006E2D47" w:rsidRDefault="0009672F">
            <w:pPr>
              <w:spacing w:before="40" w:after="40"/>
              <w:ind w:left="100" w:right="100"/>
              <w:jc w:val="right"/>
            </w:pPr>
            <w:r>
              <w:rPr>
                <w:rFonts w:ascii="Roboto" w:eastAsia="Roboto" w:hAnsi="Roboto" w:cs="Roboto"/>
                <w:color w:val="111111"/>
                <w:sz w:val="22"/>
                <w:szCs w:val="22"/>
              </w:rPr>
              <w:t>0.9382</w:t>
            </w:r>
          </w:p>
        </w:tc>
        <w:tc>
          <w:tcPr>
            <w:tcW w:w="1020" w:type="dxa"/>
            <w:shd w:val="clear" w:color="auto" w:fill="FFFFFF"/>
            <w:tcMar>
              <w:top w:w="0" w:type="dxa"/>
              <w:left w:w="0" w:type="dxa"/>
              <w:bottom w:w="0" w:type="dxa"/>
              <w:right w:w="0" w:type="dxa"/>
            </w:tcMar>
            <w:vAlign w:val="center"/>
          </w:tcPr>
          <w:p w14:paraId="3EB53FF4" w14:textId="77777777" w:rsidR="006E2D47" w:rsidRDefault="0009672F">
            <w:pPr>
              <w:spacing w:before="40" w:after="40"/>
              <w:ind w:left="100" w:right="100"/>
              <w:jc w:val="right"/>
            </w:pPr>
            <w:r>
              <w:rPr>
                <w:rFonts w:ascii="Roboto" w:eastAsia="Roboto" w:hAnsi="Roboto" w:cs="Roboto"/>
                <w:color w:val="111111"/>
                <w:sz w:val="22"/>
                <w:szCs w:val="22"/>
              </w:rPr>
              <w:t>0.9502</w:t>
            </w:r>
          </w:p>
        </w:tc>
      </w:tr>
      <w:tr w:rsidR="006E2D47" w14:paraId="6AAE79D0" w14:textId="77777777">
        <w:trPr>
          <w:cantSplit/>
          <w:trHeight w:val="411"/>
          <w:jc w:val="center"/>
        </w:trPr>
        <w:tc>
          <w:tcPr>
            <w:tcW w:w="642" w:type="dxa"/>
            <w:shd w:val="clear" w:color="auto" w:fill="FFFFFF"/>
            <w:tcMar>
              <w:top w:w="0" w:type="dxa"/>
              <w:left w:w="0" w:type="dxa"/>
              <w:bottom w:w="0" w:type="dxa"/>
              <w:right w:w="0" w:type="dxa"/>
            </w:tcMar>
            <w:vAlign w:val="center"/>
          </w:tcPr>
          <w:p w14:paraId="60CB0065" w14:textId="77777777" w:rsidR="006E2D47" w:rsidRDefault="0009672F">
            <w:pPr>
              <w:spacing w:before="40" w:after="40"/>
              <w:ind w:left="100" w:right="100"/>
              <w:jc w:val="right"/>
            </w:pPr>
            <w:r>
              <w:rPr>
                <w:rFonts w:ascii="Roboto" w:eastAsia="Roboto" w:hAnsi="Roboto" w:cs="Roboto"/>
                <w:color w:val="111111"/>
                <w:sz w:val="22"/>
                <w:szCs w:val="22"/>
              </w:rPr>
              <w:t>97</w:t>
            </w:r>
          </w:p>
        </w:tc>
        <w:tc>
          <w:tcPr>
            <w:tcW w:w="522" w:type="dxa"/>
            <w:shd w:val="clear" w:color="auto" w:fill="FFFFFF"/>
            <w:tcMar>
              <w:top w:w="0" w:type="dxa"/>
              <w:left w:w="0" w:type="dxa"/>
              <w:bottom w:w="0" w:type="dxa"/>
              <w:right w:w="0" w:type="dxa"/>
            </w:tcMar>
            <w:vAlign w:val="center"/>
          </w:tcPr>
          <w:p w14:paraId="66DB0658" w14:textId="77777777" w:rsidR="006E2D47" w:rsidRDefault="0009672F">
            <w:pPr>
              <w:spacing w:before="40" w:after="40"/>
              <w:ind w:left="100" w:right="100"/>
              <w:jc w:val="right"/>
            </w:pPr>
            <w:r>
              <w:rPr>
                <w:rFonts w:ascii="Roboto" w:eastAsia="Roboto" w:hAnsi="Roboto" w:cs="Roboto"/>
                <w:color w:val="111111"/>
                <w:sz w:val="22"/>
                <w:szCs w:val="22"/>
              </w:rPr>
              <w:t>40</w:t>
            </w:r>
          </w:p>
        </w:tc>
        <w:tc>
          <w:tcPr>
            <w:tcW w:w="517" w:type="dxa"/>
            <w:shd w:val="clear" w:color="auto" w:fill="FFFFFF"/>
            <w:tcMar>
              <w:top w:w="0" w:type="dxa"/>
              <w:left w:w="0" w:type="dxa"/>
              <w:bottom w:w="0" w:type="dxa"/>
              <w:right w:w="0" w:type="dxa"/>
            </w:tcMar>
            <w:vAlign w:val="center"/>
          </w:tcPr>
          <w:p w14:paraId="7B8F4E22" w14:textId="77777777" w:rsidR="006E2D47" w:rsidRDefault="0009672F">
            <w:pPr>
              <w:spacing w:before="40" w:after="40"/>
              <w:ind w:left="100" w:right="100"/>
              <w:jc w:val="right"/>
            </w:pPr>
            <w:r>
              <w:rPr>
                <w:rFonts w:ascii="Roboto" w:eastAsia="Roboto" w:hAnsi="Roboto" w:cs="Roboto"/>
                <w:color w:val="111111"/>
                <w:sz w:val="22"/>
                <w:szCs w:val="22"/>
              </w:rPr>
              <w:t>10</w:t>
            </w:r>
          </w:p>
        </w:tc>
        <w:tc>
          <w:tcPr>
            <w:tcW w:w="778" w:type="dxa"/>
            <w:shd w:val="clear" w:color="auto" w:fill="FFFFFF"/>
            <w:tcMar>
              <w:top w:w="0" w:type="dxa"/>
              <w:left w:w="0" w:type="dxa"/>
              <w:bottom w:w="0" w:type="dxa"/>
              <w:right w:w="0" w:type="dxa"/>
            </w:tcMar>
            <w:vAlign w:val="center"/>
          </w:tcPr>
          <w:p w14:paraId="43B56B55" w14:textId="77777777" w:rsidR="006E2D47" w:rsidRDefault="0009672F">
            <w:pPr>
              <w:spacing w:before="40" w:after="40"/>
              <w:ind w:left="100" w:right="100"/>
              <w:jc w:val="right"/>
            </w:pPr>
            <w:r>
              <w:rPr>
                <w:rFonts w:ascii="Roboto" w:eastAsia="Roboto" w:hAnsi="Roboto" w:cs="Roboto"/>
                <w:color w:val="111111"/>
                <w:sz w:val="22"/>
                <w:szCs w:val="22"/>
              </w:rPr>
              <w:t>41</w:t>
            </w:r>
          </w:p>
        </w:tc>
        <w:tc>
          <w:tcPr>
            <w:tcW w:w="517" w:type="dxa"/>
            <w:shd w:val="clear" w:color="auto" w:fill="FFFFFF"/>
            <w:tcMar>
              <w:top w:w="0" w:type="dxa"/>
              <w:left w:w="0" w:type="dxa"/>
              <w:bottom w:w="0" w:type="dxa"/>
              <w:right w:w="0" w:type="dxa"/>
            </w:tcMar>
            <w:vAlign w:val="center"/>
          </w:tcPr>
          <w:p w14:paraId="21E374D2" w14:textId="77777777" w:rsidR="006E2D47" w:rsidRDefault="0009672F">
            <w:pPr>
              <w:spacing w:before="40" w:after="40"/>
              <w:ind w:left="100" w:right="100"/>
              <w:jc w:val="right"/>
            </w:pPr>
            <w:r>
              <w:rPr>
                <w:rFonts w:ascii="Roboto" w:eastAsia="Roboto" w:hAnsi="Roboto" w:cs="Roboto"/>
                <w:color w:val="111111"/>
                <w:sz w:val="22"/>
                <w:szCs w:val="22"/>
              </w:rPr>
              <w:t>12</w:t>
            </w:r>
          </w:p>
        </w:tc>
        <w:tc>
          <w:tcPr>
            <w:tcW w:w="861" w:type="dxa"/>
            <w:shd w:val="clear" w:color="auto" w:fill="FFFFFF"/>
            <w:tcMar>
              <w:top w:w="0" w:type="dxa"/>
              <w:left w:w="0" w:type="dxa"/>
              <w:bottom w:w="0" w:type="dxa"/>
              <w:right w:w="0" w:type="dxa"/>
            </w:tcMar>
            <w:vAlign w:val="center"/>
          </w:tcPr>
          <w:p w14:paraId="2E056712" w14:textId="77777777" w:rsidR="006E2D47" w:rsidRDefault="0009672F">
            <w:pPr>
              <w:spacing w:before="40" w:after="40"/>
              <w:ind w:left="100" w:right="100"/>
              <w:jc w:val="right"/>
            </w:pPr>
            <w:r>
              <w:rPr>
                <w:rFonts w:ascii="Roboto" w:eastAsia="Roboto" w:hAnsi="Roboto" w:cs="Roboto"/>
                <w:color w:val="111111"/>
                <w:sz w:val="22"/>
                <w:szCs w:val="22"/>
              </w:rPr>
              <w:t>42</w:t>
            </w:r>
          </w:p>
        </w:tc>
        <w:tc>
          <w:tcPr>
            <w:tcW w:w="836" w:type="dxa"/>
            <w:shd w:val="clear" w:color="auto" w:fill="FFFFFF"/>
            <w:tcMar>
              <w:top w:w="0" w:type="dxa"/>
              <w:left w:w="0" w:type="dxa"/>
              <w:bottom w:w="0" w:type="dxa"/>
              <w:right w:w="0" w:type="dxa"/>
            </w:tcMar>
            <w:vAlign w:val="center"/>
          </w:tcPr>
          <w:p w14:paraId="204FDBA8" w14:textId="77777777" w:rsidR="006E2D47" w:rsidRDefault="0009672F">
            <w:pPr>
              <w:spacing w:before="40" w:after="40"/>
              <w:ind w:left="100" w:right="100"/>
              <w:jc w:val="right"/>
            </w:pPr>
            <w:r>
              <w:rPr>
                <w:rFonts w:ascii="Roboto" w:eastAsia="Roboto" w:hAnsi="Roboto" w:cs="Roboto"/>
                <w:color w:val="111111"/>
                <w:sz w:val="22"/>
                <w:szCs w:val="22"/>
              </w:rPr>
              <w:t>9</w:t>
            </w:r>
          </w:p>
        </w:tc>
        <w:tc>
          <w:tcPr>
            <w:tcW w:w="953" w:type="dxa"/>
            <w:shd w:val="clear" w:color="auto" w:fill="FFFFFF"/>
            <w:tcMar>
              <w:top w:w="0" w:type="dxa"/>
              <w:left w:w="0" w:type="dxa"/>
              <w:bottom w:w="0" w:type="dxa"/>
              <w:right w:w="0" w:type="dxa"/>
            </w:tcMar>
            <w:vAlign w:val="center"/>
          </w:tcPr>
          <w:p w14:paraId="32AA85C3" w14:textId="77777777" w:rsidR="006E2D47" w:rsidRDefault="0009672F">
            <w:pPr>
              <w:spacing w:before="40" w:after="40"/>
              <w:ind w:left="100" w:right="100"/>
              <w:jc w:val="right"/>
            </w:pPr>
            <w:r>
              <w:rPr>
                <w:rFonts w:ascii="Roboto" w:eastAsia="Roboto" w:hAnsi="Roboto" w:cs="Roboto"/>
                <w:color w:val="111111"/>
                <w:sz w:val="22"/>
                <w:szCs w:val="22"/>
              </w:rPr>
              <w:t>0.9246</w:t>
            </w:r>
          </w:p>
        </w:tc>
        <w:tc>
          <w:tcPr>
            <w:tcW w:w="1125" w:type="dxa"/>
            <w:shd w:val="clear" w:color="auto" w:fill="FFFFFF"/>
            <w:tcMar>
              <w:top w:w="0" w:type="dxa"/>
              <w:left w:w="0" w:type="dxa"/>
              <w:bottom w:w="0" w:type="dxa"/>
              <w:right w:w="0" w:type="dxa"/>
            </w:tcMar>
            <w:vAlign w:val="center"/>
          </w:tcPr>
          <w:p w14:paraId="52DA597D" w14:textId="77777777" w:rsidR="006E2D47" w:rsidRDefault="0009672F">
            <w:pPr>
              <w:spacing w:before="40" w:after="40"/>
              <w:ind w:left="100" w:right="100"/>
              <w:jc w:val="right"/>
            </w:pPr>
            <w:r>
              <w:rPr>
                <w:rFonts w:ascii="Roboto" w:eastAsia="Roboto" w:hAnsi="Roboto" w:cs="Roboto"/>
                <w:color w:val="111111"/>
                <w:sz w:val="22"/>
                <w:szCs w:val="22"/>
              </w:rPr>
              <w:t>0.9303</w:t>
            </w:r>
          </w:p>
        </w:tc>
        <w:tc>
          <w:tcPr>
            <w:tcW w:w="1020" w:type="dxa"/>
            <w:shd w:val="clear" w:color="auto" w:fill="FFFFFF"/>
            <w:tcMar>
              <w:top w:w="0" w:type="dxa"/>
              <w:left w:w="0" w:type="dxa"/>
              <w:bottom w:w="0" w:type="dxa"/>
              <w:right w:w="0" w:type="dxa"/>
            </w:tcMar>
            <w:vAlign w:val="center"/>
          </w:tcPr>
          <w:p w14:paraId="1DA7ED79" w14:textId="77777777" w:rsidR="006E2D47" w:rsidRDefault="0009672F">
            <w:pPr>
              <w:spacing w:before="40" w:after="40"/>
              <w:ind w:left="100" w:right="100"/>
              <w:jc w:val="right"/>
            </w:pPr>
            <w:r>
              <w:rPr>
                <w:rFonts w:ascii="Roboto" w:eastAsia="Roboto" w:hAnsi="Roboto" w:cs="Roboto"/>
                <w:color w:val="111111"/>
                <w:sz w:val="22"/>
                <w:szCs w:val="22"/>
              </w:rPr>
              <w:t>0.9254</w:t>
            </w:r>
          </w:p>
        </w:tc>
        <w:tc>
          <w:tcPr>
            <w:tcW w:w="953" w:type="dxa"/>
            <w:shd w:val="clear" w:color="auto" w:fill="FFFFFF"/>
            <w:tcMar>
              <w:top w:w="0" w:type="dxa"/>
              <w:left w:w="0" w:type="dxa"/>
              <w:bottom w:w="0" w:type="dxa"/>
              <w:right w:w="0" w:type="dxa"/>
            </w:tcMar>
            <w:vAlign w:val="center"/>
          </w:tcPr>
          <w:p w14:paraId="4E4E055C" w14:textId="77777777" w:rsidR="006E2D47" w:rsidRDefault="0009672F">
            <w:pPr>
              <w:spacing w:before="40" w:after="40"/>
              <w:ind w:left="100" w:right="100"/>
              <w:jc w:val="right"/>
            </w:pPr>
            <w:r>
              <w:rPr>
                <w:rFonts w:ascii="Roboto" w:eastAsia="Roboto" w:hAnsi="Roboto" w:cs="Roboto"/>
                <w:color w:val="111111"/>
                <w:sz w:val="22"/>
                <w:szCs w:val="22"/>
              </w:rPr>
              <w:t>0.9435</w:t>
            </w:r>
          </w:p>
        </w:tc>
        <w:tc>
          <w:tcPr>
            <w:tcW w:w="1125" w:type="dxa"/>
            <w:shd w:val="clear" w:color="auto" w:fill="FFFFFF"/>
            <w:tcMar>
              <w:top w:w="0" w:type="dxa"/>
              <w:left w:w="0" w:type="dxa"/>
              <w:bottom w:w="0" w:type="dxa"/>
              <w:right w:w="0" w:type="dxa"/>
            </w:tcMar>
            <w:vAlign w:val="center"/>
          </w:tcPr>
          <w:p w14:paraId="2230826D" w14:textId="77777777" w:rsidR="006E2D47" w:rsidRDefault="0009672F">
            <w:pPr>
              <w:spacing w:before="40" w:after="40"/>
              <w:ind w:left="100" w:right="100"/>
              <w:jc w:val="right"/>
            </w:pPr>
            <w:r>
              <w:rPr>
                <w:rFonts w:ascii="Roboto" w:eastAsia="Roboto" w:hAnsi="Roboto" w:cs="Roboto"/>
                <w:color w:val="111111"/>
                <w:sz w:val="22"/>
                <w:szCs w:val="22"/>
              </w:rPr>
              <w:t>0.9459</w:t>
            </w:r>
          </w:p>
        </w:tc>
        <w:tc>
          <w:tcPr>
            <w:tcW w:w="1020" w:type="dxa"/>
            <w:shd w:val="clear" w:color="auto" w:fill="FFFFFF"/>
            <w:tcMar>
              <w:top w:w="0" w:type="dxa"/>
              <w:left w:w="0" w:type="dxa"/>
              <w:bottom w:w="0" w:type="dxa"/>
              <w:right w:w="0" w:type="dxa"/>
            </w:tcMar>
            <w:vAlign w:val="center"/>
          </w:tcPr>
          <w:p w14:paraId="3A084792" w14:textId="77777777" w:rsidR="006E2D47" w:rsidRDefault="0009672F">
            <w:pPr>
              <w:spacing w:before="40" w:after="40"/>
              <w:ind w:left="100" w:right="100"/>
              <w:jc w:val="right"/>
            </w:pPr>
            <w:r>
              <w:rPr>
                <w:rFonts w:ascii="Roboto" w:eastAsia="Roboto" w:hAnsi="Roboto" w:cs="Roboto"/>
                <w:color w:val="111111"/>
                <w:sz w:val="22"/>
                <w:szCs w:val="22"/>
              </w:rPr>
              <w:t>0.9520</w:t>
            </w:r>
          </w:p>
        </w:tc>
      </w:tr>
      <w:tr w:rsidR="006E2D47" w14:paraId="08D48713" w14:textId="77777777">
        <w:trPr>
          <w:cantSplit/>
          <w:trHeight w:val="411"/>
          <w:jc w:val="center"/>
        </w:trPr>
        <w:tc>
          <w:tcPr>
            <w:tcW w:w="642" w:type="dxa"/>
            <w:shd w:val="clear" w:color="auto" w:fill="FFFFFF"/>
            <w:tcMar>
              <w:top w:w="0" w:type="dxa"/>
              <w:left w:w="0" w:type="dxa"/>
              <w:bottom w:w="0" w:type="dxa"/>
              <w:right w:w="0" w:type="dxa"/>
            </w:tcMar>
            <w:vAlign w:val="center"/>
          </w:tcPr>
          <w:p w14:paraId="42840F3B" w14:textId="77777777" w:rsidR="006E2D47" w:rsidRDefault="0009672F">
            <w:pPr>
              <w:spacing w:before="40" w:after="40"/>
              <w:ind w:left="100" w:right="100"/>
              <w:jc w:val="right"/>
            </w:pPr>
            <w:r>
              <w:rPr>
                <w:rFonts w:ascii="Roboto" w:eastAsia="Roboto" w:hAnsi="Roboto" w:cs="Roboto"/>
                <w:color w:val="111111"/>
                <w:sz w:val="22"/>
                <w:szCs w:val="22"/>
              </w:rPr>
              <w:t>98</w:t>
            </w:r>
          </w:p>
        </w:tc>
        <w:tc>
          <w:tcPr>
            <w:tcW w:w="522" w:type="dxa"/>
            <w:shd w:val="clear" w:color="auto" w:fill="FFFFFF"/>
            <w:tcMar>
              <w:top w:w="0" w:type="dxa"/>
              <w:left w:w="0" w:type="dxa"/>
              <w:bottom w:w="0" w:type="dxa"/>
              <w:right w:w="0" w:type="dxa"/>
            </w:tcMar>
            <w:vAlign w:val="center"/>
          </w:tcPr>
          <w:p w14:paraId="5F492F23" w14:textId="77777777" w:rsidR="006E2D47" w:rsidRDefault="0009672F">
            <w:pPr>
              <w:spacing w:before="40" w:after="40"/>
              <w:ind w:left="100" w:right="100"/>
              <w:jc w:val="right"/>
            </w:pPr>
            <w:r>
              <w:rPr>
                <w:rFonts w:ascii="Roboto" w:eastAsia="Roboto" w:hAnsi="Roboto" w:cs="Roboto"/>
                <w:color w:val="111111"/>
                <w:sz w:val="22"/>
                <w:szCs w:val="22"/>
              </w:rPr>
              <w:t>40</w:t>
            </w:r>
          </w:p>
        </w:tc>
        <w:tc>
          <w:tcPr>
            <w:tcW w:w="517" w:type="dxa"/>
            <w:shd w:val="clear" w:color="auto" w:fill="FFFFFF"/>
            <w:tcMar>
              <w:top w:w="0" w:type="dxa"/>
              <w:left w:w="0" w:type="dxa"/>
              <w:bottom w:w="0" w:type="dxa"/>
              <w:right w:w="0" w:type="dxa"/>
            </w:tcMar>
            <w:vAlign w:val="center"/>
          </w:tcPr>
          <w:p w14:paraId="15A2305A" w14:textId="77777777" w:rsidR="006E2D47" w:rsidRDefault="0009672F">
            <w:pPr>
              <w:spacing w:before="40" w:after="40"/>
              <w:ind w:left="100" w:right="100"/>
              <w:jc w:val="right"/>
            </w:pPr>
            <w:r>
              <w:rPr>
                <w:rFonts w:ascii="Roboto" w:eastAsia="Roboto" w:hAnsi="Roboto" w:cs="Roboto"/>
                <w:color w:val="111111"/>
                <w:sz w:val="22"/>
                <w:szCs w:val="22"/>
              </w:rPr>
              <w:t>10</w:t>
            </w:r>
          </w:p>
        </w:tc>
        <w:tc>
          <w:tcPr>
            <w:tcW w:w="778" w:type="dxa"/>
            <w:shd w:val="clear" w:color="auto" w:fill="FFFFFF"/>
            <w:tcMar>
              <w:top w:w="0" w:type="dxa"/>
              <w:left w:w="0" w:type="dxa"/>
              <w:bottom w:w="0" w:type="dxa"/>
              <w:right w:w="0" w:type="dxa"/>
            </w:tcMar>
            <w:vAlign w:val="center"/>
          </w:tcPr>
          <w:p w14:paraId="0A25AFFC" w14:textId="77777777" w:rsidR="006E2D47" w:rsidRDefault="0009672F">
            <w:pPr>
              <w:spacing w:before="40" w:after="40"/>
              <w:ind w:left="100" w:right="100"/>
              <w:jc w:val="right"/>
            </w:pPr>
            <w:r>
              <w:rPr>
                <w:rFonts w:ascii="Roboto" w:eastAsia="Roboto" w:hAnsi="Roboto" w:cs="Roboto"/>
                <w:color w:val="111111"/>
                <w:sz w:val="22"/>
                <w:szCs w:val="22"/>
              </w:rPr>
              <w:t>41</w:t>
            </w:r>
          </w:p>
        </w:tc>
        <w:tc>
          <w:tcPr>
            <w:tcW w:w="517" w:type="dxa"/>
            <w:shd w:val="clear" w:color="auto" w:fill="FFFFFF"/>
            <w:tcMar>
              <w:top w:w="0" w:type="dxa"/>
              <w:left w:w="0" w:type="dxa"/>
              <w:bottom w:w="0" w:type="dxa"/>
              <w:right w:w="0" w:type="dxa"/>
            </w:tcMar>
            <w:vAlign w:val="center"/>
          </w:tcPr>
          <w:p w14:paraId="62DD0E5E" w14:textId="77777777" w:rsidR="006E2D47" w:rsidRDefault="0009672F">
            <w:pPr>
              <w:spacing w:before="40" w:after="40"/>
              <w:ind w:left="100" w:right="100"/>
              <w:jc w:val="right"/>
            </w:pPr>
            <w:r>
              <w:rPr>
                <w:rFonts w:ascii="Roboto" w:eastAsia="Roboto" w:hAnsi="Roboto" w:cs="Roboto"/>
                <w:color w:val="111111"/>
                <w:sz w:val="22"/>
                <w:szCs w:val="22"/>
              </w:rPr>
              <w:t>11</w:t>
            </w:r>
          </w:p>
        </w:tc>
        <w:tc>
          <w:tcPr>
            <w:tcW w:w="861" w:type="dxa"/>
            <w:shd w:val="clear" w:color="auto" w:fill="FFFFFF"/>
            <w:tcMar>
              <w:top w:w="0" w:type="dxa"/>
              <w:left w:w="0" w:type="dxa"/>
              <w:bottom w:w="0" w:type="dxa"/>
              <w:right w:w="0" w:type="dxa"/>
            </w:tcMar>
            <w:vAlign w:val="center"/>
          </w:tcPr>
          <w:p w14:paraId="557D125A" w14:textId="77777777" w:rsidR="006E2D47" w:rsidRDefault="0009672F">
            <w:pPr>
              <w:spacing w:before="40" w:after="40"/>
              <w:ind w:left="100" w:right="100"/>
              <w:jc w:val="right"/>
            </w:pPr>
            <w:r>
              <w:rPr>
                <w:rFonts w:ascii="Roboto" w:eastAsia="Roboto" w:hAnsi="Roboto" w:cs="Roboto"/>
                <w:color w:val="111111"/>
                <w:sz w:val="22"/>
                <w:szCs w:val="22"/>
              </w:rPr>
              <w:t>44</w:t>
            </w:r>
          </w:p>
        </w:tc>
        <w:tc>
          <w:tcPr>
            <w:tcW w:w="836" w:type="dxa"/>
            <w:shd w:val="clear" w:color="auto" w:fill="FFFFFF"/>
            <w:tcMar>
              <w:top w:w="0" w:type="dxa"/>
              <w:left w:w="0" w:type="dxa"/>
              <w:bottom w:w="0" w:type="dxa"/>
              <w:right w:w="0" w:type="dxa"/>
            </w:tcMar>
            <w:vAlign w:val="center"/>
          </w:tcPr>
          <w:p w14:paraId="3A35D73E" w14:textId="77777777" w:rsidR="006E2D47" w:rsidRDefault="0009672F">
            <w:pPr>
              <w:spacing w:before="40" w:after="40"/>
              <w:ind w:left="100" w:right="100"/>
              <w:jc w:val="right"/>
            </w:pPr>
            <w:r>
              <w:rPr>
                <w:rFonts w:ascii="Roboto" w:eastAsia="Roboto" w:hAnsi="Roboto" w:cs="Roboto"/>
                <w:color w:val="111111"/>
                <w:sz w:val="22"/>
                <w:szCs w:val="22"/>
              </w:rPr>
              <w:t>9</w:t>
            </w:r>
          </w:p>
        </w:tc>
        <w:tc>
          <w:tcPr>
            <w:tcW w:w="953" w:type="dxa"/>
            <w:shd w:val="clear" w:color="auto" w:fill="FFFFFF"/>
            <w:tcMar>
              <w:top w:w="0" w:type="dxa"/>
              <w:left w:w="0" w:type="dxa"/>
              <w:bottom w:w="0" w:type="dxa"/>
              <w:right w:w="0" w:type="dxa"/>
            </w:tcMar>
            <w:vAlign w:val="center"/>
          </w:tcPr>
          <w:p w14:paraId="3E8F497A" w14:textId="77777777" w:rsidR="006E2D47" w:rsidRDefault="0009672F">
            <w:pPr>
              <w:spacing w:before="40" w:after="40"/>
              <w:ind w:left="100" w:right="100"/>
              <w:jc w:val="right"/>
            </w:pPr>
            <w:r>
              <w:rPr>
                <w:rFonts w:ascii="Roboto" w:eastAsia="Roboto" w:hAnsi="Roboto" w:cs="Roboto"/>
                <w:color w:val="111111"/>
                <w:sz w:val="22"/>
                <w:szCs w:val="22"/>
              </w:rPr>
              <w:t>0.9306</w:t>
            </w:r>
          </w:p>
        </w:tc>
        <w:tc>
          <w:tcPr>
            <w:tcW w:w="1125" w:type="dxa"/>
            <w:shd w:val="clear" w:color="auto" w:fill="FFFFFF"/>
            <w:tcMar>
              <w:top w:w="0" w:type="dxa"/>
              <w:left w:w="0" w:type="dxa"/>
              <w:bottom w:w="0" w:type="dxa"/>
              <w:right w:w="0" w:type="dxa"/>
            </w:tcMar>
            <w:vAlign w:val="center"/>
          </w:tcPr>
          <w:p w14:paraId="1A02B300" w14:textId="77777777" w:rsidR="006E2D47" w:rsidRDefault="0009672F">
            <w:pPr>
              <w:spacing w:before="40" w:after="40"/>
              <w:ind w:left="100" w:right="100"/>
              <w:jc w:val="right"/>
            </w:pPr>
            <w:r>
              <w:rPr>
                <w:rFonts w:ascii="Roboto" w:eastAsia="Roboto" w:hAnsi="Roboto" w:cs="Roboto"/>
                <w:color w:val="111111"/>
                <w:sz w:val="22"/>
                <w:szCs w:val="22"/>
              </w:rPr>
              <w:t>0.9322</w:t>
            </w:r>
          </w:p>
        </w:tc>
        <w:tc>
          <w:tcPr>
            <w:tcW w:w="1020" w:type="dxa"/>
            <w:shd w:val="clear" w:color="auto" w:fill="FFFFFF"/>
            <w:tcMar>
              <w:top w:w="0" w:type="dxa"/>
              <w:left w:w="0" w:type="dxa"/>
              <w:bottom w:w="0" w:type="dxa"/>
              <w:right w:w="0" w:type="dxa"/>
            </w:tcMar>
            <w:vAlign w:val="center"/>
          </w:tcPr>
          <w:p w14:paraId="7499CD21" w14:textId="77777777" w:rsidR="006E2D47" w:rsidRDefault="0009672F">
            <w:pPr>
              <w:spacing w:before="40" w:after="40"/>
              <w:ind w:left="100" w:right="100"/>
              <w:jc w:val="right"/>
            </w:pPr>
            <w:r>
              <w:rPr>
                <w:rFonts w:ascii="Roboto" w:eastAsia="Roboto" w:hAnsi="Roboto" w:cs="Roboto"/>
                <w:color w:val="111111"/>
                <w:sz w:val="22"/>
                <w:szCs w:val="22"/>
              </w:rPr>
              <w:t>0.9251</w:t>
            </w:r>
          </w:p>
        </w:tc>
        <w:tc>
          <w:tcPr>
            <w:tcW w:w="953" w:type="dxa"/>
            <w:shd w:val="clear" w:color="auto" w:fill="FFFFFF"/>
            <w:tcMar>
              <w:top w:w="0" w:type="dxa"/>
              <w:left w:w="0" w:type="dxa"/>
              <w:bottom w:w="0" w:type="dxa"/>
              <w:right w:w="0" w:type="dxa"/>
            </w:tcMar>
            <w:vAlign w:val="center"/>
          </w:tcPr>
          <w:p w14:paraId="4B5F6BCA" w14:textId="77777777" w:rsidR="006E2D47" w:rsidRDefault="0009672F">
            <w:pPr>
              <w:spacing w:before="40" w:after="40"/>
              <w:ind w:left="100" w:right="100"/>
              <w:jc w:val="right"/>
            </w:pPr>
            <w:r>
              <w:rPr>
                <w:rFonts w:ascii="Roboto" w:eastAsia="Roboto" w:hAnsi="Roboto" w:cs="Roboto"/>
                <w:color w:val="111111"/>
                <w:sz w:val="22"/>
                <w:szCs w:val="22"/>
              </w:rPr>
              <w:t>0.9391</w:t>
            </w:r>
          </w:p>
        </w:tc>
        <w:tc>
          <w:tcPr>
            <w:tcW w:w="1125" w:type="dxa"/>
            <w:shd w:val="clear" w:color="auto" w:fill="FFFFFF"/>
            <w:tcMar>
              <w:top w:w="0" w:type="dxa"/>
              <w:left w:w="0" w:type="dxa"/>
              <w:bottom w:w="0" w:type="dxa"/>
              <w:right w:w="0" w:type="dxa"/>
            </w:tcMar>
            <w:vAlign w:val="center"/>
          </w:tcPr>
          <w:p w14:paraId="26B70784" w14:textId="77777777" w:rsidR="006E2D47" w:rsidRDefault="0009672F">
            <w:pPr>
              <w:spacing w:before="40" w:after="40"/>
              <w:ind w:left="100" w:right="100"/>
              <w:jc w:val="right"/>
            </w:pPr>
            <w:r>
              <w:rPr>
                <w:rFonts w:ascii="Roboto" w:eastAsia="Roboto" w:hAnsi="Roboto" w:cs="Roboto"/>
                <w:color w:val="111111"/>
                <w:sz w:val="22"/>
                <w:szCs w:val="22"/>
              </w:rPr>
              <w:t>0.9464</w:t>
            </w:r>
          </w:p>
        </w:tc>
        <w:tc>
          <w:tcPr>
            <w:tcW w:w="1020" w:type="dxa"/>
            <w:shd w:val="clear" w:color="auto" w:fill="FFFFFF"/>
            <w:tcMar>
              <w:top w:w="0" w:type="dxa"/>
              <w:left w:w="0" w:type="dxa"/>
              <w:bottom w:w="0" w:type="dxa"/>
              <w:right w:w="0" w:type="dxa"/>
            </w:tcMar>
            <w:vAlign w:val="center"/>
          </w:tcPr>
          <w:p w14:paraId="56A81257" w14:textId="77777777" w:rsidR="006E2D47" w:rsidRDefault="0009672F">
            <w:pPr>
              <w:spacing w:before="40" w:after="40"/>
              <w:ind w:left="100" w:right="100"/>
              <w:jc w:val="right"/>
            </w:pPr>
            <w:r>
              <w:rPr>
                <w:rFonts w:ascii="Roboto" w:eastAsia="Roboto" w:hAnsi="Roboto" w:cs="Roboto"/>
                <w:color w:val="111111"/>
                <w:sz w:val="22"/>
                <w:szCs w:val="22"/>
              </w:rPr>
              <w:t>0.9556</w:t>
            </w:r>
          </w:p>
        </w:tc>
      </w:tr>
      <w:tr w:rsidR="006E2D47" w14:paraId="0166DE9C" w14:textId="77777777">
        <w:trPr>
          <w:cantSplit/>
          <w:trHeight w:val="411"/>
          <w:jc w:val="center"/>
        </w:trPr>
        <w:tc>
          <w:tcPr>
            <w:tcW w:w="642" w:type="dxa"/>
            <w:shd w:val="clear" w:color="auto" w:fill="FFFFFF"/>
            <w:tcMar>
              <w:top w:w="0" w:type="dxa"/>
              <w:left w:w="0" w:type="dxa"/>
              <w:bottom w:w="0" w:type="dxa"/>
              <w:right w:w="0" w:type="dxa"/>
            </w:tcMar>
            <w:vAlign w:val="center"/>
          </w:tcPr>
          <w:p w14:paraId="5C4E93DB" w14:textId="77777777" w:rsidR="006E2D47" w:rsidRDefault="0009672F">
            <w:pPr>
              <w:spacing w:before="40" w:after="40"/>
              <w:ind w:left="100" w:right="100"/>
              <w:jc w:val="right"/>
            </w:pPr>
            <w:r>
              <w:rPr>
                <w:rFonts w:ascii="Roboto" w:eastAsia="Roboto" w:hAnsi="Roboto" w:cs="Roboto"/>
                <w:color w:val="111111"/>
                <w:sz w:val="22"/>
                <w:szCs w:val="22"/>
              </w:rPr>
              <w:t>99</w:t>
            </w:r>
          </w:p>
        </w:tc>
        <w:tc>
          <w:tcPr>
            <w:tcW w:w="522" w:type="dxa"/>
            <w:shd w:val="clear" w:color="auto" w:fill="FFFFFF"/>
            <w:tcMar>
              <w:top w:w="0" w:type="dxa"/>
              <w:left w:w="0" w:type="dxa"/>
              <w:bottom w:w="0" w:type="dxa"/>
              <w:right w:w="0" w:type="dxa"/>
            </w:tcMar>
            <w:vAlign w:val="center"/>
          </w:tcPr>
          <w:p w14:paraId="4D8B1BFD" w14:textId="77777777" w:rsidR="006E2D47" w:rsidRDefault="0009672F">
            <w:pPr>
              <w:spacing w:before="40" w:after="40"/>
              <w:ind w:left="100" w:right="100"/>
              <w:jc w:val="right"/>
            </w:pPr>
            <w:r>
              <w:rPr>
                <w:rFonts w:ascii="Roboto" w:eastAsia="Roboto" w:hAnsi="Roboto" w:cs="Roboto"/>
                <w:color w:val="111111"/>
                <w:sz w:val="22"/>
                <w:szCs w:val="22"/>
              </w:rPr>
              <w:t>41</w:t>
            </w:r>
          </w:p>
        </w:tc>
        <w:tc>
          <w:tcPr>
            <w:tcW w:w="517" w:type="dxa"/>
            <w:shd w:val="clear" w:color="auto" w:fill="FFFFFF"/>
            <w:tcMar>
              <w:top w:w="0" w:type="dxa"/>
              <w:left w:w="0" w:type="dxa"/>
              <w:bottom w:w="0" w:type="dxa"/>
              <w:right w:w="0" w:type="dxa"/>
            </w:tcMar>
            <w:vAlign w:val="center"/>
          </w:tcPr>
          <w:p w14:paraId="6CBD942C" w14:textId="77777777" w:rsidR="006E2D47" w:rsidRDefault="0009672F">
            <w:pPr>
              <w:spacing w:before="40" w:after="40"/>
              <w:ind w:left="100" w:right="100"/>
              <w:jc w:val="right"/>
            </w:pPr>
            <w:r>
              <w:rPr>
                <w:rFonts w:ascii="Roboto" w:eastAsia="Roboto" w:hAnsi="Roboto" w:cs="Roboto"/>
                <w:color w:val="111111"/>
                <w:sz w:val="22"/>
                <w:szCs w:val="22"/>
              </w:rPr>
              <w:t>10</w:t>
            </w:r>
          </w:p>
        </w:tc>
        <w:tc>
          <w:tcPr>
            <w:tcW w:w="778" w:type="dxa"/>
            <w:shd w:val="clear" w:color="auto" w:fill="FFFFFF"/>
            <w:tcMar>
              <w:top w:w="0" w:type="dxa"/>
              <w:left w:w="0" w:type="dxa"/>
              <w:bottom w:w="0" w:type="dxa"/>
              <w:right w:w="0" w:type="dxa"/>
            </w:tcMar>
            <w:vAlign w:val="center"/>
          </w:tcPr>
          <w:p w14:paraId="3FEA3EF7" w14:textId="77777777" w:rsidR="006E2D47" w:rsidRDefault="0009672F">
            <w:pPr>
              <w:spacing w:before="40" w:after="40"/>
              <w:ind w:left="100" w:right="100"/>
              <w:jc w:val="right"/>
            </w:pPr>
            <w:r>
              <w:rPr>
                <w:rFonts w:ascii="Roboto" w:eastAsia="Roboto" w:hAnsi="Roboto" w:cs="Roboto"/>
                <w:color w:val="111111"/>
                <w:sz w:val="22"/>
                <w:szCs w:val="22"/>
              </w:rPr>
              <w:t>42</w:t>
            </w:r>
          </w:p>
        </w:tc>
        <w:tc>
          <w:tcPr>
            <w:tcW w:w="517" w:type="dxa"/>
            <w:shd w:val="clear" w:color="auto" w:fill="FFFFFF"/>
            <w:tcMar>
              <w:top w:w="0" w:type="dxa"/>
              <w:left w:w="0" w:type="dxa"/>
              <w:bottom w:w="0" w:type="dxa"/>
              <w:right w:w="0" w:type="dxa"/>
            </w:tcMar>
            <w:vAlign w:val="center"/>
          </w:tcPr>
          <w:p w14:paraId="187E61A0" w14:textId="77777777" w:rsidR="006E2D47" w:rsidRDefault="0009672F">
            <w:pPr>
              <w:spacing w:before="40" w:after="40"/>
              <w:ind w:left="100" w:right="100"/>
              <w:jc w:val="right"/>
            </w:pPr>
            <w:r>
              <w:rPr>
                <w:rFonts w:ascii="Roboto" w:eastAsia="Roboto" w:hAnsi="Roboto" w:cs="Roboto"/>
                <w:color w:val="111111"/>
                <w:sz w:val="22"/>
                <w:szCs w:val="22"/>
              </w:rPr>
              <w:t>12</w:t>
            </w:r>
          </w:p>
        </w:tc>
        <w:tc>
          <w:tcPr>
            <w:tcW w:w="861" w:type="dxa"/>
            <w:shd w:val="clear" w:color="auto" w:fill="FFFFFF"/>
            <w:tcMar>
              <w:top w:w="0" w:type="dxa"/>
              <w:left w:w="0" w:type="dxa"/>
              <w:bottom w:w="0" w:type="dxa"/>
              <w:right w:w="0" w:type="dxa"/>
            </w:tcMar>
            <w:vAlign w:val="center"/>
          </w:tcPr>
          <w:p w14:paraId="4373ED13" w14:textId="77777777" w:rsidR="006E2D47" w:rsidRDefault="0009672F">
            <w:pPr>
              <w:spacing w:before="40" w:after="40"/>
              <w:ind w:left="100" w:right="100"/>
              <w:jc w:val="right"/>
            </w:pPr>
            <w:r>
              <w:rPr>
                <w:rFonts w:ascii="Roboto" w:eastAsia="Roboto" w:hAnsi="Roboto" w:cs="Roboto"/>
                <w:color w:val="111111"/>
                <w:sz w:val="22"/>
                <w:szCs w:val="22"/>
              </w:rPr>
              <w:t>43</w:t>
            </w:r>
          </w:p>
        </w:tc>
        <w:tc>
          <w:tcPr>
            <w:tcW w:w="836" w:type="dxa"/>
            <w:shd w:val="clear" w:color="auto" w:fill="FFFFFF"/>
            <w:tcMar>
              <w:top w:w="0" w:type="dxa"/>
              <w:left w:w="0" w:type="dxa"/>
              <w:bottom w:w="0" w:type="dxa"/>
              <w:right w:w="0" w:type="dxa"/>
            </w:tcMar>
            <w:vAlign w:val="center"/>
          </w:tcPr>
          <w:p w14:paraId="515AC359" w14:textId="77777777" w:rsidR="006E2D47" w:rsidRDefault="0009672F">
            <w:pPr>
              <w:spacing w:before="40" w:after="40"/>
              <w:ind w:left="100" w:right="100"/>
              <w:jc w:val="right"/>
            </w:pPr>
            <w:r>
              <w:rPr>
                <w:rFonts w:ascii="Roboto" w:eastAsia="Roboto" w:hAnsi="Roboto" w:cs="Roboto"/>
                <w:color w:val="111111"/>
                <w:sz w:val="22"/>
                <w:szCs w:val="22"/>
              </w:rPr>
              <w:t>10</w:t>
            </w:r>
          </w:p>
        </w:tc>
        <w:tc>
          <w:tcPr>
            <w:tcW w:w="953" w:type="dxa"/>
            <w:shd w:val="clear" w:color="auto" w:fill="FFFFFF"/>
            <w:tcMar>
              <w:top w:w="0" w:type="dxa"/>
              <w:left w:w="0" w:type="dxa"/>
              <w:bottom w:w="0" w:type="dxa"/>
              <w:right w:w="0" w:type="dxa"/>
            </w:tcMar>
            <w:vAlign w:val="center"/>
          </w:tcPr>
          <w:p w14:paraId="2205182F" w14:textId="77777777" w:rsidR="006E2D47" w:rsidRDefault="0009672F">
            <w:pPr>
              <w:spacing w:before="40" w:after="40"/>
              <w:ind w:left="100" w:right="100"/>
              <w:jc w:val="right"/>
            </w:pPr>
            <w:r>
              <w:rPr>
                <w:rFonts w:ascii="Roboto" w:eastAsia="Roboto" w:hAnsi="Roboto" w:cs="Roboto"/>
                <w:color w:val="111111"/>
                <w:sz w:val="22"/>
                <w:szCs w:val="22"/>
              </w:rPr>
              <w:t>0.9223</w:t>
            </w:r>
          </w:p>
        </w:tc>
        <w:tc>
          <w:tcPr>
            <w:tcW w:w="1125" w:type="dxa"/>
            <w:shd w:val="clear" w:color="auto" w:fill="FFFFFF"/>
            <w:tcMar>
              <w:top w:w="0" w:type="dxa"/>
              <w:left w:w="0" w:type="dxa"/>
              <w:bottom w:w="0" w:type="dxa"/>
              <w:right w:w="0" w:type="dxa"/>
            </w:tcMar>
            <w:vAlign w:val="center"/>
          </w:tcPr>
          <w:p w14:paraId="387D774D" w14:textId="77777777" w:rsidR="006E2D47" w:rsidRDefault="0009672F">
            <w:pPr>
              <w:spacing w:before="40" w:after="40"/>
              <w:ind w:left="100" w:right="100"/>
              <w:jc w:val="right"/>
            </w:pPr>
            <w:r>
              <w:rPr>
                <w:rFonts w:ascii="Roboto" w:eastAsia="Roboto" w:hAnsi="Roboto" w:cs="Roboto"/>
                <w:color w:val="111111"/>
                <w:sz w:val="22"/>
                <w:szCs w:val="22"/>
              </w:rPr>
              <w:t>0.9282</w:t>
            </w:r>
          </w:p>
        </w:tc>
        <w:tc>
          <w:tcPr>
            <w:tcW w:w="1020" w:type="dxa"/>
            <w:shd w:val="clear" w:color="auto" w:fill="FFFFFF"/>
            <w:tcMar>
              <w:top w:w="0" w:type="dxa"/>
              <w:left w:w="0" w:type="dxa"/>
              <w:bottom w:w="0" w:type="dxa"/>
              <w:right w:w="0" w:type="dxa"/>
            </w:tcMar>
            <w:vAlign w:val="center"/>
          </w:tcPr>
          <w:p w14:paraId="40568F9A" w14:textId="77777777" w:rsidR="006E2D47" w:rsidRDefault="0009672F">
            <w:pPr>
              <w:spacing w:before="40" w:after="40"/>
              <w:ind w:left="100" w:right="100"/>
              <w:jc w:val="right"/>
            </w:pPr>
            <w:r>
              <w:rPr>
                <w:rFonts w:ascii="Roboto" w:eastAsia="Roboto" w:hAnsi="Roboto" w:cs="Roboto"/>
                <w:color w:val="111111"/>
                <w:sz w:val="22"/>
                <w:szCs w:val="22"/>
              </w:rPr>
              <w:t>0.9259</w:t>
            </w:r>
          </w:p>
        </w:tc>
        <w:tc>
          <w:tcPr>
            <w:tcW w:w="953" w:type="dxa"/>
            <w:shd w:val="clear" w:color="auto" w:fill="FFFFFF"/>
            <w:tcMar>
              <w:top w:w="0" w:type="dxa"/>
              <w:left w:w="0" w:type="dxa"/>
              <w:bottom w:w="0" w:type="dxa"/>
              <w:right w:w="0" w:type="dxa"/>
            </w:tcMar>
            <w:vAlign w:val="center"/>
          </w:tcPr>
          <w:p w14:paraId="53CFDD7D" w14:textId="77777777" w:rsidR="006E2D47" w:rsidRDefault="0009672F">
            <w:pPr>
              <w:spacing w:before="40" w:after="40"/>
              <w:ind w:left="100" w:right="100"/>
              <w:jc w:val="right"/>
            </w:pPr>
            <w:r>
              <w:rPr>
                <w:rFonts w:ascii="Roboto" w:eastAsia="Roboto" w:hAnsi="Roboto" w:cs="Roboto"/>
                <w:color w:val="111111"/>
                <w:sz w:val="22"/>
                <w:szCs w:val="22"/>
              </w:rPr>
              <w:t>0.9518</w:t>
            </w:r>
          </w:p>
        </w:tc>
        <w:tc>
          <w:tcPr>
            <w:tcW w:w="1125" w:type="dxa"/>
            <w:shd w:val="clear" w:color="auto" w:fill="FFFFFF"/>
            <w:tcMar>
              <w:top w:w="0" w:type="dxa"/>
              <w:left w:w="0" w:type="dxa"/>
              <w:bottom w:w="0" w:type="dxa"/>
              <w:right w:w="0" w:type="dxa"/>
            </w:tcMar>
            <w:vAlign w:val="center"/>
          </w:tcPr>
          <w:p w14:paraId="6870D661" w14:textId="77777777" w:rsidR="006E2D47" w:rsidRDefault="0009672F">
            <w:pPr>
              <w:spacing w:before="40" w:after="40"/>
              <w:ind w:left="100" w:right="100"/>
              <w:jc w:val="right"/>
            </w:pPr>
            <w:r>
              <w:rPr>
                <w:rFonts w:ascii="Roboto" w:eastAsia="Roboto" w:hAnsi="Roboto" w:cs="Roboto"/>
                <w:color w:val="111111"/>
                <w:sz w:val="22"/>
                <w:szCs w:val="22"/>
              </w:rPr>
              <w:t>0.9457</w:t>
            </w:r>
          </w:p>
        </w:tc>
        <w:tc>
          <w:tcPr>
            <w:tcW w:w="1020" w:type="dxa"/>
            <w:shd w:val="clear" w:color="auto" w:fill="FFFFFF"/>
            <w:tcMar>
              <w:top w:w="0" w:type="dxa"/>
              <w:left w:w="0" w:type="dxa"/>
              <w:bottom w:w="0" w:type="dxa"/>
              <w:right w:w="0" w:type="dxa"/>
            </w:tcMar>
            <w:vAlign w:val="center"/>
          </w:tcPr>
          <w:p w14:paraId="4BDD3C80" w14:textId="77777777" w:rsidR="006E2D47" w:rsidRDefault="0009672F">
            <w:pPr>
              <w:spacing w:before="40" w:after="40"/>
              <w:ind w:left="100" w:right="100"/>
              <w:jc w:val="right"/>
            </w:pPr>
            <w:r>
              <w:rPr>
                <w:rFonts w:ascii="Roboto" w:eastAsia="Roboto" w:hAnsi="Roboto" w:cs="Roboto"/>
                <w:color w:val="111111"/>
                <w:sz w:val="22"/>
                <w:szCs w:val="22"/>
              </w:rPr>
              <w:t>0.9516</w:t>
            </w:r>
          </w:p>
        </w:tc>
      </w:tr>
      <w:tr w:rsidR="006E2D47" w14:paraId="39BC34B2" w14:textId="77777777">
        <w:trPr>
          <w:cantSplit/>
          <w:trHeight w:val="411"/>
          <w:jc w:val="center"/>
        </w:trPr>
        <w:tc>
          <w:tcPr>
            <w:tcW w:w="642" w:type="dxa"/>
            <w:tcBorders>
              <w:bottom w:val="single" w:sz="16" w:space="0" w:color="000000"/>
            </w:tcBorders>
            <w:shd w:val="clear" w:color="auto" w:fill="FFFFFF"/>
            <w:tcMar>
              <w:top w:w="0" w:type="dxa"/>
              <w:left w:w="0" w:type="dxa"/>
              <w:bottom w:w="0" w:type="dxa"/>
              <w:right w:w="0" w:type="dxa"/>
            </w:tcMar>
            <w:vAlign w:val="center"/>
          </w:tcPr>
          <w:p w14:paraId="6276AD8F" w14:textId="77777777" w:rsidR="006E2D47" w:rsidRDefault="0009672F">
            <w:pPr>
              <w:spacing w:before="40" w:after="40"/>
              <w:ind w:left="100" w:right="100"/>
              <w:jc w:val="right"/>
            </w:pPr>
            <w:r>
              <w:rPr>
                <w:rFonts w:ascii="Roboto" w:eastAsia="Roboto" w:hAnsi="Roboto" w:cs="Roboto"/>
                <w:color w:val="111111"/>
                <w:sz w:val="22"/>
                <w:szCs w:val="22"/>
              </w:rPr>
              <w:t>100</w:t>
            </w:r>
          </w:p>
        </w:tc>
        <w:tc>
          <w:tcPr>
            <w:tcW w:w="522" w:type="dxa"/>
            <w:tcBorders>
              <w:bottom w:val="single" w:sz="16" w:space="0" w:color="000000"/>
            </w:tcBorders>
            <w:shd w:val="clear" w:color="auto" w:fill="FFFFFF"/>
            <w:tcMar>
              <w:top w:w="0" w:type="dxa"/>
              <w:left w:w="0" w:type="dxa"/>
              <w:bottom w:w="0" w:type="dxa"/>
              <w:right w:w="0" w:type="dxa"/>
            </w:tcMar>
            <w:vAlign w:val="center"/>
          </w:tcPr>
          <w:p w14:paraId="7DED2B33" w14:textId="77777777" w:rsidR="006E2D47" w:rsidRDefault="0009672F">
            <w:pPr>
              <w:spacing w:before="40" w:after="40"/>
              <w:ind w:left="100" w:right="100"/>
              <w:jc w:val="right"/>
            </w:pPr>
            <w:r>
              <w:rPr>
                <w:rFonts w:ascii="Roboto" w:eastAsia="Roboto" w:hAnsi="Roboto" w:cs="Roboto"/>
                <w:color w:val="111111"/>
                <w:sz w:val="22"/>
                <w:szCs w:val="22"/>
              </w:rPr>
              <w:t>41</w:t>
            </w:r>
          </w:p>
        </w:tc>
        <w:tc>
          <w:tcPr>
            <w:tcW w:w="517" w:type="dxa"/>
            <w:tcBorders>
              <w:bottom w:val="single" w:sz="16" w:space="0" w:color="000000"/>
            </w:tcBorders>
            <w:shd w:val="clear" w:color="auto" w:fill="FFFFFF"/>
            <w:tcMar>
              <w:top w:w="0" w:type="dxa"/>
              <w:left w:w="0" w:type="dxa"/>
              <w:bottom w:w="0" w:type="dxa"/>
              <w:right w:w="0" w:type="dxa"/>
            </w:tcMar>
            <w:vAlign w:val="center"/>
          </w:tcPr>
          <w:p w14:paraId="0E9F508C" w14:textId="77777777" w:rsidR="006E2D47" w:rsidRDefault="0009672F">
            <w:pPr>
              <w:spacing w:before="40" w:after="40"/>
              <w:ind w:left="100" w:right="100"/>
              <w:jc w:val="right"/>
            </w:pPr>
            <w:r>
              <w:rPr>
                <w:rFonts w:ascii="Roboto" w:eastAsia="Roboto" w:hAnsi="Roboto" w:cs="Roboto"/>
                <w:color w:val="111111"/>
                <w:sz w:val="22"/>
                <w:szCs w:val="22"/>
              </w:rPr>
              <w:t>10</w:t>
            </w:r>
          </w:p>
        </w:tc>
        <w:tc>
          <w:tcPr>
            <w:tcW w:w="778" w:type="dxa"/>
            <w:tcBorders>
              <w:bottom w:val="single" w:sz="16" w:space="0" w:color="000000"/>
            </w:tcBorders>
            <w:shd w:val="clear" w:color="auto" w:fill="FFFFFF"/>
            <w:tcMar>
              <w:top w:w="0" w:type="dxa"/>
              <w:left w:w="0" w:type="dxa"/>
              <w:bottom w:w="0" w:type="dxa"/>
              <w:right w:w="0" w:type="dxa"/>
            </w:tcMar>
            <w:vAlign w:val="center"/>
          </w:tcPr>
          <w:p w14:paraId="10E1B8A5" w14:textId="77777777" w:rsidR="006E2D47" w:rsidRDefault="0009672F">
            <w:pPr>
              <w:spacing w:before="40" w:after="40"/>
              <w:ind w:left="100" w:right="100"/>
              <w:jc w:val="right"/>
            </w:pPr>
            <w:r>
              <w:rPr>
                <w:rFonts w:ascii="Roboto" w:eastAsia="Roboto" w:hAnsi="Roboto" w:cs="Roboto"/>
                <w:color w:val="111111"/>
                <w:sz w:val="22"/>
                <w:szCs w:val="22"/>
              </w:rPr>
              <w:t>41</w:t>
            </w:r>
          </w:p>
        </w:tc>
        <w:tc>
          <w:tcPr>
            <w:tcW w:w="517" w:type="dxa"/>
            <w:tcBorders>
              <w:bottom w:val="single" w:sz="16" w:space="0" w:color="000000"/>
            </w:tcBorders>
            <w:shd w:val="clear" w:color="auto" w:fill="FFFFFF"/>
            <w:tcMar>
              <w:top w:w="0" w:type="dxa"/>
              <w:left w:w="0" w:type="dxa"/>
              <w:bottom w:w="0" w:type="dxa"/>
              <w:right w:w="0" w:type="dxa"/>
            </w:tcMar>
            <w:vAlign w:val="center"/>
          </w:tcPr>
          <w:p w14:paraId="3E7544BE" w14:textId="77777777" w:rsidR="006E2D47" w:rsidRDefault="0009672F">
            <w:pPr>
              <w:spacing w:before="40" w:after="40"/>
              <w:ind w:left="100" w:right="100"/>
              <w:jc w:val="right"/>
            </w:pPr>
            <w:r>
              <w:rPr>
                <w:rFonts w:ascii="Roboto" w:eastAsia="Roboto" w:hAnsi="Roboto" w:cs="Roboto"/>
                <w:color w:val="111111"/>
                <w:sz w:val="22"/>
                <w:szCs w:val="22"/>
              </w:rPr>
              <w:t>10</w:t>
            </w:r>
          </w:p>
        </w:tc>
        <w:tc>
          <w:tcPr>
            <w:tcW w:w="861" w:type="dxa"/>
            <w:tcBorders>
              <w:bottom w:val="single" w:sz="16" w:space="0" w:color="000000"/>
            </w:tcBorders>
            <w:shd w:val="clear" w:color="auto" w:fill="FFFFFF"/>
            <w:tcMar>
              <w:top w:w="0" w:type="dxa"/>
              <w:left w:w="0" w:type="dxa"/>
              <w:bottom w:w="0" w:type="dxa"/>
              <w:right w:w="0" w:type="dxa"/>
            </w:tcMar>
            <w:vAlign w:val="center"/>
          </w:tcPr>
          <w:p w14:paraId="33DB0CB5" w14:textId="77777777" w:rsidR="006E2D47" w:rsidRDefault="0009672F">
            <w:pPr>
              <w:spacing w:before="40" w:after="40"/>
              <w:ind w:left="100" w:right="100"/>
              <w:jc w:val="right"/>
            </w:pPr>
            <w:r>
              <w:rPr>
                <w:rFonts w:ascii="Roboto" w:eastAsia="Roboto" w:hAnsi="Roboto" w:cs="Roboto"/>
                <w:color w:val="111111"/>
                <w:sz w:val="22"/>
                <w:szCs w:val="22"/>
              </w:rPr>
              <w:t>42</w:t>
            </w:r>
          </w:p>
        </w:tc>
        <w:tc>
          <w:tcPr>
            <w:tcW w:w="836" w:type="dxa"/>
            <w:tcBorders>
              <w:bottom w:val="single" w:sz="16" w:space="0" w:color="000000"/>
            </w:tcBorders>
            <w:shd w:val="clear" w:color="auto" w:fill="FFFFFF"/>
            <w:tcMar>
              <w:top w:w="0" w:type="dxa"/>
              <w:left w:w="0" w:type="dxa"/>
              <w:bottom w:w="0" w:type="dxa"/>
              <w:right w:w="0" w:type="dxa"/>
            </w:tcMar>
            <w:vAlign w:val="center"/>
          </w:tcPr>
          <w:p w14:paraId="758353DE" w14:textId="77777777" w:rsidR="006E2D47" w:rsidRDefault="0009672F">
            <w:pPr>
              <w:spacing w:before="40" w:after="40"/>
              <w:ind w:left="100" w:right="100"/>
              <w:jc w:val="right"/>
            </w:pPr>
            <w:r>
              <w:rPr>
                <w:rFonts w:ascii="Roboto" w:eastAsia="Roboto" w:hAnsi="Roboto" w:cs="Roboto"/>
                <w:color w:val="111111"/>
                <w:sz w:val="22"/>
                <w:szCs w:val="22"/>
              </w:rPr>
              <w:t>9</w:t>
            </w:r>
          </w:p>
        </w:tc>
        <w:tc>
          <w:tcPr>
            <w:tcW w:w="953" w:type="dxa"/>
            <w:tcBorders>
              <w:bottom w:val="single" w:sz="16" w:space="0" w:color="000000"/>
            </w:tcBorders>
            <w:shd w:val="clear" w:color="auto" w:fill="FFFFFF"/>
            <w:tcMar>
              <w:top w:w="0" w:type="dxa"/>
              <w:left w:w="0" w:type="dxa"/>
              <w:bottom w:w="0" w:type="dxa"/>
              <w:right w:w="0" w:type="dxa"/>
            </w:tcMar>
            <w:vAlign w:val="center"/>
          </w:tcPr>
          <w:p w14:paraId="4A355CDD" w14:textId="77777777" w:rsidR="006E2D47" w:rsidRDefault="0009672F">
            <w:pPr>
              <w:spacing w:before="40" w:after="40"/>
              <w:ind w:left="100" w:right="100"/>
              <w:jc w:val="right"/>
            </w:pPr>
            <w:r>
              <w:rPr>
                <w:rFonts w:ascii="Roboto" w:eastAsia="Roboto" w:hAnsi="Roboto" w:cs="Roboto"/>
                <w:color w:val="111111"/>
                <w:sz w:val="22"/>
                <w:szCs w:val="22"/>
              </w:rPr>
              <w:t>0.9285</w:t>
            </w:r>
          </w:p>
        </w:tc>
        <w:tc>
          <w:tcPr>
            <w:tcW w:w="1125" w:type="dxa"/>
            <w:tcBorders>
              <w:bottom w:val="single" w:sz="16" w:space="0" w:color="000000"/>
            </w:tcBorders>
            <w:shd w:val="clear" w:color="auto" w:fill="FFFFFF"/>
            <w:tcMar>
              <w:top w:w="0" w:type="dxa"/>
              <w:left w:w="0" w:type="dxa"/>
              <w:bottom w:w="0" w:type="dxa"/>
              <w:right w:w="0" w:type="dxa"/>
            </w:tcMar>
            <w:vAlign w:val="center"/>
          </w:tcPr>
          <w:p w14:paraId="7C3875CE" w14:textId="77777777" w:rsidR="006E2D47" w:rsidRDefault="0009672F">
            <w:pPr>
              <w:spacing w:before="40" w:after="40"/>
              <w:ind w:left="100" w:right="100"/>
              <w:jc w:val="right"/>
            </w:pPr>
            <w:r>
              <w:rPr>
                <w:rFonts w:ascii="Roboto" w:eastAsia="Roboto" w:hAnsi="Roboto" w:cs="Roboto"/>
                <w:color w:val="111111"/>
                <w:sz w:val="22"/>
                <w:szCs w:val="22"/>
              </w:rPr>
              <w:t>0.9285</w:t>
            </w:r>
          </w:p>
        </w:tc>
        <w:tc>
          <w:tcPr>
            <w:tcW w:w="1020" w:type="dxa"/>
            <w:tcBorders>
              <w:bottom w:val="single" w:sz="16" w:space="0" w:color="000000"/>
            </w:tcBorders>
            <w:shd w:val="clear" w:color="auto" w:fill="FFFFFF"/>
            <w:tcMar>
              <w:top w:w="0" w:type="dxa"/>
              <w:left w:w="0" w:type="dxa"/>
              <w:bottom w:w="0" w:type="dxa"/>
              <w:right w:w="0" w:type="dxa"/>
            </w:tcMar>
            <w:vAlign w:val="center"/>
          </w:tcPr>
          <w:p w14:paraId="1D0C52C7" w14:textId="77777777" w:rsidR="006E2D47" w:rsidRDefault="0009672F">
            <w:pPr>
              <w:spacing w:before="40" w:after="40"/>
              <w:ind w:left="100" w:right="100"/>
              <w:jc w:val="right"/>
            </w:pPr>
            <w:r>
              <w:rPr>
                <w:rFonts w:ascii="Roboto" w:eastAsia="Roboto" w:hAnsi="Roboto" w:cs="Roboto"/>
                <w:color w:val="111111"/>
                <w:sz w:val="22"/>
                <w:szCs w:val="22"/>
              </w:rPr>
              <w:t>0.9265</w:t>
            </w:r>
          </w:p>
        </w:tc>
        <w:tc>
          <w:tcPr>
            <w:tcW w:w="953" w:type="dxa"/>
            <w:tcBorders>
              <w:bottom w:val="single" w:sz="16" w:space="0" w:color="000000"/>
            </w:tcBorders>
            <w:shd w:val="clear" w:color="auto" w:fill="FFFFFF"/>
            <w:tcMar>
              <w:top w:w="0" w:type="dxa"/>
              <w:left w:w="0" w:type="dxa"/>
              <w:bottom w:w="0" w:type="dxa"/>
              <w:right w:w="0" w:type="dxa"/>
            </w:tcMar>
            <w:vAlign w:val="center"/>
          </w:tcPr>
          <w:p w14:paraId="7CD06858" w14:textId="77777777" w:rsidR="006E2D47" w:rsidRDefault="0009672F">
            <w:pPr>
              <w:spacing w:before="40" w:after="40"/>
              <w:ind w:left="100" w:right="100"/>
              <w:jc w:val="right"/>
            </w:pPr>
            <w:r>
              <w:rPr>
                <w:rFonts w:ascii="Roboto" w:eastAsia="Roboto" w:hAnsi="Roboto" w:cs="Roboto"/>
                <w:color w:val="111111"/>
                <w:sz w:val="22"/>
                <w:szCs w:val="22"/>
              </w:rPr>
              <w:t>0.9478</w:t>
            </w:r>
          </w:p>
        </w:tc>
        <w:tc>
          <w:tcPr>
            <w:tcW w:w="1125" w:type="dxa"/>
            <w:tcBorders>
              <w:bottom w:val="single" w:sz="16" w:space="0" w:color="000000"/>
            </w:tcBorders>
            <w:shd w:val="clear" w:color="auto" w:fill="FFFFFF"/>
            <w:tcMar>
              <w:top w:w="0" w:type="dxa"/>
              <w:left w:w="0" w:type="dxa"/>
              <w:bottom w:w="0" w:type="dxa"/>
              <w:right w:w="0" w:type="dxa"/>
            </w:tcMar>
            <w:vAlign w:val="center"/>
          </w:tcPr>
          <w:p w14:paraId="623FDFD1" w14:textId="77777777" w:rsidR="006E2D47" w:rsidRDefault="0009672F">
            <w:pPr>
              <w:spacing w:before="40" w:after="40"/>
              <w:ind w:left="100" w:right="100"/>
              <w:jc w:val="right"/>
            </w:pPr>
            <w:r>
              <w:rPr>
                <w:rFonts w:ascii="Roboto" w:eastAsia="Roboto" w:hAnsi="Roboto" w:cs="Roboto"/>
                <w:color w:val="111111"/>
                <w:sz w:val="22"/>
                <w:szCs w:val="22"/>
              </w:rPr>
              <w:t>0.9478</w:t>
            </w:r>
          </w:p>
        </w:tc>
        <w:tc>
          <w:tcPr>
            <w:tcW w:w="1020" w:type="dxa"/>
            <w:tcBorders>
              <w:bottom w:val="single" w:sz="16" w:space="0" w:color="000000"/>
            </w:tcBorders>
            <w:shd w:val="clear" w:color="auto" w:fill="FFFFFF"/>
            <w:tcMar>
              <w:top w:w="0" w:type="dxa"/>
              <w:left w:w="0" w:type="dxa"/>
              <w:bottom w:w="0" w:type="dxa"/>
              <w:right w:w="0" w:type="dxa"/>
            </w:tcMar>
            <w:vAlign w:val="center"/>
          </w:tcPr>
          <w:p w14:paraId="477A4BD6" w14:textId="77777777" w:rsidR="006E2D47" w:rsidRDefault="0009672F">
            <w:pPr>
              <w:spacing w:before="40" w:after="40"/>
              <w:ind w:left="100" w:right="100"/>
              <w:jc w:val="right"/>
            </w:pPr>
            <w:r>
              <w:rPr>
                <w:rFonts w:ascii="Roboto" w:eastAsia="Roboto" w:hAnsi="Roboto" w:cs="Roboto"/>
                <w:color w:val="111111"/>
                <w:sz w:val="22"/>
                <w:szCs w:val="22"/>
              </w:rPr>
              <w:t>0.9510</w:t>
            </w:r>
          </w:p>
        </w:tc>
      </w:tr>
    </w:tbl>
    <w:p w14:paraId="043E7659" w14:textId="77777777" w:rsidR="006E2D47" w:rsidRDefault="0009672F">
      <w:pPr>
        <w:pStyle w:val="Heading1"/>
      </w:pPr>
      <w:bookmarkStart w:id="21" w:name="declarations"/>
      <w:r>
        <w:t>Declarations</w:t>
      </w:r>
      <w:bookmarkEnd w:id="21"/>
    </w:p>
    <w:p w14:paraId="6B4ED419" w14:textId="77777777" w:rsidR="006E2D47" w:rsidRDefault="0009672F">
      <w:pPr>
        <w:pStyle w:val="Heading2"/>
      </w:pPr>
      <w:bookmarkStart w:id="22" w:name="ethics-approval-and-consent-to-participa"/>
      <w:r>
        <w:t>Ethics approval and consent to participate</w:t>
      </w:r>
      <w:bookmarkEnd w:id="22"/>
    </w:p>
    <w:p w14:paraId="4A2BC3E2" w14:textId="77777777" w:rsidR="006E2D47" w:rsidRDefault="0009672F">
      <w:pPr>
        <w:pStyle w:val="FirstParagraph"/>
      </w:pPr>
      <w:r>
        <w:t>Not applicable.</w:t>
      </w:r>
    </w:p>
    <w:p w14:paraId="0C06983C" w14:textId="77777777" w:rsidR="006E2D47" w:rsidRDefault="0009672F">
      <w:pPr>
        <w:pStyle w:val="Heading2"/>
      </w:pPr>
      <w:bookmarkStart w:id="23" w:name="consent-for-publication"/>
      <w:r>
        <w:t>Consent for publication</w:t>
      </w:r>
      <w:bookmarkEnd w:id="23"/>
    </w:p>
    <w:p w14:paraId="740AF52F" w14:textId="77777777" w:rsidR="006E2D47" w:rsidRDefault="0009672F">
      <w:pPr>
        <w:pStyle w:val="FirstParagraph"/>
      </w:pPr>
      <w:r>
        <w:t>Not applicable.</w:t>
      </w:r>
    </w:p>
    <w:p w14:paraId="636CFF89" w14:textId="77777777" w:rsidR="006E2D47" w:rsidRDefault="0009672F">
      <w:pPr>
        <w:pStyle w:val="Heading2"/>
      </w:pPr>
      <w:bookmarkStart w:id="24" w:name="availability-of-data-and-material"/>
      <w:r>
        <w:t>Availability of data and material</w:t>
      </w:r>
      <w:bookmarkEnd w:id="24"/>
    </w:p>
    <w:p w14:paraId="67942786" w14:textId="77777777" w:rsidR="006E2D47" w:rsidRDefault="0009672F">
      <w:pPr>
        <w:pStyle w:val="FirstParagraph"/>
      </w:pPr>
      <w:r>
        <w:t>The R source code of the simulation programme is available as Additional file 1.</w:t>
      </w:r>
    </w:p>
    <w:p w14:paraId="39BD2A14" w14:textId="77777777" w:rsidR="006E2D47" w:rsidRDefault="0009672F">
      <w:pPr>
        <w:pStyle w:val="Heading2"/>
      </w:pPr>
      <w:bookmarkStart w:id="25" w:name="competing-interests"/>
      <w:r>
        <w:t>Competing interests</w:t>
      </w:r>
      <w:bookmarkEnd w:id="25"/>
    </w:p>
    <w:p w14:paraId="29041869" w14:textId="77777777" w:rsidR="006E2D47" w:rsidRDefault="0009672F">
      <w:pPr>
        <w:pStyle w:val="FirstParagraph"/>
      </w:pPr>
      <w:r>
        <w:t>The authors declare that they have no competing interests.</w:t>
      </w:r>
    </w:p>
    <w:p w14:paraId="1D293123" w14:textId="77777777" w:rsidR="006E2D47" w:rsidRDefault="0009672F">
      <w:pPr>
        <w:pStyle w:val="Heading2"/>
      </w:pPr>
      <w:bookmarkStart w:id="26" w:name="funding"/>
      <w:r>
        <w:t>Funding</w:t>
      </w:r>
      <w:bookmarkEnd w:id="26"/>
    </w:p>
    <w:p w14:paraId="504EE002" w14:textId="77777777" w:rsidR="006E2D47" w:rsidRDefault="0009672F">
      <w:pPr>
        <w:pStyle w:val="FirstParagraph"/>
      </w:pPr>
      <w:r>
        <w:t>This study received no funding</w:t>
      </w:r>
    </w:p>
    <w:p w14:paraId="7CF493D3" w14:textId="77777777" w:rsidR="006E2D47" w:rsidRDefault="0009672F">
      <w:pPr>
        <w:pStyle w:val="Heading2"/>
      </w:pPr>
      <w:bookmarkStart w:id="27" w:name="authors-contributions"/>
      <w:r>
        <w:t>Authors’ contributions</w:t>
      </w:r>
      <w:bookmarkEnd w:id="27"/>
    </w:p>
    <w:p w14:paraId="4DD80375" w14:textId="77777777" w:rsidR="006E2D47" w:rsidRDefault="0009672F">
      <w:pPr>
        <w:pStyle w:val="FirstParagraph"/>
      </w:pPr>
      <w:r>
        <w:t>JA and TWL</w:t>
      </w:r>
    </w:p>
    <w:p w14:paraId="73097871" w14:textId="77777777" w:rsidR="006E2D47" w:rsidRDefault="0009672F">
      <w:pPr>
        <w:numPr>
          <w:ilvl w:val="0"/>
          <w:numId w:val="10"/>
        </w:numPr>
      </w:pPr>
      <w:r>
        <w:t>contributed to conception, design, acquisition of data, and analysis and interpretation of data;</w:t>
      </w:r>
    </w:p>
    <w:p w14:paraId="4D5E7831" w14:textId="77777777" w:rsidR="006E2D47" w:rsidRDefault="0009672F">
      <w:pPr>
        <w:numPr>
          <w:ilvl w:val="0"/>
          <w:numId w:val="10"/>
        </w:numPr>
      </w:pPr>
      <w:r>
        <w:t>was involved in writing and revising the manuscript;</w:t>
      </w:r>
    </w:p>
    <w:p w14:paraId="3C35D46E" w14:textId="77777777" w:rsidR="006E2D47" w:rsidRDefault="0009672F">
      <w:pPr>
        <w:numPr>
          <w:ilvl w:val="0"/>
          <w:numId w:val="10"/>
        </w:numPr>
      </w:pPr>
      <w:r>
        <w:t>gave final approval of the version to be published;</w:t>
      </w:r>
    </w:p>
    <w:p w14:paraId="782357A0" w14:textId="77777777" w:rsidR="006E2D47" w:rsidRDefault="0009672F">
      <w:pPr>
        <w:numPr>
          <w:ilvl w:val="0"/>
          <w:numId w:val="10"/>
        </w:numPr>
      </w:pPr>
      <w:r>
        <w:t>agreed to be accountable for all aspects of the work.</w:t>
      </w:r>
    </w:p>
    <w:p w14:paraId="7EE582E4" w14:textId="77777777" w:rsidR="006E2D47" w:rsidRDefault="0009672F">
      <w:pPr>
        <w:pStyle w:val="Heading2"/>
      </w:pPr>
      <w:bookmarkStart w:id="28" w:name="acknowledgements"/>
      <w:r>
        <w:t>Acknowledgements</w:t>
      </w:r>
      <w:bookmarkEnd w:id="28"/>
    </w:p>
    <w:p w14:paraId="45DB6914" w14:textId="77777777" w:rsidR="006E2D47" w:rsidRDefault="0009672F">
      <w:pPr>
        <w:pStyle w:val="FirstParagraph"/>
      </w:pPr>
      <w:r>
        <w:t xml:space="preserve">Not applicable. </w:t>
      </w:r>
      <w:commentRangeStart w:id="29"/>
      <w:r>
        <w:t>#</w:t>
      </w:r>
      <w:r>
        <w:t xml:space="preserve"> References</w:t>
      </w:r>
      <w:commentRangeEnd w:id="29"/>
      <w:r>
        <w:rPr>
          <w:rStyle w:val="CommentReference"/>
        </w:rPr>
        <w:commentReference w:id="29"/>
      </w:r>
    </w:p>
    <w:p w14:paraId="0D5AEEAC" w14:textId="77777777" w:rsidR="006E2D47" w:rsidRDefault="0009672F">
      <w:pPr>
        <w:pStyle w:val="Bibliography"/>
      </w:pPr>
      <w:bookmarkStart w:id="31" w:name="ref-anhoej2018"/>
      <w:bookmarkStart w:id="32" w:name="refs"/>
      <w:r>
        <w:t xml:space="preserve">1. Anhøj J, Wentzel-Larsen T. Sense and sensibility: On the diagnostic value of control chart rules for detection of shifts in time series data. BMC Medical Research Methodology. 2018;18:100. </w:t>
      </w:r>
    </w:p>
    <w:p w14:paraId="7482FE1E" w14:textId="77777777" w:rsidR="006E2D47" w:rsidRDefault="0009672F">
      <w:pPr>
        <w:pStyle w:val="Bibliography"/>
      </w:pPr>
      <w:bookmarkStart w:id="33" w:name="ref-anhoej2014"/>
      <w:bookmarkEnd w:id="31"/>
      <w:r>
        <w:t>2. Anhøj J, Olese</w:t>
      </w:r>
      <w:r>
        <w:t xml:space="preserve">n AV. Run charts revisited: A simulation study of run chart rules for detection of non-random variation in health care processes. PLoS ONE. 2014; </w:t>
      </w:r>
    </w:p>
    <w:p w14:paraId="605BC998" w14:textId="77777777" w:rsidR="006E2D47" w:rsidRDefault="0009672F">
      <w:pPr>
        <w:pStyle w:val="Bibliography"/>
      </w:pPr>
      <w:bookmarkStart w:id="34" w:name="ref-anhoej2015"/>
      <w:bookmarkEnd w:id="33"/>
      <w:r>
        <w:t>3. Anhøj J. Diagnostic value of run chart analysis: Using likelihood ratios to compare run chart rules on sim</w:t>
      </w:r>
      <w:r>
        <w:t xml:space="preserve">ulated data series. PLoS ONE. 2015; </w:t>
      </w:r>
    </w:p>
    <w:p w14:paraId="3C51C06F" w14:textId="77777777" w:rsidR="006E2D47" w:rsidRDefault="0009672F">
      <w:pPr>
        <w:pStyle w:val="Bibliography"/>
      </w:pPr>
      <w:bookmarkStart w:id="35" w:name="ref-qicharts2"/>
      <w:bookmarkEnd w:id="34"/>
      <w:r>
        <w:t xml:space="preserve">4. Anhøj J. qicharts2: Quality improvement charts [Internet]. 2019. Available from: </w:t>
      </w:r>
      <w:hyperlink r:id="rId11">
        <w:r>
          <w:t>https://CRAN.R-project.org/package=qicharts2</w:t>
        </w:r>
      </w:hyperlink>
    </w:p>
    <w:p w14:paraId="2750319A" w14:textId="77777777" w:rsidR="006E2D47" w:rsidRDefault="0009672F">
      <w:pPr>
        <w:pStyle w:val="Bibliography"/>
      </w:pPr>
      <w:bookmarkStart w:id="36" w:name="ref-chen2010"/>
      <w:bookmarkEnd w:id="35"/>
      <w:r>
        <w:t>5. Chen Z. A note on the r</w:t>
      </w:r>
      <w:r>
        <w:t xml:space="preserve">uns test. Model Assisted Statistics and Applications. 2010;5:73–7. </w:t>
      </w:r>
    </w:p>
    <w:p w14:paraId="4A8B9B2A" w14:textId="77777777" w:rsidR="006E2D47" w:rsidRDefault="0009672F">
      <w:pPr>
        <w:pStyle w:val="Bibliography"/>
      </w:pPr>
      <w:bookmarkStart w:id="37" w:name="ref-carey2002a"/>
      <w:bookmarkEnd w:id="36"/>
      <w:r>
        <w:t xml:space="preserve">6. Carey RG. How do you know that your care is improving? Part 1: Basic concepts in statistical thinking. J Ambulatory Care Manage. 2002;25(1):80–7. </w:t>
      </w:r>
    </w:p>
    <w:p w14:paraId="68CC7944" w14:textId="77777777" w:rsidR="006E2D47" w:rsidRDefault="0009672F">
      <w:pPr>
        <w:pStyle w:val="Bibliography"/>
      </w:pPr>
      <w:bookmarkStart w:id="38" w:name="ref-schilling2012"/>
      <w:bookmarkEnd w:id="37"/>
      <w:r>
        <w:t>7. Schilling MF. The surprising predic</w:t>
      </w:r>
      <w:r>
        <w:t xml:space="preserve">tability of long runs. Mathematics Magazine. 2012;85:141–9. </w:t>
      </w:r>
    </w:p>
    <w:p w14:paraId="07550BD6" w14:textId="77777777" w:rsidR="006E2D47" w:rsidRDefault="0009672F">
      <w:pPr>
        <w:pStyle w:val="Bibliography"/>
      </w:pPr>
      <w:bookmarkStart w:id="39" w:name="ref-twl2018"/>
      <w:bookmarkEnd w:id="38"/>
      <w:r>
        <w:t xml:space="preserve">8. Wentzel-Larsen T, Anhøj J. Crossrun: Joint distribution of number of crossings and longest run [Internet]. 2018. Available from: </w:t>
      </w:r>
      <w:hyperlink r:id="rId12">
        <w:r>
          <w:t>https://CRAN.R-project.org/package=crossrun</w:t>
        </w:r>
      </w:hyperlink>
    </w:p>
    <w:p w14:paraId="64B3B3F5" w14:textId="77777777" w:rsidR="006E2D47" w:rsidRDefault="0009672F">
      <w:pPr>
        <w:pStyle w:val="Bibliography"/>
      </w:pPr>
      <w:bookmarkStart w:id="40" w:name="ref-deeks2004"/>
      <w:bookmarkEnd w:id="39"/>
      <w:r>
        <w:t xml:space="preserve">9. Deeks JJ, Altman DG. Diagnostic tests 4: Likelihood ratios. BMJ. 2004;329:168–9. </w:t>
      </w:r>
    </w:p>
    <w:p w14:paraId="5D0BA614" w14:textId="77777777" w:rsidR="006E2D47" w:rsidRDefault="0009672F">
      <w:pPr>
        <w:pStyle w:val="Bibliography"/>
      </w:pPr>
      <w:bookmarkStart w:id="41" w:name="ref-rmpfr"/>
      <w:bookmarkEnd w:id="40"/>
      <w:r>
        <w:t xml:space="preserve">10. Maechler M. Rmpfr: R mpfr - multiple precision floating-point reliable [Internet]. 2019. Available from: </w:t>
      </w:r>
      <w:hyperlink r:id="rId13">
        <w:r>
          <w:t>https://CRAN.R-project.org/package=Rmpfr</w:t>
        </w:r>
      </w:hyperlink>
    </w:p>
    <w:bookmarkEnd w:id="41"/>
    <w:bookmarkEnd w:id="32"/>
    <w:sectPr w:rsidR="006E2D47">
      <w:footerReference w:type="default" r:id="rId14"/>
      <w:pgSz w:w="11906" w:h="16838"/>
      <w:pgMar w:top="1440" w:right="1800" w:bottom="2004" w:left="1800" w:header="0" w:footer="1440" w:gutter="0"/>
      <w:lnNumType w:countBy="5" w:distance="283" w:restart="continuous"/>
      <w:cols w:space="708"/>
      <w:formProt w:val="0"/>
      <w:docGrid w:linePitch="240"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Tore Wentzel-Larsen" w:date="2019-05-13T14:36:00Z" w:initials="ToRe">
    <w:p w14:paraId="4D73D4B1" w14:textId="77777777" w:rsidR="009D6560" w:rsidRPr="009D6560" w:rsidRDefault="009D6560">
      <w:pPr>
        <w:pStyle w:val="CommentText"/>
        <w:rPr>
          <w:lang w:val="nb-NO"/>
        </w:rPr>
      </w:pPr>
      <w:r>
        <w:rPr>
          <w:rStyle w:val="CommentReference"/>
        </w:rPr>
        <w:annotationRef/>
      </w:r>
      <w:r>
        <w:rPr>
          <w:lang w:val="nb-NO"/>
        </w:rPr>
        <w:t>v</w:t>
      </w:r>
      <w:r w:rsidRPr="009D6560">
        <w:rPr>
          <w:lang w:val="nb-NO"/>
        </w:rPr>
        <w:t>iser til “expression” som er entall.</w:t>
      </w:r>
    </w:p>
  </w:comment>
  <w:comment w:id="3" w:author="Tore Wentzel-Larsen" w:date="2019-05-13T14:38:00Z" w:initials="ToRe">
    <w:p w14:paraId="5DE6B5E6" w14:textId="25913458" w:rsidR="00A456B7" w:rsidRPr="00A456B7" w:rsidRDefault="00A456B7">
      <w:pPr>
        <w:pStyle w:val="CommentText"/>
        <w:rPr>
          <w:lang w:val="nb-NO"/>
        </w:rPr>
      </w:pPr>
      <w:r>
        <w:rPr>
          <w:rStyle w:val="CommentReference"/>
        </w:rPr>
        <w:annotationRef/>
      </w:r>
      <w:r w:rsidRPr="00A456B7">
        <w:rPr>
          <w:lang w:val="nb-NO"/>
        </w:rPr>
        <w:t xml:space="preserve">Fjerne? Det hadde ikke hjulpet om det hadde eksistert en lukket form for fordelingen av L, det er uansett simultanfordelingen som </w:t>
      </w:r>
      <w:r>
        <w:rPr>
          <w:lang w:val="nb-NO"/>
        </w:rPr>
        <w:t>trengs (behøves</w:t>
      </w:r>
      <w:r w:rsidR="00471A3E">
        <w:rPr>
          <w:lang w:val="nb-NO"/>
        </w:rPr>
        <w:t>, is needed</w:t>
      </w:r>
      <w:r>
        <w:rPr>
          <w:lang w:val="nb-NO"/>
        </w:rPr>
        <w:t>).</w:t>
      </w:r>
    </w:p>
  </w:comment>
  <w:comment w:id="6" w:author="Tore Wentzel-Larsen" w:date="2019-05-13T14:40:00Z" w:initials="ToRe">
    <w:p w14:paraId="1D8254E3" w14:textId="56D55A42" w:rsidR="00471A3E" w:rsidRPr="00471A3E" w:rsidRDefault="00471A3E">
      <w:pPr>
        <w:pStyle w:val="CommentText"/>
        <w:rPr>
          <w:lang w:val="nb-NO"/>
        </w:rPr>
      </w:pPr>
      <w:r>
        <w:rPr>
          <w:rStyle w:val="CommentReference"/>
        </w:rPr>
        <w:annotationRef/>
      </w:r>
      <w:r w:rsidRPr="00471A3E">
        <w:rPr>
          <w:lang w:val="nb-NO"/>
        </w:rPr>
        <w:t>Skrifttype Consolas størrelse 11 ovenfor. Jeg har ikke sjekket hvilken skrifttype tids</w:t>
      </w:r>
      <w:r>
        <w:rPr>
          <w:lang w:val="nb-NO"/>
        </w:rPr>
        <w:t>s</w:t>
      </w:r>
      <w:r w:rsidRPr="00471A3E">
        <w:rPr>
          <w:lang w:val="nb-NO"/>
        </w:rPr>
        <w:t>kriftet ønsker for programva</w:t>
      </w:r>
      <w:r>
        <w:rPr>
          <w:lang w:val="nb-NO"/>
        </w:rPr>
        <w:t>re, men det bør antagelig være den samme i hele artiklen.</w:t>
      </w:r>
    </w:p>
  </w:comment>
  <w:comment w:id="9" w:author="Tore Wentzel-Larsen" w:date="2019-05-13T14:45:00Z" w:initials="ToRe">
    <w:p w14:paraId="19B116A3" w14:textId="7D2B04C8" w:rsidR="00471A3E" w:rsidRDefault="00471A3E">
      <w:pPr>
        <w:pStyle w:val="CommentText"/>
      </w:pPr>
      <w:r>
        <w:t xml:space="preserve">Skrifttype </w:t>
      </w:r>
      <w:r>
        <w:rPr>
          <w:rStyle w:val="CommentReference"/>
        </w:rPr>
        <w:annotationRef/>
      </w:r>
      <w:r>
        <w:t>Consolas størrelse 11?</w:t>
      </w:r>
    </w:p>
  </w:comment>
  <w:comment w:id="13" w:author="Tore Wentzel-Larsen" w:date="2019-05-13T14:54:00Z" w:initials="ToRe">
    <w:p w14:paraId="1A50E388" w14:textId="6849EF7E" w:rsidR="0008718C" w:rsidRPr="0008718C" w:rsidRDefault="0008718C">
      <w:pPr>
        <w:pStyle w:val="CommentText"/>
        <w:rPr>
          <w:lang w:val="nb-NO"/>
        </w:rPr>
      </w:pPr>
      <w:r>
        <w:rPr>
          <w:rStyle w:val="CommentReference"/>
        </w:rPr>
        <w:annotationRef/>
      </w:r>
      <w:r w:rsidRPr="0008718C">
        <w:rPr>
          <w:lang w:val="nb-NO"/>
        </w:rPr>
        <w:t xml:space="preserve">PLOS One vil ikke at deler av en ligning skal settes som formel. </w:t>
      </w:r>
      <w:r>
        <w:rPr>
          <w:lang w:val="nb-NO"/>
        </w:rPr>
        <w:t>Hvis det er slik i dette tidsskriftet også bør dette tegnet limes inn som symbol i Times New Roman.</w:t>
      </w:r>
      <w:r w:rsidR="004878C7">
        <w:rPr>
          <w:lang w:val="nb-NO"/>
        </w:rPr>
        <w:t xml:space="preserve"> </w:t>
      </w:r>
      <w:r w:rsidR="00EE1839">
        <w:rPr>
          <w:lang w:val="nb-NO"/>
        </w:rPr>
        <w:t>Dette gjelder også tre linjer ned og kanskje andre steder.</w:t>
      </w:r>
    </w:p>
  </w:comment>
  <w:comment w:id="14" w:author="Tore Wentzel-Larsen" w:date="2019-05-13T14:58:00Z" w:initials="ToRe">
    <w:p w14:paraId="5DBA79F9" w14:textId="6336D859" w:rsidR="00875EA5" w:rsidRPr="001456C0" w:rsidRDefault="00875EA5">
      <w:pPr>
        <w:pStyle w:val="CommentText"/>
        <w:rPr>
          <w:lang w:val="nb-NO"/>
        </w:rPr>
      </w:pPr>
      <w:r>
        <w:rPr>
          <w:rStyle w:val="CommentReference"/>
        </w:rPr>
        <w:annotationRef/>
      </w:r>
      <w:r w:rsidR="001456C0">
        <w:rPr>
          <w:lang w:val="nb-NO"/>
        </w:rPr>
        <w:t>Cbord og Lbord bør antageli</w:t>
      </w:r>
      <w:r w:rsidRPr="001456C0">
        <w:rPr>
          <w:lang w:val="nb-NO"/>
        </w:rPr>
        <w:t>g</w:t>
      </w:r>
      <w:r w:rsidR="001456C0">
        <w:rPr>
          <w:lang w:val="nb-NO"/>
        </w:rPr>
        <w:t xml:space="preserve"> settes som Text inni disse form</w:t>
      </w:r>
      <w:r w:rsidRPr="001456C0">
        <w:rPr>
          <w:lang w:val="nb-NO"/>
        </w:rPr>
        <w:t>lene (</w:t>
      </w:r>
      <w:r w:rsidR="001456C0">
        <w:rPr>
          <w:lang w:val="nb-NO"/>
        </w:rPr>
        <w:t>so</w:t>
      </w:r>
      <w:r w:rsidRPr="001456C0">
        <w:rPr>
          <w:lang w:val="nb-NO"/>
        </w:rPr>
        <w:t>m</w:t>
      </w:r>
      <w:r w:rsidR="001456C0">
        <w:rPr>
          <w:lang w:val="nb-NO"/>
        </w:rPr>
        <w:t xml:space="preserve"> </w:t>
      </w:r>
      <w:r w:rsidRPr="001456C0">
        <w:rPr>
          <w:lang w:val="nb-NO"/>
        </w:rPr>
        <w:t xml:space="preserve">i </w:t>
      </w:r>
      <w:r w:rsidR="001456C0">
        <w:rPr>
          <w:lang w:val="nb-NO"/>
        </w:rPr>
        <w:t>form</w:t>
      </w:r>
      <w:r w:rsidRPr="001456C0">
        <w:rPr>
          <w:lang w:val="nb-NO"/>
        </w:rPr>
        <w:t>lene tidligere i dette avsnittet).</w:t>
      </w:r>
    </w:p>
  </w:comment>
  <w:comment w:id="16" w:author="Tore Wentzel-Larsen" w:date="2019-05-13T15:02:00Z" w:initials="ToRe">
    <w:p w14:paraId="62AD56D8" w14:textId="2B86227C" w:rsidR="00E92B05" w:rsidRDefault="00E92B05">
      <w:pPr>
        <w:pStyle w:val="CommentText"/>
      </w:pPr>
      <w:r>
        <w:rPr>
          <w:rStyle w:val="CommentReference"/>
        </w:rPr>
        <w:annotationRef/>
      </w:r>
      <w:r>
        <w:t>Referere til [1] her?</w:t>
      </w:r>
    </w:p>
  </w:comment>
  <w:comment w:id="29" w:author="Tore Wentzel-Larsen" w:date="2019-05-13T15:08:00Z" w:initials="ToRe">
    <w:p w14:paraId="64B7223E" w14:textId="35A21478" w:rsidR="0009672F" w:rsidRPr="0009672F" w:rsidRDefault="0009672F">
      <w:pPr>
        <w:pStyle w:val="CommentText"/>
        <w:rPr>
          <w:lang w:val="nb-NO"/>
        </w:rPr>
      </w:pPr>
      <w:r>
        <w:rPr>
          <w:rStyle w:val="CommentReference"/>
        </w:rPr>
        <w:annotationRef/>
      </w:r>
      <w:r w:rsidRPr="0009672F">
        <w:rPr>
          <w:lang w:val="nb-NO"/>
        </w:rPr>
        <w:t xml:space="preserve">Linjeskift her, og References satt som </w:t>
      </w:r>
      <w:r>
        <w:rPr>
          <w:lang w:val="nb-NO"/>
        </w:rPr>
        <w:t>overskrift (størrelse 16)? Fjerne tegnet #?</w:t>
      </w:r>
      <w:bookmarkStart w:id="30" w:name="_GoBack"/>
      <w:bookmarkEnd w:id="30"/>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D73D4B1" w15:done="0"/>
  <w15:commentEx w15:paraId="5DE6B5E6" w15:done="0"/>
  <w15:commentEx w15:paraId="1D8254E3" w15:done="0"/>
  <w15:commentEx w15:paraId="19B116A3" w15:done="0"/>
  <w15:commentEx w15:paraId="1A50E388" w15:done="0"/>
  <w15:commentEx w15:paraId="5DBA79F9" w15:done="0"/>
  <w15:commentEx w15:paraId="62AD56D8" w15:done="0"/>
  <w15:commentEx w15:paraId="64B7223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CA610F" w14:textId="77777777" w:rsidR="00000000" w:rsidRDefault="0009672F">
      <w:pPr>
        <w:spacing w:after="0" w:line="240" w:lineRule="auto"/>
      </w:pPr>
      <w:r>
        <w:separator/>
      </w:r>
    </w:p>
  </w:endnote>
  <w:endnote w:type="continuationSeparator" w:id="0">
    <w:p w14:paraId="7848EC80" w14:textId="77777777" w:rsidR="00000000" w:rsidRDefault="000967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enQuanYi Micro Hei">
    <w:panose1 w:val="00000000000000000000"/>
    <w:charset w:val="00"/>
    <w:family w:val="roman"/>
    <w:notTrueType/>
    <w:pitch w:val="default"/>
  </w:font>
  <w:font w:name="Lohit Devanagar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Robot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C251CC" w14:textId="0C09CA4C" w:rsidR="006E2D47" w:rsidRDefault="0009672F">
    <w:pPr>
      <w:pStyle w:val="Footer"/>
      <w:jc w:val="right"/>
    </w:pPr>
    <w:r>
      <w:fldChar w:fldCharType="begin"/>
    </w:r>
    <w:r>
      <w:instrText>PAGE</w:instrText>
    </w:r>
    <w:r>
      <w:fldChar w:fldCharType="separate"/>
    </w:r>
    <w:r>
      <w:rPr>
        <w:noProof/>
      </w:rPr>
      <w:t>19</w:t>
    </w:r>
    <w:r>
      <w:fldChar w:fldCharType="end"/>
    </w:r>
    <w:r>
      <w:t>/</w:t>
    </w:r>
    <w:r>
      <w:fldChar w:fldCharType="begin"/>
    </w:r>
    <w:r>
      <w:instrText>NUMPAGES</w:instrText>
    </w:r>
    <w:r>
      <w:fldChar w:fldCharType="separate"/>
    </w:r>
    <w:r>
      <w:rPr>
        <w:noProof/>
      </w:rPr>
      <w:t>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430626" w14:textId="77777777" w:rsidR="006E2D47" w:rsidRDefault="0009672F">
      <w:r>
        <w:separator/>
      </w:r>
    </w:p>
  </w:footnote>
  <w:footnote w:type="continuationSeparator" w:id="0">
    <w:p w14:paraId="09F5D98F" w14:textId="77777777" w:rsidR="006E2D47" w:rsidRDefault="000967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7A1E41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87736E8"/>
    <w:multiLevelType w:val="multilevel"/>
    <w:tmpl w:val="639E3A6C"/>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4917903"/>
    <w:multiLevelType w:val="multilevel"/>
    <w:tmpl w:val="95623C5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2C1AE401"/>
    <w:multiLevelType w:val="multilevel"/>
    <w:tmpl w:val="3BD613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55E62E91"/>
    <w:multiLevelType w:val="multilevel"/>
    <w:tmpl w:val="5C9E768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56971C5A"/>
    <w:multiLevelType w:val="multilevel"/>
    <w:tmpl w:val="9F2CE4F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63586C01"/>
    <w:multiLevelType w:val="multilevel"/>
    <w:tmpl w:val="403804F6"/>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7CB74EE9"/>
    <w:multiLevelType w:val="multilevel"/>
    <w:tmpl w:val="E7982F3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
  </w:num>
  <w:num w:numId="2">
    <w:abstractNumId w:val="6"/>
  </w:num>
  <w:num w:numId="3">
    <w:abstractNumId w:val="5"/>
  </w:num>
  <w:num w:numId="4">
    <w:abstractNumId w:val="7"/>
  </w:num>
  <w:num w:numId="5">
    <w:abstractNumId w:val="1"/>
  </w:num>
  <w:num w:numId="6">
    <w:abstractNumId w:val="4"/>
  </w:num>
  <w:num w:numId="7">
    <w:abstractNumId w:val="3"/>
  </w:num>
  <w:num w:numId="8">
    <w:abstractNumId w:val="0"/>
  </w:num>
  <w:num w:numId="9">
    <w:abstractNumId w:val="0"/>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ore Wentzel-Larsen">
    <w15:presenceInfo w15:providerId="None" w15:userId="Tore Wentzel-Lar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8718C"/>
    <w:rsid w:val="0009672F"/>
    <w:rsid w:val="001456C0"/>
    <w:rsid w:val="00471A3E"/>
    <w:rsid w:val="004878C7"/>
    <w:rsid w:val="004E29B3"/>
    <w:rsid w:val="004E6CE0"/>
    <w:rsid w:val="00590D07"/>
    <w:rsid w:val="006E2D47"/>
    <w:rsid w:val="00784D58"/>
    <w:rsid w:val="00875EA5"/>
    <w:rsid w:val="008D6863"/>
    <w:rsid w:val="00970F02"/>
    <w:rsid w:val="0099222A"/>
    <w:rsid w:val="009D6560"/>
    <w:rsid w:val="00A456B7"/>
    <w:rsid w:val="00B000D7"/>
    <w:rsid w:val="00B86B75"/>
    <w:rsid w:val="00BC48D5"/>
    <w:rsid w:val="00C36279"/>
    <w:rsid w:val="00E315A3"/>
    <w:rsid w:val="00E92B05"/>
    <w:rsid w:val="00EE183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9DC63"/>
  <w15:docId w15:val="{DC236829-7833-470C-8BA3-3565E9D50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4"/>
        <w:lang w:val="en-GB"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480" w:lineRule="auto"/>
    </w:pPr>
    <w:rPr>
      <w:rFonts w:ascii="Times New Roman" w:hAnsi="Times New Roman"/>
      <w:color w:val="00000A"/>
      <w:sz w:val="24"/>
    </w:rPr>
  </w:style>
  <w:style w:type="paragraph" w:styleId="Heading1">
    <w:name w:val="heading 1"/>
    <w:basedOn w:val="Normal"/>
    <w:uiPriority w:val="9"/>
    <w:qFormat/>
    <w:pPr>
      <w:keepNext/>
      <w:keepLines/>
      <w:spacing w:before="480" w:after="0"/>
      <w:outlineLvl w:val="0"/>
    </w:pPr>
    <w:rPr>
      <w:rFonts w:eastAsiaTheme="majorEastAsia" w:cstheme="majorBidi"/>
      <w:bCs/>
      <w:sz w:val="40"/>
      <w:szCs w:val="32"/>
    </w:rPr>
  </w:style>
  <w:style w:type="paragraph" w:styleId="Heading2">
    <w:name w:val="heading 2"/>
    <w:basedOn w:val="Normal"/>
    <w:uiPriority w:val="9"/>
    <w:unhideWhenUsed/>
    <w:qFormat/>
    <w:pPr>
      <w:keepNext/>
      <w:keepLines/>
      <w:spacing w:before="200" w:after="0"/>
      <w:outlineLvl w:val="1"/>
    </w:pPr>
    <w:rPr>
      <w:rFonts w:eastAsiaTheme="majorEastAsia" w:cstheme="majorBidi"/>
      <w:bCs/>
      <w:sz w:val="32"/>
      <w:szCs w:val="32"/>
    </w:rPr>
  </w:style>
  <w:style w:type="paragraph" w:styleId="Heading3">
    <w:name w:val="heading 3"/>
    <w:basedOn w:val="Normal"/>
    <w:uiPriority w:val="9"/>
    <w:unhideWhenUsed/>
    <w:qFormat/>
    <w:pPr>
      <w:keepNext/>
      <w:keepLines/>
      <w:spacing w:before="200" w:after="0"/>
      <w:outlineLvl w:val="2"/>
    </w:pPr>
    <w:rPr>
      <w:rFonts w:eastAsiaTheme="majorEastAsia" w:cstheme="majorBidi"/>
      <w:bCs/>
      <w:sz w:val="28"/>
      <w:szCs w:val="28"/>
    </w:rPr>
  </w:style>
  <w:style w:type="paragraph" w:styleId="Heading4">
    <w:name w:val="heading 4"/>
    <w:basedOn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uiPriority w:val="9"/>
    <w:unhideWhenUsed/>
    <w:qFormat/>
    <w:pPr>
      <w:keepNext/>
      <w:keepLines/>
      <w:spacing w:before="200" w:after="0" w:line="29" w:lineRule="exact"/>
      <w:outlineLvl w:val="4"/>
    </w:pPr>
    <w:rPr>
      <w:rFonts w:asciiTheme="majorHAnsi" w:eastAsiaTheme="majorEastAsia" w:hAnsiTheme="majorHAnsi" w:cstheme="majorBidi"/>
      <w:i/>
      <w:iCs/>
      <w:color w:val="FFFFFF"/>
      <w:sz w:val="12"/>
    </w:rPr>
  </w:style>
  <w:style w:type="paragraph" w:styleId="Heading6">
    <w:name w:val="heading 6"/>
    <w:basedOn w:val="Normal"/>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Anchor">
    <w:name w:val="Footnote Anchor"/>
    <w:basedOn w:val="CaptionChar"/>
    <w:rPr>
      <w:vertAlign w:val="superscript"/>
    </w:rPr>
  </w:style>
  <w:style w:type="character" w:customStyle="1" w:styleId="InternetLink">
    <w:name w:val="Internet Link"/>
    <w:basedOn w:val="CaptionChar"/>
    <w:rPr>
      <w:color w:val="4F81BD" w:themeColor="accent1"/>
    </w:rPr>
  </w:style>
  <w:style w:type="character" w:customStyle="1" w:styleId="KeywordTok">
    <w:name w:val="KeywordTok"/>
    <w:basedOn w:val="VerbatimChar"/>
    <w:qFormat/>
    <w:rPr>
      <w:rFonts w:ascii="Consolas" w:hAnsi="Consolas"/>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i/>
      <w:color w:val="8F5902"/>
      <w:sz w:val="22"/>
      <w:shd w:val="clear" w:color="auto" w:fill="F8F8F8"/>
    </w:rPr>
  </w:style>
  <w:style w:type="character" w:customStyle="1" w:styleId="AnnotationTok">
    <w:name w:val="AnnotationTok"/>
    <w:basedOn w:val="VerbatimChar"/>
    <w:qFormat/>
    <w:rPr>
      <w:rFonts w:ascii="Consolas" w:hAnsi="Consolas"/>
      <w:i/>
      <w:color w:val="8F5902"/>
      <w:sz w:val="22"/>
      <w:shd w:val="clear" w:color="auto" w:fill="F8F8F8"/>
    </w:rPr>
  </w:style>
  <w:style w:type="character" w:customStyle="1" w:styleId="CommentVarTok">
    <w:name w:val="CommentVarTok"/>
    <w:basedOn w:val="VerbatimChar"/>
    <w:qFormat/>
    <w:rPr>
      <w:rFonts w:ascii="Consolas" w:hAnsi="Consolas"/>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color w:val="204A87"/>
      <w:sz w:val="22"/>
      <w:shd w:val="clear" w:color="auto" w:fill="F8F8F8"/>
    </w:rPr>
  </w:style>
  <w:style w:type="character" w:customStyle="1" w:styleId="OperatorTok">
    <w:name w:val="OperatorTok"/>
    <w:basedOn w:val="VerbatimChar"/>
    <w:qFormat/>
    <w:rPr>
      <w:rFonts w:ascii="Consolas" w:hAnsi="Consolas"/>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i/>
      <w:color w:val="8F5902"/>
      <w:sz w:val="22"/>
      <w:shd w:val="clear" w:color="auto" w:fill="F8F8F8"/>
    </w:rPr>
  </w:style>
  <w:style w:type="character" w:customStyle="1" w:styleId="WarningTok">
    <w:name w:val="WarningTok"/>
    <w:basedOn w:val="VerbatimChar"/>
    <w:qFormat/>
    <w:rPr>
      <w:rFonts w:ascii="Consolas" w:hAnsi="Consolas"/>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character" w:customStyle="1" w:styleId="LineNumbering">
    <w:name w:val="Line Numbering"/>
  </w:style>
  <w:style w:type="character" w:customStyle="1" w:styleId="FootnoteCharacters">
    <w:name w:val="Footnote Characters"/>
    <w:qFormat/>
  </w:style>
  <w:style w:type="character" w:customStyle="1" w:styleId="EndnoteCharacters">
    <w:name w:val="Endnote Characters"/>
    <w:qFormat/>
  </w:style>
  <w:style w:type="character" w:customStyle="1" w:styleId="EndnoteAnchor">
    <w:name w:val="Endnote Anchor"/>
    <w:rPr>
      <w:vertAlign w:val="superscript"/>
    </w:rPr>
  </w:style>
  <w:style w:type="character" w:customStyle="1" w:styleId="ListLabel1">
    <w:name w:val="ListLabel 1"/>
    <w:qFormat/>
    <w:rPr>
      <w:rFonts w:cs="Symbol"/>
    </w:rPr>
  </w:style>
  <w:style w:type="character" w:customStyle="1" w:styleId="ListLabel2">
    <w:name w:val="ListLabel 2"/>
    <w:qFormat/>
    <w:rPr>
      <w:rFonts w:cs="Symbol"/>
    </w:rPr>
  </w:style>
  <w:style w:type="character" w:customStyle="1" w:styleId="ListLabel3">
    <w:name w:val="ListLabel 3"/>
    <w:qFormat/>
    <w:rPr>
      <w:rFonts w:cs="Symbol"/>
    </w:rPr>
  </w:style>
  <w:style w:type="character" w:customStyle="1" w:styleId="ListLabel4">
    <w:name w:val="ListLabel 4"/>
    <w:qFormat/>
    <w:rPr>
      <w:rFonts w:cs="Symbol"/>
    </w:rPr>
  </w:style>
  <w:style w:type="character" w:customStyle="1" w:styleId="ListLabel5">
    <w:name w:val="ListLabel 5"/>
    <w:qFormat/>
    <w:rPr>
      <w:rFonts w:cs="Symbol"/>
    </w:rPr>
  </w:style>
  <w:style w:type="character" w:customStyle="1" w:styleId="ListLabel6">
    <w:name w:val="ListLabel 6"/>
    <w:qFormat/>
    <w:rPr>
      <w:rFonts w:cs="Symbol"/>
    </w:rPr>
  </w:style>
  <w:style w:type="character" w:customStyle="1" w:styleId="ListLabel7">
    <w:name w:val="ListLabel 7"/>
    <w:qFormat/>
    <w:rPr>
      <w:rFonts w:cs="Symbol"/>
    </w:rPr>
  </w:style>
  <w:style w:type="character" w:customStyle="1" w:styleId="ListLabel8">
    <w:name w:val="ListLabel 8"/>
    <w:qFormat/>
    <w:rPr>
      <w:rFonts w:cs="Symbol"/>
    </w:rPr>
  </w:style>
  <w:style w:type="character" w:customStyle="1" w:styleId="ListLabel9">
    <w:name w:val="ListLabel 9"/>
    <w:qFormat/>
    <w:rPr>
      <w:rFonts w:cs="Symbol"/>
    </w:rPr>
  </w:style>
  <w:style w:type="character" w:customStyle="1" w:styleId="ListLabel10">
    <w:name w:val="ListLabel 10"/>
    <w:qFormat/>
    <w:rPr>
      <w:rFonts w:cs="Symbol"/>
    </w:rPr>
  </w:style>
  <w:style w:type="character" w:customStyle="1" w:styleId="ListLabel11">
    <w:name w:val="ListLabel 11"/>
    <w:qFormat/>
    <w:rPr>
      <w:rFonts w:cs="Symbol"/>
    </w:rPr>
  </w:style>
  <w:style w:type="character" w:customStyle="1" w:styleId="ListLabel12">
    <w:name w:val="ListLabel 12"/>
    <w:qFormat/>
    <w:rPr>
      <w:rFonts w:cs="Symbol"/>
    </w:rPr>
  </w:style>
  <w:style w:type="character" w:customStyle="1" w:styleId="ListLabel13">
    <w:name w:val="ListLabel 13"/>
    <w:qFormat/>
    <w:rPr>
      <w:rFonts w:cs="Symbol"/>
    </w:rPr>
  </w:style>
  <w:style w:type="character" w:customStyle="1" w:styleId="ListLabel14">
    <w:name w:val="ListLabel 14"/>
    <w:qFormat/>
    <w:rPr>
      <w:rFonts w:cs="Symbol"/>
    </w:rPr>
  </w:style>
  <w:style w:type="character" w:customStyle="1" w:styleId="ListLabel15">
    <w:name w:val="ListLabel 15"/>
    <w:qFormat/>
    <w:rPr>
      <w:rFonts w:cs="Symbol"/>
    </w:rPr>
  </w:style>
  <w:style w:type="character" w:customStyle="1" w:styleId="ListLabel16">
    <w:name w:val="ListLabel 16"/>
    <w:qFormat/>
    <w:rPr>
      <w:rFonts w:cs="Symbol"/>
    </w:rPr>
  </w:style>
  <w:style w:type="character" w:customStyle="1" w:styleId="ListLabel17">
    <w:name w:val="ListLabel 17"/>
    <w:qFormat/>
    <w:rPr>
      <w:rFonts w:cs="Symbol"/>
    </w:rPr>
  </w:style>
  <w:style w:type="character" w:customStyle="1" w:styleId="ListLabel18">
    <w:name w:val="ListLabel 18"/>
    <w:qFormat/>
    <w:rPr>
      <w:rFonts w:cs="Symbol"/>
    </w:rPr>
  </w:style>
  <w:style w:type="character" w:customStyle="1" w:styleId="ListLabel19">
    <w:name w:val="ListLabel 19"/>
    <w:qFormat/>
    <w:rPr>
      <w:rFonts w:cs="Symbol"/>
    </w:rPr>
  </w:style>
  <w:style w:type="character" w:customStyle="1" w:styleId="ListLabel20">
    <w:name w:val="ListLabel 20"/>
    <w:qFormat/>
    <w:rPr>
      <w:rFonts w:cs="Symbol"/>
    </w:rPr>
  </w:style>
  <w:style w:type="character" w:customStyle="1" w:styleId="ListLabel21">
    <w:name w:val="ListLabel 21"/>
    <w:qFormat/>
    <w:rPr>
      <w:rFonts w:cs="Symbol"/>
    </w:rPr>
  </w:style>
  <w:style w:type="character" w:customStyle="1" w:styleId="ListLabel22">
    <w:name w:val="ListLabel 22"/>
    <w:qFormat/>
    <w:rPr>
      <w:rFonts w:cs="Symbol"/>
    </w:rPr>
  </w:style>
  <w:style w:type="character" w:customStyle="1" w:styleId="ListLabel23">
    <w:name w:val="ListLabel 23"/>
    <w:qFormat/>
    <w:rPr>
      <w:rFonts w:cs="Symbol"/>
    </w:rPr>
  </w:style>
  <w:style w:type="character" w:customStyle="1" w:styleId="ListLabel24">
    <w:name w:val="ListLabel 24"/>
    <w:qFormat/>
    <w:rPr>
      <w:rFonts w:cs="Symbol"/>
    </w:rPr>
  </w:style>
  <w:style w:type="character" w:customStyle="1" w:styleId="ListLabel25">
    <w:name w:val="ListLabel 25"/>
    <w:qFormat/>
    <w:rPr>
      <w:rFonts w:cs="Symbol"/>
    </w:rPr>
  </w:style>
  <w:style w:type="character" w:customStyle="1" w:styleId="ListLabel26">
    <w:name w:val="ListLabel 26"/>
    <w:qFormat/>
    <w:rPr>
      <w:rFonts w:cs="Symbol"/>
    </w:rPr>
  </w:style>
  <w:style w:type="character" w:customStyle="1" w:styleId="ListLabel27">
    <w:name w:val="ListLabel 27"/>
    <w:qFormat/>
    <w:rPr>
      <w:rFonts w:cs="Symbol"/>
    </w:rPr>
  </w:style>
  <w:style w:type="character" w:customStyle="1" w:styleId="ListLabel28">
    <w:name w:val="ListLabel 28"/>
    <w:qFormat/>
    <w:rPr>
      <w:rFonts w:cs="Symbol"/>
    </w:rPr>
  </w:style>
  <w:style w:type="character" w:customStyle="1" w:styleId="ListLabel29">
    <w:name w:val="ListLabel 29"/>
    <w:qFormat/>
    <w:rPr>
      <w:rFonts w:cs="Symbol"/>
    </w:rPr>
  </w:style>
  <w:style w:type="character" w:customStyle="1" w:styleId="ListLabel30">
    <w:name w:val="ListLabel 30"/>
    <w:qFormat/>
    <w:rPr>
      <w:rFonts w:cs="Symbol"/>
    </w:rPr>
  </w:style>
  <w:style w:type="character" w:customStyle="1" w:styleId="ListLabel31">
    <w:name w:val="ListLabel 31"/>
    <w:qFormat/>
    <w:rPr>
      <w:rFonts w:cs="Symbol"/>
    </w:rPr>
  </w:style>
  <w:style w:type="character" w:customStyle="1" w:styleId="ListLabel32">
    <w:name w:val="ListLabel 32"/>
    <w:qFormat/>
    <w:rPr>
      <w:rFonts w:cs="Symbol"/>
    </w:rPr>
  </w:style>
  <w:style w:type="character" w:customStyle="1" w:styleId="ListLabel33">
    <w:name w:val="ListLabel 33"/>
    <w:qFormat/>
    <w:rPr>
      <w:rFonts w:cs="Symbol"/>
    </w:rPr>
  </w:style>
  <w:style w:type="character" w:customStyle="1" w:styleId="ListLabel34">
    <w:name w:val="ListLabel 34"/>
    <w:qFormat/>
    <w:rPr>
      <w:rFonts w:cs="Symbol"/>
    </w:rPr>
  </w:style>
  <w:style w:type="character" w:customStyle="1" w:styleId="ListLabel35">
    <w:name w:val="ListLabel 35"/>
    <w:qFormat/>
    <w:rPr>
      <w:rFonts w:cs="Symbol"/>
    </w:rPr>
  </w:style>
  <w:style w:type="character" w:customStyle="1" w:styleId="ListLabel36">
    <w:name w:val="ListLabel 36"/>
    <w:qFormat/>
    <w:rPr>
      <w:rFonts w:cs="Symbol"/>
    </w:rPr>
  </w:style>
  <w:style w:type="character" w:customStyle="1" w:styleId="ListLabel37">
    <w:name w:val="ListLabel 37"/>
    <w:qFormat/>
    <w:rPr>
      <w:rFonts w:cs="Symbol"/>
    </w:rPr>
  </w:style>
  <w:style w:type="character" w:customStyle="1" w:styleId="ListLabel38">
    <w:name w:val="ListLabel 38"/>
    <w:qFormat/>
    <w:rPr>
      <w:rFonts w:cs="Symbol"/>
    </w:rPr>
  </w:style>
  <w:style w:type="character" w:customStyle="1" w:styleId="ListLabel39">
    <w:name w:val="ListLabel 39"/>
    <w:qFormat/>
    <w:rPr>
      <w:rFonts w:cs="Symbol"/>
    </w:rPr>
  </w:style>
  <w:style w:type="character" w:customStyle="1" w:styleId="ListLabel40">
    <w:name w:val="ListLabel 40"/>
    <w:qFormat/>
    <w:rPr>
      <w:rFonts w:cs="Symbol"/>
    </w:rPr>
  </w:style>
  <w:style w:type="character" w:customStyle="1" w:styleId="ListLabel41">
    <w:name w:val="ListLabel 41"/>
    <w:qFormat/>
    <w:rPr>
      <w:rFonts w:cs="Symbol"/>
    </w:rPr>
  </w:style>
  <w:style w:type="character" w:customStyle="1" w:styleId="ListLabel42">
    <w:name w:val="ListLabel 42"/>
    <w:qFormat/>
    <w:rPr>
      <w:rFonts w:cs="Symbol"/>
    </w:rPr>
  </w:style>
  <w:style w:type="character" w:customStyle="1" w:styleId="ListLabel43">
    <w:name w:val="ListLabel 43"/>
    <w:qFormat/>
    <w:rPr>
      <w:rFonts w:cs="Symbol"/>
    </w:rPr>
  </w:style>
  <w:style w:type="character" w:customStyle="1" w:styleId="ListLabel44">
    <w:name w:val="ListLabel 44"/>
    <w:qFormat/>
    <w:rPr>
      <w:rFonts w:cs="Symbol"/>
    </w:rPr>
  </w:style>
  <w:style w:type="character" w:customStyle="1" w:styleId="ListLabel45">
    <w:name w:val="ListLabel 45"/>
    <w:qFormat/>
    <w:rPr>
      <w:rFonts w:cs="Symbol"/>
    </w:rPr>
  </w:style>
  <w:style w:type="character" w:customStyle="1" w:styleId="ListLabel46">
    <w:name w:val="ListLabel 46"/>
    <w:qFormat/>
    <w:rPr>
      <w:rFonts w:cs="Symbol"/>
    </w:rPr>
  </w:style>
  <w:style w:type="character" w:customStyle="1" w:styleId="ListLabel47">
    <w:name w:val="ListLabel 47"/>
    <w:qFormat/>
    <w:rPr>
      <w:rFonts w:cs="Symbol"/>
    </w:rPr>
  </w:style>
  <w:style w:type="character" w:customStyle="1" w:styleId="ListLabel48">
    <w:name w:val="ListLabel 48"/>
    <w:qFormat/>
    <w:rPr>
      <w:rFonts w:cs="Symbol"/>
    </w:rPr>
  </w:style>
  <w:style w:type="character" w:customStyle="1" w:styleId="ListLabel49">
    <w:name w:val="ListLabel 49"/>
    <w:qFormat/>
    <w:rPr>
      <w:rFonts w:cs="Symbol"/>
    </w:rPr>
  </w:style>
  <w:style w:type="character" w:customStyle="1" w:styleId="ListLabel50">
    <w:name w:val="ListLabel 50"/>
    <w:qFormat/>
    <w:rPr>
      <w:rFonts w:cs="Symbol"/>
    </w:rPr>
  </w:style>
  <w:style w:type="character" w:customStyle="1" w:styleId="ListLabel51">
    <w:name w:val="ListLabel 51"/>
    <w:qFormat/>
    <w:rPr>
      <w:rFonts w:cs="Symbol"/>
    </w:rPr>
  </w:style>
  <w:style w:type="character" w:customStyle="1" w:styleId="ListLabel52">
    <w:name w:val="ListLabel 52"/>
    <w:qFormat/>
    <w:rPr>
      <w:rFonts w:cs="Symbol"/>
    </w:rPr>
  </w:style>
  <w:style w:type="character" w:customStyle="1" w:styleId="ListLabel53">
    <w:name w:val="ListLabel 53"/>
    <w:qFormat/>
    <w:rPr>
      <w:rFonts w:cs="Symbol"/>
    </w:rPr>
  </w:style>
  <w:style w:type="character" w:customStyle="1" w:styleId="ListLabel54">
    <w:name w:val="ListLabel 54"/>
    <w:qFormat/>
    <w:rPr>
      <w:rFonts w:cs="Symbol"/>
    </w:rPr>
  </w:style>
  <w:style w:type="character" w:customStyle="1" w:styleId="ListLabel55">
    <w:name w:val="ListLabel 55"/>
    <w:qFormat/>
    <w:rPr>
      <w:rFonts w:cs="Symbol"/>
    </w:rPr>
  </w:style>
  <w:style w:type="character" w:customStyle="1" w:styleId="ListLabel56">
    <w:name w:val="ListLabel 56"/>
    <w:qFormat/>
    <w:rPr>
      <w:rFonts w:cs="Symbol"/>
    </w:rPr>
  </w:style>
  <w:style w:type="character" w:customStyle="1" w:styleId="ListLabel57">
    <w:name w:val="ListLabel 57"/>
    <w:qFormat/>
    <w:rPr>
      <w:rFonts w:cs="Symbol"/>
    </w:rPr>
  </w:style>
  <w:style w:type="character" w:customStyle="1" w:styleId="ListLabel58">
    <w:name w:val="ListLabel 58"/>
    <w:qFormat/>
    <w:rPr>
      <w:rFonts w:cs="Symbol"/>
    </w:rPr>
  </w:style>
  <w:style w:type="character" w:customStyle="1" w:styleId="ListLabel59">
    <w:name w:val="ListLabel 59"/>
    <w:qFormat/>
    <w:rPr>
      <w:rFonts w:cs="Symbol"/>
    </w:rPr>
  </w:style>
  <w:style w:type="character" w:customStyle="1" w:styleId="ListLabel60">
    <w:name w:val="ListLabel 60"/>
    <w:qFormat/>
    <w:rPr>
      <w:rFonts w:cs="Symbol"/>
    </w:rPr>
  </w:style>
  <w:style w:type="character" w:customStyle="1" w:styleId="ListLabel61">
    <w:name w:val="ListLabel 61"/>
    <w:qFormat/>
    <w:rPr>
      <w:rFonts w:cs="Symbol"/>
    </w:rPr>
  </w:style>
  <w:style w:type="character" w:customStyle="1" w:styleId="ListLabel62">
    <w:name w:val="ListLabel 62"/>
    <w:qFormat/>
    <w:rPr>
      <w:rFonts w:cs="Symbol"/>
    </w:rPr>
  </w:style>
  <w:style w:type="character" w:customStyle="1" w:styleId="ListLabel63">
    <w:name w:val="ListLabel 63"/>
    <w:qFormat/>
    <w:rPr>
      <w:rFonts w:cs="Symbol"/>
    </w:rPr>
  </w:style>
  <w:style w:type="character" w:customStyle="1" w:styleId="ListLabel64">
    <w:name w:val="ListLabel 64"/>
    <w:qFormat/>
    <w:rPr>
      <w:rFonts w:cs="Symbol"/>
    </w:rPr>
  </w:style>
  <w:style w:type="character" w:customStyle="1" w:styleId="ListLabel65">
    <w:name w:val="ListLabel 65"/>
    <w:qFormat/>
    <w:rPr>
      <w:rFonts w:cs="Symbol"/>
    </w:rPr>
  </w:style>
  <w:style w:type="character" w:customStyle="1" w:styleId="ListLabel66">
    <w:name w:val="ListLabel 66"/>
    <w:qFormat/>
    <w:rPr>
      <w:rFonts w:cs="Symbol"/>
    </w:rPr>
  </w:style>
  <w:style w:type="character" w:customStyle="1" w:styleId="ListLabel67">
    <w:name w:val="ListLabel 67"/>
    <w:qFormat/>
    <w:rPr>
      <w:rFonts w:cs="Symbol"/>
    </w:rPr>
  </w:style>
  <w:style w:type="character" w:customStyle="1" w:styleId="ListLabel68">
    <w:name w:val="ListLabel 68"/>
    <w:qFormat/>
    <w:rPr>
      <w:rFonts w:cs="Symbol"/>
    </w:rPr>
  </w:style>
  <w:style w:type="character" w:customStyle="1" w:styleId="ListLabel69">
    <w:name w:val="ListLabel 69"/>
    <w:qFormat/>
    <w:rPr>
      <w:rFonts w:cs="Symbol"/>
    </w:rPr>
  </w:style>
  <w:style w:type="character" w:customStyle="1" w:styleId="ListLabel70">
    <w:name w:val="ListLabel 70"/>
    <w:qFormat/>
    <w:rPr>
      <w:rFonts w:cs="Symbol"/>
    </w:rPr>
  </w:style>
  <w:style w:type="paragraph" w:customStyle="1" w:styleId="Heading">
    <w:name w:val="Heading"/>
    <w:basedOn w:val="Normal"/>
    <w:next w:val="BodyText"/>
    <w:qFormat/>
    <w:pPr>
      <w:keepNext/>
      <w:spacing w:before="240" w:after="120"/>
    </w:pPr>
    <w:rPr>
      <w:rFonts w:eastAsia="WenQuanYi Micro Hei" w:cs="Lohit Devanagari"/>
      <w:sz w:val="28"/>
      <w:szCs w:val="28"/>
    </w:rPr>
  </w:style>
  <w:style w:type="paragraph" w:styleId="BodyText">
    <w:name w:val="Body Text"/>
    <w:basedOn w:val="Normal"/>
    <w:qFormat/>
    <w:pPr>
      <w:spacing w:before="180" w:after="180"/>
    </w:pPr>
  </w:style>
  <w:style w:type="paragraph" w:styleId="List">
    <w:name w:val="List"/>
    <w:basedOn w:val="BodyText"/>
    <w:rPr>
      <w:rFonts w:cs="Lohit Devanagari"/>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Lohit Devanagari"/>
    </w:rPr>
  </w:style>
  <w:style w:type="paragraph" w:customStyle="1" w:styleId="FirstParagraph">
    <w:name w:val="First Paragraph"/>
    <w:basedOn w:val="BodyText"/>
    <w:qFormat/>
  </w:style>
  <w:style w:type="paragraph" w:customStyle="1" w:styleId="Compact">
    <w:name w:val="Compact"/>
    <w:basedOn w:val="BodyText"/>
    <w:qFormat/>
    <w:pPr>
      <w:spacing w:before="36" w:after="36"/>
    </w:pPr>
  </w:style>
  <w:style w:type="paragraph" w:styleId="Title">
    <w:name w:val="Title"/>
    <w:basedOn w:val="Normal"/>
    <w:qFormat/>
    <w:pPr>
      <w:keepNext/>
      <w:keepLines/>
      <w:spacing w:before="480" w:after="240"/>
      <w:jc w:val="center"/>
    </w:pPr>
    <w:rPr>
      <w:rFonts w:eastAsiaTheme="majorEastAsia" w:cstheme="majorBidi"/>
      <w:bCs/>
      <w:sz w:val="48"/>
      <w:szCs w:val="36"/>
    </w:rPr>
  </w:style>
  <w:style w:type="paragraph" w:styleId="Subtitle">
    <w:name w:val="Subtitle"/>
    <w:basedOn w:val="Title"/>
    <w:qFormat/>
    <w:pPr>
      <w:spacing w:before="240"/>
    </w:pPr>
    <w:rPr>
      <w:sz w:val="30"/>
      <w:szCs w:val="30"/>
    </w:rPr>
  </w:style>
  <w:style w:type="paragraph" w:customStyle="1" w:styleId="Author">
    <w:name w:val="Author"/>
    <w:qFormat/>
    <w:pPr>
      <w:keepNext/>
      <w:keepLines/>
      <w:jc w:val="center"/>
    </w:pPr>
    <w:rPr>
      <w:color w:val="00000A"/>
      <w:sz w:val="24"/>
    </w:rPr>
  </w:style>
  <w:style w:type="paragraph" w:styleId="Date">
    <w:name w:val="Date"/>
    <w:qFormat/>
    <w:pPr>
      <w:keepNext/>
      <w:keepLines/>
      <w:jc w:val="center"/>
    </w:pPr>
    <w:rPr>
      <w:color w:val="00000A"/>
      <w:sz w:val="24"/>
    </w:rPr>
  </w:style>
  <w:style w:type="paragraph" w:customStyle="1" w:styleId="Abstract">
    <w:name w:val="Abstract"/>
    <w:basedOn w:val="Normal"/>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uiPriority w:val="9"/>
    <w:unhideWhenUsed/>
    <w:qFormat/>
    <w:pPr>
      <w:spacing w:before="100" w:after="100"/>
      <w:ind w:left="283"/>
    </w:pPr>
    <w:rPr>
      <w:rFonts w:eastAsiaTheme="majorEastAsia" w:cstheme="majorBidi"/>
      <w:bCs/>
      <w:i/>
      <w:szCs w:val="20"/>
    </w:rPr>
  </w:style>
  <w:style w:type="paragraph" w:styleId="FootnoteText">
    <w:name w:val="footnote text"/>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FigurewithCaption">
    <w:name w:val="Figure with Caption"/>
    <w:basedOn w:val="Figure"/>
    <w:qFormat/>
    <w:pPr>
      <w:keepNext/>
    </w:pPr>
  </w:style>
  <w:style w:type="paragraph" w:styleId="TOCHeading">
    <w:name w:val="TOC Heading"/>
    <w:basedOn w:val="Heading1"/>
    <w:uiPriority w:val="39"/>
    <w:unhideWhenUsed/>
    <w:qFormat/>
    <w:pPr>
      <w:spacing w:before="240" w:line="259" w:lineRule="auto"/>
    </w:pPr>
    <w:rPr>
      <w:rFonts w:asciiTheme="majorHAnsi" w:hAnsiTheme="majorHAnsi"/>
      <w:bCs w:val="0"/>
      <w:color w:val="365F91" w:themeColor="accent1" w:themeShade="BF"/>
    </w:rPr>
  </w:style>
  <w:style w:type="paragraph" w:customStyle="1" w:styleId="SourceCode">
    <w:name w:val="Source Code"/>
    <w:basedOn w:val="Normal"/>
    <w:link w:val="VerbatimChar"/>
    <w:qFormat/>
    <w:pPr>
      <w:shd w:val="clear" w:color="auto" w:fill="F8F8F8"/>
    </w:pPr>
  </w:style>
  <w:style w:type="paragraph" w:styleId="Footer">
    <w:name w:val="footer"/>
    <w:basedOn w:val="Normal"/>
    <w:pPr>
      <w:suppressLineNumbers/>
    </w:pPr>
  </w:style>
  <w:style w:type="paragraph" w:styleId="Header">
    <w:name w:val="header"/>
    <w:basedOn w:val="Normal"/>
    <w:pPr>
      <w:suppressLineNumbers/>
    </w:pPr>
  </w:style>
  <w:style w:type="character" w:styleId="LineNumber">
    <w:name w:val="line number"/>
    <w:basedOn w:val="DefaultParagraphFont"/>
    <w:semiHidden/>
    <w:unhideWhenUsed/>
    <w:rsid w:val="00B000D7"/>
  </w:style>
  <w:style w:type="character" w:styleId="CommentReference">
    <w:name w:val="annotation reference"/>
    <w:basedOn w:val="DefaultParagraphFont"/>
    <w:semiHidden/>
    <w:unhideWhenUsed/>
    <w:rsid w:val="009D6560"/>
    <w:rPr>
      <w:sz w:val="16"/>
      <w:szCs w:val="16"/>
    </w:rPr>
  </w:style>
  <w:style w:type="paragraph" w:styleId="CommentText">
    <w:name w:val="annotation text"/>
    <w:basedOn w:val="Normal"/>
    <w:link w:val="CommentTextChar"/>
    <w:semiHidden/>
    <w:unhideWhenUsed/>
    <w:rsid w:val="009D6560"/>
    <w:pPr>
      <w:spacing w:line="240" w:lineRule="auto"/>
    </w:pPr>
    <w:rPr>
      <w:sz w:val="20"/>
      <w:szCs w:val="20"/>
    </w:rPr>
  </w:style>
  <w:style w:type="character" w:customStyle="1" w:styleId="CommentTextChar">
    <w:name w:val="Comment Text Char"/>
    <w:basedOn w:val="DefaultParagraphFont"/>
    <w:link w:val="CommentText"/>
    <w:semiHidden/>
    <w:rsid w:val="009D6560"/>
    <w:rPr>
      <w:rFonts w:ascii="Times New Roman" w:hAnsi="Times New Roman"/>
      <w:color w:val="00000A"/>
      <w:szCs w:val="20"/>
    </w:rPr>
  </w:style>
  <w:style w:type="paragraph" w:styleId="CommentSubject">
    <w:name w:val="annotation subject"/>
    <w:basedOn w:val="CommentText"/>
    <w:next w:val="CommentText"/>
    <w:link w:val="CommentSubjectChar"/>
    <w:semiHidden/>
    <w:unhideWhenUsed/>
    <w:rsid w:val="009D6560"/>
    <w:rPr>
      <w:b/>
      <w:bCs/>
    </w:rPr>
  </w:style>
  <w:style w:type="character" w:customStyle="1" w:styleId="CommentSubjectChar">
    <w:name w:val="Comment Subject Char"/>
    <w:basedOn w:val="CommentTextChar"/>
    <w:link w:val="CommentSubject"/>
    <w:semiHidden/>
    <w:rsid w:val="009D6560"/>
    <w:rPr>
      <w:rFonts w:ascii="Times New Roman" w:hAnsi="Times New Roman"/>
      <w:b/>
      <w:bCs/>
      <w:color w:val="00000A"/>
      <w:szCs w:val="20"/>
    </w:rPr>
  </w:style>
  <w:style w:type="paragraph" w:styleId="BalloonText">
    <w:name w:val="Balloon Text"/>
    <w:basedOn w:val="Normal"/>
    <w:link w:val="BalloonTextChar"/>
    <w:semiHidden/>
    <w:unhideWhenUsed/>
    <w:rsid w:val="009D65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9D6560"/>
    <w:rPr>
      <w:rFonts w:ascii="Segoe UI" w:hAnsi="Segoe UI" w:cs="Segoe UI"/>
      <w:color w:val="00000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ore.wentzellarsen@gmail.com" TargetMode="External"/><Relationship Id="rId13" Type="http://schemas.openxmlformats.org/officeDocument/2006/relationships/hyperlink" Target="https://CRAN.R-project.org/package=Rmpfr" TargetMode="External"/><Relationship Id="rId3" Type="http://schemas.openxmlformats.org/officeDocument/2006/relationships/settings" Target="settings.xml"/><Relationship Id="rId7" Type="http://schemas.openxmlformats.org/officeDocument/2006/relationships/hyperlink" Target="mailto:jacob@anhoej.net" TargetMode="External"/><Relationship Id="rId12" Type="http://schemas.openxmlformats.org/officeDocument/2006/relationships/hyperlink" Target="https://CRAN.R-project.org/package=crossrun"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package=qicharts2" TargetMode="Externa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20</Pages>
  <Words>4293</Words>
  <Characters>22759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Smooth Operator: Modifying the Anhøj Rules to Improve Runs Analysis in Statistical Process Control</vt:lpstr>
    </vt:vector>
  </TitlesOfParts>
  <Company>Universitetet i Oslo</Company>
  <LinksUpToDate>false</LinksUpToDate>
  <CharactersWithSpaces>26999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Smooth Operator: Modifying the Anhøj Rules to Improve Runs Analysis in Statistical Process Control</dc:title>
  <dc:creator>Tore Wentzel-Larsen</dc:creator>
  <cp:keywords/>
  <cp:lastModifiedBy>Tore Wentzel-Larsen</cp:lastModifiedBy>
  <cp:revision>15</cp:revision>
  <dcterms:created xsi:type="dcterms:W3CDTF">2019-05-13T12:35:00Z</dcterms:created>
  <dcterms:modified xsi:type="dcterms:W3CDTF">2019-05-13T13:09:00Z</dcterms:modified>
</cp:coreProperties>
</file>