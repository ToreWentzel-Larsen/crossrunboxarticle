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Smooth operator: Modifying the Anhøj rules to improve runs analysis in statistical process control</w:t>
      </w:r>
    </w:p>
    <w:p>
      <w:pPr>
        <w:pStyle w:val="FirstParagraph"/>
        <w:rPr/>
      </w:pPr>
      <w:r>
        <w:rPr>
          <w:b/>
        </w:rPr>
        <w:t>Jacob Anhøj</w:t>
      </w:r>
      <w:r>
        <w:rPr/>
        <w:t xml:space="preserve"> (corresponding author)</w:t>
      </w:r>
    </w:p>
    <w:p>
      <w:pPr>
        <w:pStyle w:val="TextBody"/>
        <w:rPr/>
      </w:pPr>
      <w:r>
        <w:rPr/>
        <w:t>Centre of Diagnostic Investigation, Rigshospitalet, University of Copenhagen, Denmark</w:t>
      </w:r>
    </w:p>
    <w:p>
      <w:pPr>
        <w:pStyle w:val="TextBody"/>
        <w:rPr/>
      </w:pPr>
      <w:r>
        <w:rPr/>
        <w:t xml:space="preserve">ORCID: </w:t>
      </w:r>
      <w:hyperlink r:id="rId2">
        <w:r>
          <w:rPr>
            <w:rStyle w:val="ListLabel169"/>
          </w:rPr>
          <w:t>https://orcid.org/0000-0002-7701-1774</w:t>
        </w:r>
      </w:hyperlink>
    </w:p>
    <w:p>
      <w:pPr>
        <w:pStyle w:val="TextBody"/>
        <w:rPr/>
      </w:pPr>
      <w:r>
        <w:rPr/>
        <w:t xml:space="preserve">E-mail: </w:t>
      </w:r>
      <w:hyperlink r:id="rId3">
        <w:r>
          <w:rPr>
            <w:rStyle w:val="ListLabel169"/>
          </w:rPr>
          <w:t>jacob@anhoej.net</w:t>
        </w:r>
      </w:hyperlink>
    </w:p>
    <w:p>
      <w:pPr>
        <w:pStyle w:val="TextBody"/>
        <w:rPr/>
      </w:pPr>
      <w:r>
        <w:rPr>
          <w:b/>
        </w:rPr>
        <w:t>Tore Wentzel-Larsen</w:t>
      </w:r>
    </w:p>
    <w:p>
      <w:pPr>
        <w:pStyle w:val="TextBody"/>
        <w:rPr/>
      </w:pPr>
      <w:r>
        <w:rPr/>
        <w:t>Centre for Child and Adolescent Mental Health, Eastern and Southern Norway &amp; Centre for Violence and Traumatic Stress Studies, Oslo, Norway</w:t>
      </w:r>
    </w:p>
    <w:p>
      <w:pPr>
        <w:pStyle w:val="TextBody"/>
        <w:rPr/>
      </w:pPr>
      <w:r>
        <w:rPr/>
        <w:t xml:space="preserve">ORCID: </w:t>
      </w:r>
      <w:hyperlink r:id="rId4">
        <w:r>
          <w:rPr>
            <w:rStyle w:val="ListLabel169"/>
          </w:rPr>
          <w:t>https://orcid.org/0000-0002-0318-4162</w:t>
        </w:r>
      </w:hyperlink>
    </w:p>
    <w:p>
      <w:pPr>
        <w:pStyle w:val="TextBody"/>
        <w:rPr/>
      </w:pPr>
      <w:r>
        <w:rPr/>
        <w:t xml:space="preserve">E-mail: </w:t>
      </w:r>
      <w:hyperlink r:id="rId5">
        <w:r>
          <w:rPr>
            <w:rStyle w:val="ListLabel169"/>
          </w:rPr>
          <w:t>tore.wentzellarsen@gmail.com</w:t>
        </w:r>
      </w:hyperlink>
    </w:p>
    <w:p>
      <w:pPr>
        <w:pStyle w:val="TextBody"/>
        <w:rPr/>
      </w:pPr>
      <w:r>
        <w:rPr/>
        <w:t>JA and TWL contributed equally to this work.</w:t>
      </w:r>
    </w:p>
    <w:p>
      <w:pPr>
        <w:pStyle w:val="TextBody"/>
        <w:rPr/>
      </w:pPr>
      <w:r>
        <w:rPr/>
        <w:t xml:space="preserve">Revision date: </w:t>
      </w:r>
      <w:del w:id="0" w:author="Jacob Anhøj" w:date="2020-03-21T10:04:00Z">
        <w:r>
          <w:rPr/>
          <w:delText>2020-01-26</w:delText>
        </w:r>
      </w:del>
      <w:ins w:id="1" w:author="Jacob Anhøj" w:date="2020-03-21T10:04:00Z">
        <w:r>
          <w:rPr/>
          <w:t>2020-03-21</w:t>
        </w:r>
      </w:ins>
    </w:p>
    <w:p>
      <w:pPr>
        <w:pStyle w:val="Heading1"/>
        <w:rPr/>
      </w:pPr>
      <w:bookmarkStart w:id="0" w:name="abstract"/>
      <w:r>
        <w:rPr/>
        <w:t>Abstract</w:t>
      </w:r>
      <w:bookmarkEnd w:id="0"/>
    </w:p>
    <w:p>
      <w:pPr>
        <w:pStyle w:val="FirstParagraph"/>
        <w:rPr/>
      </w:pPr>
      <w:r>
        <w:rPr>
          <w:b/>
        </w:rPr>
        <w:t>Introduction</w:t>
      </w:r>
      <w:r>
        <w:rPr/>
        <w:t xml:space="preserve"> 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 </w:t>
      </w:r>
      <w:r>
        <w:rPr>
          <w:rStyle w:val="VerbatimChar"/>
        </w:rPr>
        <w:t>crossrun</w:t>
      </w:r>
      <w:r>
        <w:rPr/>
        <w:t xml:space="preserve"> that calculates exact values for the joint probabilities of C and L that allowed us to study the diagnostic properties of the Anhøj rules in detail and to suggest minor adjustments to improve their diagnostic value.</w:t>
      </w:r>
    </w:p>
    <w:p>
      <w:pPr>
        <w:pStyle w:val="TextBody"/>
        <w:rPr/>
      </w:pPr>
      <w:r>
        <w:rPr>
          <w:b/>
        </w:rPr>
        <w:t>Methods</w:t>
      </w:r>
      <w:r>
        <w:rPr/>
        <w:t xml:space="preserve"> Based on the </w:t>
      </w:r>
      <w:r>
        <w:rPr>
          <w:rStyle w:val="VerbatimChar"/>
        </w:rPr>
        <w:t>crossrun</w:t>
      </w:r>
      <w:r>
        <w:rPr/>
        <w:t xml:space="preserve"> R package we calculated exact values for the joint distribution of C and L for N = 10-100. Furthermore,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w:t>
      </w:r>
    </w:p>
    <w:p>
      <w:pPr>
        <w:pStyle w:val="TextBody"/>
        <w:rPr/>
      </w:pPr>
      <w:r>
        <w:rPr>
          <w:b/>
        </w:rPr>
        <w:t>Results</w:t>
      </w:r>
      <w:r>
        <w:rPr/>
        <w:t xml:space="preserve"> Based on exact values for the joint distribution of C and L for N = 10-100 we present measures of the diagnostic value of the Anhøj rules. The best box and cut box procedures improved the diagnostic value of the Anhøj rules by keeping the specificity and sensitivity close to pre-specified target values.</w:t>
      </w:r>
    </w:p>
    <w:p>
      <w:pPr>
        <w:pStyle w:val="TextBody"/>
        <w:rPr/>
      </w:pPr>
      <w:r>
        <w:rPr>
          <w:b/>
        </w:rPr>
        <w:t>Conclusions</w:t>
      </w:r>
      <w:r>
        <w:rPr/>
        <w:t xml:space="preserve"> Based on exact values for the joint distribution of longest run and number of crossings in random data series this study demonstrates that it is possible to obtain better diagnostic properties of run charts by making minor adjustment to the critical values for C and L.</w:t>
      </w:r>
    </w:p>
    <w:p>
      <w:pPr>
        <w:pStyle w:val="Heading1"/>
        <w:rPr/>
      </w:pPr>
      <w:bookmarkStart w:id="1" w:name="keywords"/>
      <w:r>
        <w:rPr/>
        <w:t>Keywords</w:t>
      </w:r>
      <w:bookmarkEnd w:id="1"/>
    </w:p>
    <w:p>
      <w:pPr>
        <w:pStyle w:val="FirstParagraph"/>
        <w:rPr/>
      </w:pPr>
      <w:r>
        <w:rPr/>
        <w:t>statistical process control, run charts, runs analysis, quality improvement</w:t>
      </w:r>
    </w:p>
    <w:p>
      <w:pPr>
        <w:pStyle w:val="Heading1"/>
        <w:rPr/>
      </w:pPr>
      <w:bookmarkStart w:id="2" w:name="introduction"/>
      <w:r>
        <w:rPr/>
        <w:t>Introduction</w:t>
      </w:r>
      <w:bookmarkEnd w:id="2"/>
    </w:p>
    <w:p>
      <w:pPr>
        <w:pStyle w:val="FirstParagraph"/>
        <w:rPr/>
      </w:pPr>
      <w:r>
        <w:rPr/>
        <w:t>Within statistical process control (SPC) runs analysis is being used to detect persistent shifts in process location over time [1].</w:t>
      </w:r>
    </w:p>
    <w:p>
      <w:pPr>
        <w:pStyle w:val="TextBody"/>
        <w:rPr/>
      </w:pPr>
      <w:r>
        <w:rPr/>
        <w:t>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rPr/>
      </w:pPr>
      <w:r>
        <w:rPr/>
        <w:t>Figure 1: Run chart. Median = 3.2, longest run (L) = 4, number of crossings (C) = 9.</w:t>
      </w:r>
    </w:p>
    <w:p>
      <w:pPr>
        <w:pStyle w:val="FirstParagraph"/>
        <w:rPr/>
      </w:pPr>
      <w:r>
        <w:rPr/>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pPr>
        <w:pStyle w:val="Normal"/>
        <w:numPr>
          <w:ilvl w:val="0"/>
          <w:numId w:val="1"/>
        </w:numPr>
        <w:rPr/>
      </w:pPr>
      <w:r>
        <w:rPr/>
        <w:t>Shifts test: one or more unusually long runs of data points on the same side of the centre line.</w:t>
      </w:r>
    </w:p>
    <w:p>
      <w:pPr>
        <w:pStyle w:val="Normal"/>
        <w:numPr>
          <w:ilvl w:val="0"/>
          <w:numId w:val="1"/>
        </w:numPr>
        <w:rPr/>
      </w:pPr>
      <w:r>
        <w:rPr/>
        <w:t>Crossings test: the curve crosses the centre line unusually few times.</w:t>
      </w:r>
    </w:p>
    <w:p>
      <w:pPr>
        <w:pStyle w:val="FirstParagraph"/>
        <w:rPr/>
      </w:pPr>
      <w:r>
        <w:rPr/>
        <w:t xml:space="preserve">Collectively, we refer to these tests as the Anhøj rules, which are the default rules used for run and control chart analysis with the </w:t>
      </w:r>
      <w:r>
        <w:rPr>
          <w:rStyle w:val="VerbatimChar"/>
        </w:rPr>
        <w:t>qicharts2</w:t>
      </w:r>
      <w:r>
        <w:rPr/>
        <w:t xml:space="preserve"> package for R [4]. For a thorough discussion of the practical use of run and control charts for quality improvement we refer to the </w:t>
      </w:r>
      <w:r>
        <w:rPr>
          <w:rStyle w:val="VerbatimChar"/>
        </w:rPr>
        <w:t>qicharts2</w:t>
      </w:r>
      <w:r>
        <w:rPr/>
        <w:t xml:space="preserve"> package vignette.</w:t>
      </w:r>
    </w:p>
    <w:p>
      <w:pPr>
        <w:pStyle w:val="TextBody"/>
        <w:rPr/>
      </w:pPr>
      <w:r>
        <w:rPr/>
        <w:t>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w:t>
      </w:r>
      <w:r>
        <w:rPr>
          <w:vertAlign w:val="subscript"/>
        </w:rPr>
        <w:t>2</w:t>
      </w:r>
      <w:r>
        <w:rPr/>
        <w:t>(N) + 3 rounded to the nearest integer [7].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rPr/>
      </w:pPr>
      <w:r>
        <w:rP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rPr/>
      </w:pPr>
      <w:r>
        <w:rPr/>
        <w:t>Figure 2: Specificity of the Anhøj, best box, and cut box rules. N = number of data points in run chart.</w:t>
      </w:r>
    </w:p>
    <w:p>
      <w:pPr>
        <w:pStyle w:val="FirstParagraph"/>
        <w:rPr/>
      </w:pPr>
      <w:r>
        <w:rPr/>
        <w:t>Historically, runs tests have been studied in isolation. But what is really of interest because the rules are linked – when runs grow longer, crossings become fewer – is the properties of the joint distribution of number of crossings (C) and longest runs (L).</w:t>
      </w:r>
    </w:p>
    <w:p>
      <w:pPr>
        <w:pStyle w:val="TextBody"/>
        <w:rPr/>
      </w:pPr>
      <w:r>
        <w:rPr/>
        <w:t xml:space="preserve">We recently released an R package, </w:t>
      </w:r>
      <w:r>
        <w:rPr>
          <w:rStyle w:val="VerbatimChar"/>
        </w:rPr>
        <w:t>crossrun</w:t>
      </w:r>
      <w:r>
        <w:rPr/>
        <w:t xml:space="preserve"> [8,9],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N–1</w:t>
      </w:r>
      <w:r>
        <w:rPr/>
        <w:t xml:space="preserve"> ,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rPr/>
      </w:pPr>
      <w:r>
        <w:rPr/>
        <w:t>Figure 3: Borders of the Anhøj, best box, and cut box rules for N = 11 data points.</w:t>
      </w:r>
    </w:p>
    <w:p>
      <w:pPr>
        <w:pStyle w:val="FirstParagraph"/>
        <w:rPr/>
      </w:pPr>
      <w:r>
        <w:rPr/>
        <w:t xml:space="preserve">With the </w:t>
      </w:r>
      <w:r>
        <w:rPr>
          <w:rStyle w:val="VerbatimChar"/>
        </w:rPr>
        <w:t>crossrun</w:t>
      </w:r>
      <w:r>
        <w:rPr/>
        <w:t xml:space="preserve"> 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rPr/>
      </w:pPr>
      <w:r>
        <w:rP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pPr>
        <w:pStyle w:val="TextBody"/>
        <w:rPr/>
      </w:pPr>
      <w:r>
        <w:rPr/>
        <w:t>The aims of this study were to provide exact values for the diagnostic properties of the Anhøj rules and to suggest a “smoothing” procedure for improving the value of runs analysis.</w:t>
      </w:r>
    </w:p>
    <w:p>
      <w:pPr>
        <w:pStyle w:val="Heading1"/>
        <w:rPr/>
      </w:pPr>
      <w:bookmarkStart w:id="3" w:name="methods"/>
      <w:r>
        <w:rPr/>
        <w:t>Methods</w:t>
      </w:r>
      <w:bookmarkEnd w:id="3"/>
    </w:p>
    <w:p>
      <w:pPr>
        <w:pStyle w:val="Heading2"/>
        <w:rPr/>
      </w:pPr>
      <w:bookmarkStart w:id="4" w:name="likelihood-ratios-to-quantify-the-diagno"/>
      <w:r>
        <w:rPr/>
        <w:t>Likelihood ratios to quantify the diagnostic value of runs rules</w:t>
      </w:r>
      <w:bookmarkEnd w:id="4"/>
    </w:p>
    <w:p>
      <w:pPr>
        <w:pStyle w:val="FirstParagraph"/>
        <w:rPr/>
      </w:pPr>
      <w:r>
        <w:rPr/>
        <w:t>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rPr/>
      </w:pPr>
      <w:r>
        <w:rPr/>
        <w:t>Specificity = P(no signal | no shift) = P(true negative) = 1 – P(false positive)</w:t>
      </w:r>
    </w:p>
    <w:p>
      <w:pPr>
        <w:pStyle w:val="TextBody"/>
        <w:rPr/>
      </w:pPr>
      <w:r>
        <w:rPr/>
        <w:t>Sensitivity = P(signal | shift) = P(true positive) = 1 – P(false negative)</w:t>
      </w:r>
    </w:p>
    <w:p>
      <w:pPr>
        <w:pStyle w:val="TextBody"/>
        <w:rPr/>
      </w:pPr>
      <w:ins w:id="2" w:author="Jacob Anhøj" w:date="2020-03-21T09:22:00Z">
        <w:r>
          <w:rPr/>
          <w:t xml:space="preserve">For example, the specificity of the Anhøj rules in a run chart with 11 data points </w:t>
        </w:r>
      </w:ins>
      <w:ins w:id="3" w:author="Jacob Anhøj" w:date="2020-03-21T09:23:00Z">
        <w:r>
          <w:rPr/>
          <w:t xml:space="preserve">may be calculated from figure 3 as the proportion </w:t>
        </w:r>
      </w:ins>
      <w:ins w:id="4" w:author="Jacob Anhøj" w:date="2020-03-21T09:24:00Z">
        <w:r>
          <w:rPr/>
          <w:t>enclosed by the red box</w:t>
        </w:r>
      </w:ins>
      <w:ins w:id="5" w:author="Jacob Anhøj" w:date="2020-03-21T09:31:00Z">
        <w:r>
          <w:rPr/>
          <w:t>, which is 974 / 1024 = 0.9512.</w:t>
        </w:r>
      </w:ins>
      <w:ins w:id="6" w:author="Jacob Anhøj" w:date="2020-03-21T09:32:00Z">
        <w:r>
          <w:rPr/>
          <w:t xml:space="preserve"> The sensitivity may be obtained from a similar matrix (not shown) including a shift as the proportion being outside the box. With a shift of 0.8 SD</w:t>
        </w:r>
      </w:ins>
      <w:ins w:id="7" w:author="Jacob Anhøj" w:date="2020-03-21T09:33:00Z">
        <w:r>
          <w:rPr/>
          <w:t xml:space="preserve">, the sensitivity is </w:t>
        </w:r>
      </w:ins>
      <w:ins w:id="8" w:author="Jacob Anhøj" w:date="2020-03-21T09:34:00Z">
        <w:r>
          <w:rPr/>
          <w:t>0.3493 (Table 1).</w:t>
        </w:r>
      </w:ins>
    </w:p>
    <w:p>
      <w:pPr>
        <w:pStyle w:val="TextBody"/>
        <w:rPr/>
      </w:pPr>
      <w:r>
        <w:rPr/>
        <w:t>However, we usually seek to answer the opposite question: what is the likelihood that a positive or negative test actually represents the condition being tested for? Likelihood ratios (LR) do this:</w:t>
      </w:r>
    </w:p>
    <w:p>
      <w:pPr>
        <w:pStyle w:val="TextBody"/>
        <w:rPr/>
      </w:pPr>
      <w:r>
        <w:rPr/>
        <w:t>LR+ = TP / FP = sensitivity / (1 – specificity)</w:t>
      </w:r>
    </w:p>
    <w:p>
      <w:pPr>
        <w:pStyle w:val="TextBody"/>
        <w:rPr/>
      </w:pPr>
      <w:r>
        <w:rPr/>
        <w:t>LR– = FN / TN = (1 – sensitivity) / specificity</w:t>
      </w:r>
    </w:p>
    <w:p>
      <w:pPr>
        <w:pStyle w:val="TextBody"/>
        <w:rPr/>
      </w:pPr>
      <w:ins w:id="9" w:author="Jacob Anhøj" w:date="2020-03-21T09:40:00Z">
        <w:r>
          <w:rPr/>
          <w:t xml:space="preserve">Accordingly, with 11 data points and a shift of 0.8 SD, LR+ = </w:t>
        </w:r>
      </w:ins>
      <w:ins w:id="10" w:author="Jacob Anhøj" w:date="2020-03-21T09:41:00Z">
        <w:r>
          <w:rPr/>
          <w:t>0.3493 / (1 – 0.9512) = 7.2, and LR- = (1 – 0.3493) /</w:t>
        </w:r>
      </w:ins>
      <w:ins w:id="11" w:author="Jacob Anhøj" w:date="2020-03-21T09:42:00Z">
        <w:r>
          <w:rPr/>
          <w:t xml:space="preserve"> 0.9512 = 0.68.</w:t>
        </w:r>
      </w:ins>
    </w:p>
    <w:p>
      <w:pPr>
        <w:pStyle w:val="TextBody"/>
        <w:rPr/>
      </w:pPr>
      <w:bookmarkStart w:id="5" w:name="move35711054"/>
      <w:r>
        <w:rPr/>
        <w:t>Detailed explanations of likelihood ratios have been given previously [3,10].</w:t>
      </w:r>
      <w:ins w:id="12" w:author="Tore Wentzel-Larsen" w:date="2020-03-21T19:24:00Z">
        <w:bookmarkEnd w:id="5"/>
        <w:r>
          <w:rPr/>
          <w:t xml:space="preserve"> As stated in </w:t>
        </w:r>
      </w:ins>
      <w:ins w:id="13" w:author="Tore Wentzel-Larsen" w:date="2020-03-21T19:38:00Z">
        <w:r>
          <w:rPr/>
          <w:t>[3]</w:t>
        </w:r>
      </w:ins>
      <w:ins w:id="14" w:author="Tore Wentzel-Larsen" w:date="2020-03-21T19:24:00Z">
        <w:r>
          <w:rPr/>
          <w:t>, a</w:t>
        </w:r>
      </w:ins>
      <w:del w:id="15" w:author="Tore Wentzel-Larsen" w:date="2020-03-21T19:24:00Z">
        <w:r>
          <w:rPr/>
          <w:delText>A</w:delText>
        </w:r>
      </w:del>
      <w:r>
        <w:rPr/>
        <w:t xml:space="preserve"> likelihood ratio greater than 1 speaks in favour of the condition being tested for, and a likelihood ratio less than 1 speaks against the condition. As a rule of thumb</w:t>
      </w:r>
      <w:ins w:id="16" w:author="Jacob Anhøj" w:date="2020-03-21T21:20:35Z">
        <w:r>
          <w:rPr/>
          <w:t>,</w:t>
        </w:r>
      </w:ins>
      <w:del w:id="17" w:author="Jacob Anhøj" w:date="2020-03-21T21:20:35Z">
        <w:r>
          <w:rPr/>
          <w:delText xml:space="preserve"> is </w:delText>
        </w:r>
      </w:del>
      <w:ins w:id="18" w:author="Tore Wentzel-Larsen" w:date="2020-03-21T19:39:00Z">
        <w:r>
          <w:rPr/>
          <w:t>also presented in [3]</w:t>
        </w:r>
      </w:ins>
      <w:r>
        <w:rPr/>
        <w:t>,</w:t>
      </w:r>
      <w:del w:id="19" w:author="Jacob Anhøj" w:date="2020-03-21T21:20:51Z">
        <w:r>
          <w:rPr/>
          <w:delText xml:space="preserve"> </w:delText>
        </w:r>
      </w:del>
      <w:del w:id="20" w:author="Jacob Anhøj" w:date="2020-03-21T21:20:51Z">
        <w:r>
          <w:rPr/>
          <w:delText>by which</w:delText>
        </w:r>
      </w:del>
      <w:ins w:id="21" w:author="Tore Wentzel-Larsen" w:date="2020-03-21T19:39:00Z">
        <w:r>
          <w:rPr/>
          <w:t xml:space="preserve"> </w:t>
        </w:r>
      </w:ins>
      <w:r>
        <w:rPr/>
        <w:t xml:space="preserve">a positive likelihood ratio (LR+) greater than 10 is </w:t>
      </w:r>
      <w:ins w:id="22" w:author="Tore Wentzel-Larsen" w:date="2020-03-21T19:40:00Z">
        <w:r>
          <w:rPr/>
          <w:t xml:space="preserve">described as </w:t>
        </w:r>
      </w:ins>
      <w:del w:id="23" w:author="Tore Wentzel-Larsen" w:date="2020-03-21T19:40:00Z">
        <w:r>
          <w:rPr/>
          <w:delText xml:space="preserve">considered </w:delText>
        </w:r>
      </w:del>
      <w:r>
        <w:rPr/>
        <w:t xml:space="preserve">strong evidence that the condition is present, and a negative likelihood ratio (LR–) smaller than 0.1 is </w:t>
      </w:r>
      <w:del w:id="24" w:author="Tore Wentzel-Larsen" w:date="2020-03-21T19:40:00Z">
        <w:r>
          <w:rPr/>
          <w:delText xml:space="preserve">considered </w:delText>
        </w:r>
      </w:del>
      <w:ins w:id="25" w:author="Tore Wentzel-Larsen" w:date="2020-03-21T19:40:00Z">
        <w:r>
          <w:rPr/>
          <w:t xml:space="preserve">described as </w:t>
        </w:r>
      </w:ins>
      <w:r>
        <w:rPr/>
        <w:t xml:space="preserve">strong evidence against the condition [10]. For example, if LR+ = </w:t>
      </w:r>
      <w:ins w:id="26" w:author="Tore Wentzel-Larsen" w:date="2020-03-21T19:42:00Z">
        <w:r>
          <w:rPr/>
          <w:t>5</w:t>
        </w:r>
      </w:ins>
      <w:del w:id="27" w:author="Tore Wentzel-Larsen" w:date="2020-03-21T19:42:00Z">
        <w:r>
          <w:rPr/>
          <w:delText>10</w:delText>
        </w:r>
      </w:del>
      <w:r>
        <w:rPr/>
        <w:t xml:space="preserve"> and LR– = 0.</w:t>
      </w:r>
      <w:ins w:id="28" w:author="Tore Wentzel-Larsen" w:date="2020-03-21T19:42:00Z">
        <w:r>
          <w:rPr/>
          <w:t>2</w:t>
        </w:r>
      </w:ins>
      <w:del w:id="29" w:author="Tore Wentzel-Larsen" w:date="2020-03-21T19:42:00Z">
        <w:r>
          <w:rPr/>
          <w:delText>1</w:delText>
        </w:r>
      </w:del>
      <w:r>
        <w:rPr/>
        <w:t xml:space="preserve">, a positive test means that it is </w:t>
      </w:r>
      <w:ins w:id="30" w:author="Tore Wentzel-Larsen" w:date="2020-03-21T19:42:00Z">
        <w:r>
          <w:rPr/>
          <w:t>5</w:t>
        </w:r>
      </w:ins>
      <w:del w:id="31" w:author="Tore Wentzel-Larsen" w:date="2020-03-21T19:42:00Z">
        <w:r>
          <w:rPr/>
          <w:delText>10</w:delText>
        </w:r>
      </w:del>
      <w:r>
        <w:rPr/>
        <w:t xml:space="preserve"> times </w:t>
      </w:r>
      <w:r>
        <w:rPr>
          <w:i/>
        </w:rPr>
        <w:t>more</w:t>
      </w:r>
      <w:r>
        <w:rPr/>
        <w:t xml:space="preserve"> likely that the condition is present than not present, and a negative test means that it is </w:t>
      </w:r>
      <w:ins w:id="32" w:author="Tore Wentzel-Larsen" w:date="2020-03-21T19:43:00Z">
        <w:r>
          <w:rPr/>
          <w:t>5</w:t>
        </w:r>
      </w:ins>
      <w:del w:id="33" w:author="Tore Wentzel-Larsen" w:date="2020-03-21T19:43:00Z">
        <w:r>
          <w:rPr/>
          <w:delText>10</w:delText>
        </w:r>
      </w:del>
      <w:r>
        <w:rPr/>
        <w:t xml:space="preserve"> times </w:t>
      </w:r>
      <w:r>
        <w:rPr>
          <w:i/>
        </w:rPr>
        <w:t>less</w:t>
      </w:r>
      <w:r>
        <w:rPr/>
        <w:t xml:space="preserve"> likely that the condition is present than not present. Thus, </w:t>
      </w:r>
      <w:ins w:id="34" w:author="Tore Wentzel-Larsen" w:date="2020-03-21T19:44:00Z">
        <w:r>
          <w:rPr/>
          <w:t xml:space="preserve">as detailed in [3], </w:t>
        </w:r>
      </w:ins>
      <w:r>
        <w:rPr/>
        <w:t xml:space="preserve">likelihood ratios </w:t>
      </w:r>
      <w:ins w:id="35" w:author="Tore Wentzel-Larsen" w:date="2020-03-21T19:44:00Z">
        <w:r>
          <w:rPr/>
          <w:t>always occur</w:t>
        </w:r>
      </w:ins>
      <w:del w:id="36" w:author="Tore Wentzel-Larsen" w:date="2020-03-21T19:44:00Z">
        <w:r>
          <w:rPr/>
          <w:delText>come</w:delText>
        </w:r>
      </w:del>
      <w:r>
        <w:rPr/>
        <w:t xml:space="preserve"> in pairs and </w:t>
      </w:r>
      <w:ins w:id="37" w:author="Tore Wentzel-Larsen" w:date="2020-03-21T19:44:00Z">
        <w:r>
          <w:rPr/>
          <w:t xml:space="preserve">together constitute </w:t>
        </w:r>
      </w:ins>
      <w:del w:id="38" w:author="Tore Wentzel-Larsen" w:date="2020-03-21T19:44:00Z">
        <w:r>
          <w:rPr/>
          <w:delText>are</w:delText>
        </w:r>
      </w:del>
      <w:r>
        <w:rPr/>
        <w:t xml:space="preserve"> combined measures of the usefulness of a diagnostic test. Specifically, for our purpose, run charts are diagnostic tests for non-random variation in time series data [1,3].</w:t>
      </w:r>
    </w:p>
    <w:p>
      <w:pPr>
        <w:pStyle w:val="Heading2"/>
        <w:rPr/>
      </w:pPr>
      <w:bookmarkStart w:id="6" w:name="best-box-and-cut-box-adjustments-to-impr"/>
      <w:r>
        <w:rPr/>
        <w:t>Best box and cut box adjustments to improve the Anhøj rules</w:t>
      </w:r>
      <w:bookmarkEnd w:id="6"/>
    </w:p>
    <w:p>
      <w:pPr>
        <w:pStyle w:val="FirstParagraph"/>
        <w:rPr/>
      </w:pPr>
      <w:r>
        <w:rP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rPr/>
      </w:pPr>
      <w:r>
        <w:rPr/>
        <w:t xml:space="preserve">Based on the </w:t>
      </w:r>
      <w:r>
        <w:rPr>
          <w:rStyle w:val="VerbatimChar"/>
        </w:rPr>
        <w:t>crossrun</w:t>
      </w:r>
      <w:r>
        <w:rPr/>
        <w:t xml:space="preserve"> package, which we described in detail in our previous article [9],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 Specifically, the </w:t>
      </w:r>
      <w:r>
        <w:rPr>
          <w:rStyle w:val="VerbatimChar"/>
        </w:rPr>
        <w:t>bestbox()</w:t>
      </w:r>
      <w:r>
        <w:rPr/>
        <w:t xml:space="preserve"> function finds the box with highest sensitivity for a pre-determined shift (the target shift), among boxes with specificity ≥ a pre-determined value (the target specificity). The </w:t>
      </w:r>
      <w:r>
        <w:rPr>
          <w:rStyle w:val="VerbatimChar"/>
        </w:rPr>
        <w:t>cutbox()</w:t>
      </w:r>
      <w:r>
        <w:rPr/>
        <w:t xml:space="preserve"> function subsequently cuts cells from the topmost horizontal and rightmost vertical borders of the best box, starting from the corner while keeping specificity ≥ its target value, and the sensitivity for the target shift as large as possible. The result of </w:t>
      </w:r>
      <w:r>
        <w:rPr>
          <w:rStyle w:val="VerbatimChar"/>
        </w:rPr>
        <w:t>cutbox()</w:t>
      </w:r>
      <w:r>
        <w:rPr/>
        <w:t xml:space="preserve"> is not necessarily a box, but still a reasonable region for declaring random variation where the corner itself, possibly together with one or more of its neighbours downwards or to the left, may be removed from the best box.</w:t>
      </w:r>
    </w:p>
    <w:p>
      <w:pPr>
        <w:pStyle w:val="TextBody"/>
        <w:rPr/>
      </w:pPr>
      <w:r>
        <w:rPr/>
        <w:t>In this study we used a target specificity of 0.925, which is close to the actual average specificity for the Anhøj rules for N = 10-100 and a target shift of 0.8.</w:t>
      </w:r>
    </w:p>
    <w:p>
      <w:pPr>
        <w:pStyle w:val="TextBody"/>
        <w:rPr/>
      </w:pPr>
      <w:r>
        <w:rPr/>
        <w:t>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rPr/>
      </w:pPr>
      <w:r>
        <w:rPr/>
        <w:t>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rPr/>
      </w:pPr>
      <w:bookmarkStart w:id="7" w:name="results"/>
      <w:r>
        <w:rPr/>
        <w:t>Results</w:t>
      </w:r>
      <w:bookmarkEnd w:id="7"/>
    </w:p>
    <w:p>
      <w:pPr>
        <w:pStyle w:val="FirstParagraph"/>
        <w:rPr/>
      </w:pPr>
      <w:r>
        <w:rP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 </w:t>
      </w:r>
      <w:r>
        <w:rPr>
          <w:rStyle w:val="VerbatimChar"/>
        </w:rPr>
        <w:t>S1_crossrunbox.R</w:t>
      </w:r>
      <w:r>
        <w:rPr/>
        <w:t xml:space="preserve">. Note that to preserve numerical precision, the code stores the log of likelihood ratios. To get the actual likelihood values back, use </w:t>
      </w:r>
      <w:r>
        <w:rPr>
          <w:rStyle w:val="VerbatimChar"/>
        </w:rPr>
        <w:t>exp(log-likelihood)</w:t>
      </w:r>
      <w:r>
        <w:rPr/>
        <w:t>.</w:t>
      </w:r>
    </w:p>
    <w:p>
      <w:pPr>
        <w:pStyle w:val="TextBody"/>
        <w:rPr/>
      </w:pPr>
      <w:r>
        <w:rP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rPr/>
      </w:pPr>
      <w:r>
        <w:rPr/>
        <w:t>Figure 4 shows the probabilities of getting a signal as a function of N and SD. The upper left facet (SD = 0) contains the same data as Figure 2. As expected and shown previously in our simulation studies, the power of the runs analysis increases with increasing N and SD [1–3].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rPr/>
      </w:pPr>
      <w:r>
        <w:rPr/>
        <w:t>Figure 4: Power function of Anhøj, best box, and cut box rules. N = number of data points in run chart. Numbers above each facet represent the size of the shift in standard deviation units (SD) that is present in data.</w:t>
      </w:r>
    </w:p>
    <w:p>
      <w:pPr>
        <w:pStyle w:val="BlockText"/>
        <w:rPr/>
      </w:pPr>
      <w:r>
        <w:rPr/>
        <w:t>Figure 5: Sensitivity of Anhøj, best box, and cut box rules for shift = 0.8 standard deviation units. N = number of data points in run chart.</w:t>
      </w:r>
    </w:p>
    <w:p>
      <w:pPr>
        <w:pStyle w:val="FirstParagraph"/>
        <w:rPr/>
      </w:pPr>
      <w:r>
        <w:rPr/>
        <w:t>Figures 6 and 7 compare the positive and negative likelihood ratios of the Anhøj rules to the box adjustments. The smoothing effect appear to be of practical value only for positive tests.</w:t>
      </w:r>
    </w:p>
    <w:p>
      <w:pPr>
        <w:pStyle w:val="BlockText"/>
        <w:rPr/>
      </w:pPr>
      <w:r>
        <w:rPr/>
        <w:t>Figure 6: Positive likelihood ratio of Anhøj, best box, and cut box rules. N = number of data points in run chart. Numbers above each facet represent the size of the shift in standard deviation units that is present in data.</w:t>
      </w:r>
    </w:p>
    <w:p>
      <w:pPr>
        <w:pStyle w:val="BlockText"/>
        <w:rPr/>
      </w:pPr>
      <w:r>
        <w:rPr/>
        <w:t>Figure 7: Negative likelihood ratio of Anhøj, best box, and cut box rules. N = number of data points in run chart. Numbers above each facet represent the size of the shift in standard deviation units (SD) that is present in data.</w:t>
      </w:r>
    </w:p>
    <w:p>
      <w:pPr>
        <w:pStyle w:val="Heading1"/>
        <w:rPr/>
      </w:pPr>
      <w:bookmarkStart w:id="8" w:name="discussion-and-conclusion"/>
      <w:r>
        <w:rPr/>
        <w:t>Discussion and conclusion</w:t>
      </w:r>
      <w:bookmarkEnd w:id="8"/>
    </w:p>
    <w:p>
      <w:pPr>
        <w:pStyle w:val="FirstParagraph"/>
        <w:rPr/>
      </w:pPr>
      <w:r>
        <w:rPr/>
        <w:t>Based on procedures suggested in our previous paper [9],</w:t>
      </w:r>
      <w:ins w:id="39" w:author="Jacob Anhøj" w:date="2020-03-21T10:00:00Z">
        <w:r>
          <w:rPr/>
          <w:t xml:space="preserve"> </w:t>
        </w:r>
      </w:ins>
      <w:r>
        <w:rPr/>
        <w:t>this study provides exact values for the diagnostic properties of the Anhøj rules for run charts with 10-100 data points including shifts up to 3 standard deviation units.</w:t>
      </w:r>
    </w:p>
    <w:p>
      <w:pPr>
        <w:pStyle w:val="TextBody"/>
        <w:rPr/>
      </w:pPr>
      <w:r>
        <w:rPr/>
        <w:t>To our knowledge, and with the exception of our previous work, the properties of the joint distribution of number of crossings and longest runs in random data series have not been studied before.</w:t>
      </w:r>
    </w:p>
    <w:p>
      <w:pPr>
        <w:pStyle w:val="TextBody"/>
        <w:rPr/>
      </w:pPr>
      <w:r>
        <w:rPr/>
        <w:t>Furthermore, the study demonstrates that it is feasible to reduce the variability in run chart specificity with varying number of data points by using the best box and cut box adjustments of the Anhøj rules.</w:t>
      </w:r>
    </w:p>
    <w:p>
      <w:pPr>
        <w:pStyle w:val="TextBody"/>
        <w:rPr/>
      </w:pPr>
      <w:r>
        <w:rPr/>
        <w:t>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improve the practical value of runs analysis by reducing sudden shifts in sensitivity and specificity when the number of available data points changes. Whether this holds true in practice remains to be confirmed.</w:t>
      </w:r>
    </w:p>
    <w:p>
      <w:pPr>
        <w:pStyle w:val="TextBody"/>
        <w:rPr/>
      </w:pPr>
      <w:r>
        <w:rPr/>
        <w:t xml:space="preserve">The study has two important limitations. First, the calculations of box probabilities require that the </w:t>
      </w:r>
      <w:ins w:id="40" w:author="Tore Wentzel-Larsen" w:date="2020-03-21T14:45:00Z">
        <w:r>
          <w:rPr/>
          <w:t>joint distribution of the number of crossings and longest run</w:t>
        </w:r>
      </w:ins>
      <w:ins w:id="41" w:author="Tore Wentzel-Larsen" w:date="2020-03-21T14:46:00Z">
        <w:r>
          <w:rPr/>
          <w:t xml:space="preserve"> is known.</w:t>
        </w:r>
      </w:ins>
      <w:ins w:id="42" w:author="Tore Wentzel-Larsen" w:date="2020-03-21T14:47:00Z">
        <w:r>
          <w:rPr/>
          <w:t xml:space="preserve"> </w:t>
        </w:r>
      </w:ins>
      <w:ins w:id="43" w:author="Tore Wentzel-Larsen" w:date="2020-03-21T14:46:00Z">
        <w:r>
          <w:rPr/>
          <w:t xml:space="preserve">As shown </w:t>
        </w:r>
      </w:ins>
      <w:ins w:id="44" w:author="Tore Wentzel-Larsen" w:date="2020-03-21T14:47:00Z">
        <w:r>
          <w:rPr/>
          <w:t xml:space="preserve">in </w:t>
        </w:r>
      </w:ins>
      <w:ins w:id="45" w:author="Tore Wentzel-Larsen" w:date="2020-03-21T14:48:00Z">
        <w:r>
          <w:rPr/>
          <w:t>[9] this is the case when the</w:t>
        </w:r>
      </w:ins>
      <w:ins w:id="46" w:author="Tore Wentzel-Larsen" w:date="2020-03-21T14:46:00Z">
        <w:r>
          <w:rPr/>
          <w:t xml:space="preserve"> </w:t>
        </w:r>
      </w:ins>
      <w:r>
        <w:rPr/>
        <w:t xml:space="preserve">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rPr/>
        <w:t xml:space="preserve"> to calculate the box probabilities with empirical centre lines.</w:t>
      </w:r>
    </w:p>
    <w:p>
      <w:pPr>
        <w:pStyle w:val="TextBody"/>
        <w:rPr/>
      </w:pPr>
      <w:r>
        <w:rPr/>
        <w:t xml:space="preserve">Second, the procedures have so far only been checked for up to 200 data points as detailed in [9]. Because of the iterative procedures and use of high precision numbers using functions from the </w:t>
      </w:r>
      <w:r>
        <w:rPr>
          <w:rStyle w:val="VerbatimChar"/>
        </w:rPr>
        <w:t>Rmpfr</w:t>
      </w:r>
      <w:r>
        <w:rPr/>
        <w:t xml:space="preserve"> R package [11] to calculate the joint distributions for varying N, the computations are time consuming, and for N &gt; 100 the precision had to be increased. On a laptop with an Intel Core i5 processor and 8 GB RAM, it takes about one hour to complete </w:t>
      </w:r>
      <w:r>
        <w:rPr>
          <w:rStyle w:val="VerbatimChar"/>
        </w:rPr>
        <w:t>S1_crossrunbox.R</w:t>
      </w:r>
      <w:r>
        <w:rPr/>
        <w:t xml:space="preserve"> for N = 10-100 and SD = 0-3, and the objects created consume over 6 GB of memory. We have no reason to believe that the procedures are not valid for higher N, but the application of the box procedures for larger N may be impractical at the moment.</w:t>
      </w:r>
    </w:p>
    <w:p>
      <w:pPr>
        <w:pStyle w:val="TextBody"/>
        <w:rPr/>
      </w:pPr>
      <w:r>
        <w:rP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readers to adapt our findings to their own needs.</w:t>
      </w:r>
    </w:p>
    <w:p>
      <w:pPr>
        <w:pStyle w:val="TextBody"/>
        <w:rPr/>
      </w:pPr>
      <w:r>
        <w:rPr/>
        <w:t xml:space="preserve">Regarding the practical application of the box adjustment of the Anhøj rules, we are in the process of testing a </w:t>
      </w:r>
      <w:r>
        <w:rPr>
          <w:rStyle w:val="VerbatimChar"/>
        </w:rPr>
        <w:t>method</w:t>
      </w:r>
      <w:r>
        <w:rPr/>
        <w:t xml:space="preserve"> argument for the </w:t>
      </w:r>
      <w:r>
        <w:rPr>
          <w:rStyle w:val="VerbatimChar"/>
        </w:rPr>
        <w:t>qic()</w:t>
      </w:r>
      <w:r>
        <w:rPr/>
        <w:t xml:space="preserve"> function from the </w:t>
      </w:r>
      <w:r>
        <w:rPr>
          <w:rStyle w:val="VerbatimChar"/>
        </w:rPr>
        <w:t>qicharts2</w:t>
      </w:r>
      <w:r>
        <w:rP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pPr>
        <w:pStyle w:val="TextBody"/>
        <w:rPr/>
      </w:pPr>
      <w:r>
        <w:rPr/>
        <w:t>In conclusion, this study provides exact values for the diagnostic properties of the Anhøj rules for run charts with 10-100 data points including shifts up to 3 standard deviation units, and demonstrates that it is feasible to reduce the variability in run chart specificity from varying numbers of data points by using the best box and cut box adjustments of the Anhøj rules.</w:t>
      </w:r>
    </w:p>
    <w:p>
      <w:pPr>
        <w:pStyle w:val="Heading1"/>
        <w:rPr/>
      </w:pPr>
      <w:bookmarkStart w:id="9" w:name="results-table"/>
      <w:r>
        <w:rPr/>
        <w:t>Results table</w:t>
      </w:r>
      <w:bookmarkEnd w:id="9"/>
    </w:p>
    <w:p>
      <w:pPr>
        <w:pStyle w:val="FirstParagraph"/>
        <w:rPr/>
      </w:pPr>
      <w:r>
        <w:rPr/>
        <w:t>Table 1: Signal limits and diagnostic values of the Anhøj, best box, and cut box rules.</w:t>
      </w:r>
    </w:p>
    <w:tbl>
      <w:tblPr>
        <w:tblW w:w="10805" w:type="dxa"/>
        <w:jc w:val="center"/>
        <w:tblInd w:w="0" w:type="dxa"/>
        <w:tblBorders/>
        <w:tblCellMar>
          <w:top w:w="0" w:type="dxa"/>
          <w:left w:w="0" w:type="dxa"/>
          <w:bottom w:w="0" w:type="dxa"/>
          <w:right w:w="0" w:type="dxa"/>
        </w:tblCellMar>
        <w:tblLook w:noVBand="1" w:val="04a0" w:noHBand="0" w:lastColumn="0" w:firstColumn="1" w:lastRow="0" w:firstRow="1"/>
      </w:tblPr>
      <w:tblGrid>
        <w:gridCol w:w="636"/>
        <w:gridCol w:w="522"/>
        <w:gridCol w:w="514"/>
        <w:gridCol w:w="778"/>
        <w:gridCol w:w="514"/>
        <w:gridCol w:w="857"/>
        <w:gridCol w:w="833"/>
        <w:gridCol w:w="944"/>
        <w:gridCol w:w="1119"/>
        <w:gridCol w:w="1013"/>
        <w:gridCol w:w="2"/>
        <w:gridCol w:w="942"/>
        <w:gridCol w:w="1118"/>
        <w:gridCol w:w="1012"/>
      </w:tblGrid>
      <w:tr>
        <w:trPr>
          <w:tblHeader w:val="true"/>
          <w:trHeight w:val="330" w:hRule="exact"/>
          <w:cantSplit w:val="true"/>
        </w:trPr>
        <w:tc>
          <w:tcPr>
            <w:tcW w:w="636" w:type="dxa"/>
            <w:tcBorders/>
            <w:shd w:color="auto" w:fill="FFFFFF" w:val="clear"/>
            <w:vAlign w:val="center"/>
          </w:tcPr>
          <w:p>
            <w:pPr>
              <w:pStyle w:val="Normal"/>
              <w:spacing w:before="0" w:after="0"/>
              <w:jc w:val="center"/>
              <w:rPr/>
            </w:pPr>
            <w:r>
              <w:rPr/>
            </w:r>
          </w:p>
        </w:tc>
        <w:tc>
          <w:tcPr>
            <w:tcW w:w="1036"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Anhøj</w:t>
            </w:r>
          </w:p>
        </w:tc>
        <w:tc>
          <w:tcPr>
            <w:tcW w:w="1292"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Best box</w:t>
            </w:r>
          </w:p>
        </w:tc>
        <w:tc>
          <w:tcPr>
            <w:tcW w:w="1690"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Cut box</w:t>
            </w:r>
          </w:p>
        </w:tc>
        <w:tc>
          <w:tcPr>
            <w:tcW w:w="3076" w:type="dxa"/>
            <w:gridSpan w:val="3"/>
            <w:tcBorders/>
            <w:shd w:color="auto" w:fill="FFFFFF" w:val="clear"/>
            <w:vAlign w:val="center"/>
          </w:tcPr>
          <w:p>
            <w:pPr>
              <w:pStyle w:val="Normal"/>
              <w:spacing w:before="0" w:after="0"/>
              <w:jc w:val="center"/>
              <w:rPr/>
            </w:pPr>
            <w:r>
              <w:rPr>
                <w:rFonts w:eastAsia="Arial" w:cs="Arial" w:ascii="Arial" w:hAnsi="Arial"/>
                <w:color w:val="000000"/>
                <w:sz w:val="20"/>
                <w:szCs w:val="20"/>
              </w:rPr>
              <w:t>Specificity</w:t>
            </w:r>
          </w:p>
        </w:tc>
        <w:tc>
          <w:tcPr>
            <w:tcW w:w="3074" w:type="dxa"/>
            <w:gridSpan w:val="4"/>
            <w:tcBorders/>
            <w:shd w:color="auto" w:fill="FFFFFF" w:val="clear"/>
            <w:vAlign w:val="center"/>
          </w:tcPr>
          <w:p>
            <w:pPr>
              <w:pStyle w:val="Normal"/>
              <w:spacing w:before="0" w:after="0"/>
              <w:jc w:val="center"/>
              <w:rPr/>
            </w:pPr>
            <w:r>
              <w:rPr>
                <w:rFonts w:eastAsia="Arial" w:cs="Arial" w:ascii="Arial" w:hAnsi="Arial"/>
                <w:color w:val="000000"/>
                <w:sz w:val="20"/>
                <w:szCs w:val="20"/>
              </w:rPr>
              <w:t>Sensitivity</w:t>
            </w:r>
          </w:p>
        </w:tc>
      </w:tr>
      <w:tr>
        <w:trPr>
          <w:tblHeader w:val="true"/>
          <w:trHeight w:val="463" w:hRule="exact"/>
          <w:cantSplit w:val="true"/>
        </w:trPr>
        <w:tc>
          <w:tcPr>
            <w:tcW w:w="63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N</w:t>
            </w:r>
          </w:p>
        </w:tc>
        <w:tc>
          <w:tcPr>
            <w:tcW w:w="52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7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85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Cbord</w:t>
            </w:r>
          </w:p>
        </w:tc>
        <w:tc>
          <w:tcPr>
            <w:tcW w:w="83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Lbord</w:t>
            </w:r>
          </w:p>
        </w:tc>
        <w:tc>
          <w:tcPr>
            <w:tcW w:w="94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9"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5" w:type="dxa"/>
            <w:gridSpan w:val="2"/>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c>
          <w:tcPr>
            <w:tcW w:w="94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0.3786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0.3493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0.3887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0.4211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0.9570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0.3677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0.9634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0.4051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0.4146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0.4993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0.5256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0.5078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0.5351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0.5573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0.5322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0.5728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0.6084</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0.5488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0.6397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0.6589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0.6533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0.6617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0.6958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0.6515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0.6880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0.6912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0.6724</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0.7141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0.7442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0.6966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0.7265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0.7475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0.7938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0.8249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0.7961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0.8045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0.7750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0.7863</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0.7896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0.7928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0.8099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0.8034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0.8120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0.8292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0.8413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0.8385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0.8465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0.8341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0.8280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0.8506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0.8595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0.9311</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0.8588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0.8628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0.8720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0.8669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0.8931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0.8830</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0.8878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0.8882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0.9163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0.9094</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0.9238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0.9057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0.9359</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0.9316</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0.9303</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0.9459</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0.9464</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1015"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0.9457</w:t>
            </w:r>
          </w:p>
        </w:tc>
        <w:tc>
          <w:tcPr>
            <w:tcW w:w="101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0.9516</w:t>
            </w:r>
          </w:p>
        </w:tc>
      </w:tr>
      <w:tr>
        <w:trPr>
          <w:trHeight w:val="411" w:hRule="exact"/>
          <w:cantSplit w:val="true"/>
        </w:trPr>
        <w:tc>
          <w:tcPr>
            <w:tcW w:w="636"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100</w:t>
            </w:r>
          </w:p>
        </w:tc>
        <w:tc>
          <w:tcPr>
            <w:tcW w:w="522"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4"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5" w:type="dxa"/>
            <w:gridSpan w:val="2"/>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2"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11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012"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0.9510</w:t>
            </w:r>
          </w:p>
        </w:tc>
      </w:tr>
    </w:tbl>
    <w:p>
      <w:pPr>
        <w:pStyle w:val="TextBody"/>
        <w:rPr/>
      </w:pPr>
      <w:r>
        <w:rPr/>
        <w:t>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 (see text for details). Specificity = true negative proportion (no shift). Sensitivity = true positive proportion (shift = 0.8 SD).</w:t>
      </w:r>
    </w:p>
    <w:p>
      <w:pPr>
        <w:pStyle w:val="Heading1"/>
        <w:rPr/>
      </w:pPr>
      <w:bookmarkStart w:id="10" w:name="acknowledgments"/>
      <w:r>
        <w:rPr/>
        <w:t>Acknowledgments</w:t>
      </w:r>
      <w:bookmarkEnd w:id="10"/>
    </w:p>
    <w:p>
      <w:pPr>
        <w:pStyle w:val="FirstParagraph"/>
        <w:rPr/>
      </w:pPr>
      <w:r>
        <w:rPr/>
        <w:t>Not applicable.</w:t>
      </w:r>
    </w:p>
    <w:p>
      <w:pPr>
        <w:pStyle w:val="Heading1"/>
        <w:rPr/>
      </w:pPr>
      <w:bookmarkStart w:id="11" w:name="references"/>
      <w:r>
        <w:rPr/>
        <w:t>References</w:t>
      </w:r>
      <w:bookmarkEnd w:id="11"/>
    </w:p>
    <w:p>
      <w:pPr>
        <w:pStyle w:val="Bibliography"/>
        <w:rPr/>
      </w:pPr>
      <w:r>
        <w:rPr/>
        <w:t xml:space="preserve">1. Anhøj J, Wentzel-Larsen T. Sense and sensibility: On the diagnostic value of control chart rules for detection of shifts in time series data. BMC Medical Research Methodology. 2018;18:100. </w:t>
      </w:r>
      <w:bookmarkStart w:id="12" w:name="ref-anhoej2018"/>
      <w:bookmarkEnd w:id="12"/>
    </w:p>
    <w:p>
      <w:pPr>
        <w:pStyle w:val="Bibliography"/>
        <w:rPr/>
      </w:pPr>
      <w:r>
        <w:rPr/>
        <w:t xml:space="preserve">2. Anhøj J, Olesen AV. Run charts revisited: A simulation study of run chart rules for detection of non-random variation in health care processes. PLoS ONE. 2014; </w:t>
      </w:r>
      <w:bookmarkStart w:id="13" w:name="ref-anhoej2014"/>
      <w:bookmarkEnd w:id="13"/>
    </w:p>
    <w:p>
      <w:pPr>
        <w:pStyle w:val="Bibliography"/>
        <w:rPr/>
      </w:pPr>
      <w:r>
        <w:rPr/>
        <w:t xml:space="preserve">3. Anhøj J. Diagnostic value of run chart analysis: Using likelihood ratios to compare run chart rules on simulated data series. PLoS ONE. 2015; </w:t>
      </w:r>
      <w:bookmarkStart w:id="14" w:name="ref-anhoej2015"/>
      <w:bookmarkEnd w:id="14"/>
    </w:p>
    <w:p>
      <w:pPr>
        <w:pStyle w:val="Bibliography"/>
        <w:rPr/>
      </w:pPr>
      <w:r>
        <w:rPr/>
        <w:t xml:space="preserve">4. Anhøj J. qicharts2: Quality improvement charts [Internet]. 2019 [cited 2020 Jan 25]. Available from: </w:t>
      </w:r>
      <w:hyperlink r:id="rId6">
        <w:r>
          <w:rPr>
            <w:rStyle w:val="ListLabel169"/>
          </w:rPr>
          <w:t>https://CRAN.R-project.org/package=qicharts2</w:t>
        </w:r>
      </w:hyperlink>
    </w:p>
    <w:p>
      <w:pPr>
        <w:pStyle w:val="Bibliography"/>
        <w:rPr/>
      </w:pPr>
      <w:r>
        <w:rPr/>
        <w:t xml:space="preserve">5. Chen Z. A note on the runs test. Model Assisted Statistics and Applications. 2010;5:73–7. </w:t>
      </w:r>
      <w:bookmarkStart w:id="15" w:name="ref-chen2010"/>
      <w:bookmarkEnd w:id="15"/>
    </w:p>
    <w:p>
      <w:pPr>
        <w:pStyle w:val="Bibliography"/>
        <w:rPr/>
      </w:pPr>
      <w:r>
        <w:rPr/>
        <w:t xml:space="preserve">6. Carey RG. How do you know that your care is improving? Part 1: Basic concepts in statistical thinking. J Ambulatory Care Manage. 2002;25(1):80–7. </w:t>
      </w:r>
      <w:bookmarkStart w:id="16" w:name="ref-carey2002a"/>
      <w:bookmarkEnd w:id="16"/>
    </w:p>
    <w:p>
      <w:pPr>
        <w:pStyle w:val="Bibliography"/>
        <w:rPr/>
      </w:pPr>
      <w:r>
        <w:rPr/>
        <w:t xml:space="preserve">7. Schilling MF. The surprising predictability of long runs. Mathematics Magazine. 2012;85:141–9. </w:t>
      </w:r>
      <w:bookmarkStart w:id="17" w:name="ref-schilling2012"/>
      <w:bookmarkEnd w:id="17"/>
    </w:p>
    <w:p>
      <w:pPr>
        <w:pStyle w:val="Bibliography"/>
        <w:rPr/>
      </w:pPr>
      <w:r>
        <w:rPr/>
        <w:t xml:space="preserve">8. Wentzel-Larsen T, Anhøj J. Crossrun: Joint distribution of number of crossings and longest run [Internet]. 2018 [cited 2020 Jan 25]. Available from: </w:t>
      </w:r>
      <w:hyperlink r:id="rId7">
        <w:r>
          <w:rPr>
            <w:rStyle w:val="ListLabel169"/>
          </w:rPr>
          <w:t>https://CRAN.R-project.org/package=crossrun</w:t>
        </w:r>
      </w:hyperlink>
    </w:p>
    <w:p>
      <w:pPr>
        <w:pStyle w:val="Bibliography"/>
        <w:rPr/>
      </w:pPr>
      <w:r>
        <w:rPr/>
        <w:t xml:space="preserve">9. Wentzel-Larsen T, Anhøj J. Joint distribution for number of crossings and longest run in independent Bernoulli observations. The R package crossrun. PLOS ONE [Internet]. 2019;14:1–11. Available from: </w:t>
      </w:r>
      <w:hyperlink r:id="rId8">
        <w:r>
          <w:rPr>
            <w:rStyle w:val="ListLabel169"/>
          </w:rPr>
          <w:t>https://doi.org/10.1371/journal.pone.0223233</w:t>
        </w:r>
      </w:hyperlink>
    </w:p>
    <w:p>
      <w:pPr>
        <w:pStyle w:val="Bibliography"/>
        <w:rPr/>
      </w:pPr>
      <w:r>
        <w:rPr/>
        <w:t xml:space="preserve">10. Deeks JJ, Altman DG. Diagnostic tests 4: Likelihood ratios. BMJ. 2004;329:168–9. </w:t>
      </w:r>
      <w:bookmarkStart w:id="18" w:name="ref-deeks2004"/>
      <w:bookmarkEnd w:id="18"/>
    </w:p>
    <w:p>
      <w:pPr>
        <w:pStyle w:val="Bibliography"/>
        <w:spacing w:before="0" w:after="200"/>
        <w:rPr/>
      </w:pPr>
      <w:r>
        <w:rPr/>
        <w:t xml:space="preserve">11. Maechler M. Rmpfr: R mpfr - multiple precision floating-point reliable [Internet]. 2019 [cited 2020 Jan 25]. Available from: </w:t>
      </w:r>
      <w:hyperlink r:id="rId9">
        <w:r>
          <w:rPr>
            <w:rStyle w:val="ListLabel169"/>
          </w:rPr>
          <w:t>https://CRAN.R-project.org/package=Rmpfr</w:t>
        </w:r>
      </w:hyperlink>
    </w:p>
    <w:sectPr>
      <w:footerReference w:type="default" r:id="rId10"/>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jc w:val="left"/>
    </w:pPr>
    <w:rPr>
      <w:rFonts w:ascii="Times New Roman" w:hAnsi="Times New Roman" w:eastAsia="Cambria" w:cs=""/>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eastAsia="" w:cs="" w:cstheme="majorBidi" w:eastAsiaTheme="majorEastAsia"/>
      <w:bCs/>
      <w:sz w:val="40"/>
      <w:szCs w:val="32"/>
    </w:rPr>
  </w:style>
  <w:style w:type="paragraph" w:styleId="Heading2">
    <w:name w:val="Heading 2"/>
    <w:basedOn w:val="Normal"/>
    <w:uiPriority w:val="9"/>
    <w:unhideWhenUsed/>
    <w:qFormat/>
    <w:pPr>
      <w:keepNext w:val="true"/>
      <w:keepLines/>
      <w:spacing w:before="200" w:after="0"/>
      <w:outlineLvl w:val="1"/>
    </w:pPr>
    <w:rPr>
      <w:rFonts w:eastAsia="" w:cs="" w:cstheme="majorBidi" w:eastAsiaTheme="majorEastAsia"/>
      <w:bCs/>
      <w:sz w:val="32"/>
      <w:szCs w:val="32"/>
    </w:rPr>
  </w:style>
  <w:style w:type="paragraph" w:styleId="Heading3">
    <w:name w:val="Heading 3"/>
    <w:basedOn w:val="Normal"/>
    <w:uiPriority w:val="9"/>
    <w:unhideWhenUsed/>
    <w:qFormat/>
    <w:pPr>
      <w:keepNext w:val="true"/>
      <w:keepLines/>
      <w:spacing w:before="200" w:after="0"/>
      <w:outlineLvl w:val="2"/>
    </w:pPr>
    <w:rPr>
      <w:rFonts w:eastAsia="" w:cs="" w:cstheme="majorBidi" w:eastAsiaTheme="majorEastAsia"/>
      <w:bCs/>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ildetekstTegn" w:customStyle="1">
    <w:name w:val="Bildetekst Tegn"/>
    <w:basedOn w:val="DefaultParagraphFont"/>
    <w:link w:val="Bildetekst"/>
    <w:qFormat/>
    <w:rPr/>
  </w:style>
  <w:style w:type="character" w:styleId="VerbatimChar" w:customStyle="1">
    <w:name w:val="Verbatim Char"/>
    <w:basedOn w:val="BildetekstTegn"/>
    <w:link w:val="SourceCode"/>
    <w:qFormat/>
    <w:rPr>
      <w:rFonts w:ascii="Courier New" w:hAnsi="Courier New"/>
      <w:sz w:val="22"/>
    </w:rPr>
  </w:style>
  <w:style w:type="character" w:styleId="FootnoteAnchor" w:customStyle="1">
    <w:name w:val="Footnote Anchor"/>
    <w:basedOn w:val="BildetekstTegn"/>
    <w:rPr>
      <w:vertAlign w:val="superscript"/>
    </w:rPr>
  </w:style>
  <w:style w:type="character" w:styleId="InternetLink" w:customStyle="1">
    <w:name w:val="Internet Link"/>
    <w:basedOn w:val="BildetekstTegn"/>
    <w:rPr>
      <w:color w:val="4F81BD" w:themeColor="accent1"/>
    </w:rPr>
  </w:style>
  <w:style w:type="character" w:styleId="KeywordTok" w:customStyle="1">
    <w:name w:val="KeywordTok"/>
    <w:basedOn w:val="VerbatimChar"/>
    <w:qFormat/>
    <w:rPr>
      <w:rFonts w:ascii="Courier New" w:hAnsi="Courier New"/>
      <w:color w:val="204A87"/>
      <w:sz w:val="22"/>
      <w:shd w:fill="F8F8F8" w:val="clear"/>
    </w:rPr>
  </w:style>
  <w:style w:type="character" w:styleId="DataTypeTok" w:customStyle="1">
    <w:name w:val="DataTypeTok"/>
    <w:basedOn w:val="VerbatimChar"/>
    <w:qFormat/>
    <w:rPr>
      <w:rFonts w:ascii="Courier New" w:hAnsi="Courier New"/>
      <w:color w:val="204A87"/>
      <w:sz w:val="22"/>
      <w:shd w:fill="F8F8F8" w:val="clear"/>
    </w:rPr>
  </w:style>
  <w:style w:type="character" w:styleId="DecValTok" w:customStyle="1">
    <w:name w:val="DecValTok"/>
    <w:basedOn w:val="VerbatimChar"/>
    <w:qFormat/>
    <w:rPr>
      <w:rFonts w:ascii="Courier New" w:hAnsi="Courier New"/>
      <w:color w:val="0000CF"/>
      <w:sz w:val="22"/>
      <w:shd w:fill="F8F8F8" w:val="clear"/>
    </w:rPr>
  </w:style>
  <w:style w:type="character" w:styleId="BaseNTok" w:customStyle="1">
    <w:name w:val="BaseNTok"/>
    <w:basedOn w:val="VerbatimChar"/>
    <w:qFormat/>
    <w:rPr>
      <w:rFonts w:ascii="Courier New" w:hAnsi="Courier New"/>
      <w:color w:val="0000CF"/>
      <w:sz w:val="22"/>
      <w:shd w:fill="F8F8F8" w:val="clear"/>
    </w:rPr>
  </w:style>
  <w:style w:type="character" w:styleId="FloatTok" w:customStyle="1">
    <w:name w:val="FloatTok"/>
    <w:basedOn w:val="VerbatimChar"/>
    <w:qFormat/>
    <w:rPr>
      <w:rFonts w:ascii="Courier New" w:hAnsi="Courier New"/>
      <w:color w:val="0000CF"/>
      <w:sz w:val="22"/>
      <w:shd w:fill="F8F8F8" w:val="clear"/>
    </w:rPr>
  </w:style>
  <w:style w:type="character" w:styleId="ConstantTok" w:customStyle="1">
    <w:name w:val="ConstantTok"/>
    <w:basedOn w:val="VerbatimChar"/>
    <w:qFormat/>
    <w:rPr>
      <w:rFonts w:ascii="Courier New" w:hAnsi="Courier New"/>
      <w:color w:val="000000"/>
      <w:sz w:val="22"/>
      <w:shd w:fill="F8F8F8" w:val="clear"/>
    </w:rPr>
  </w:style>
  <w:style w:type="character" w:styleId="CharTok" w:customStyle="1">
    <w:name w:val="CharTok"/>
    <w:basedOn w:val="VerbatimChar"/>
    <w:qFormat/>
    <w:rPr>
      <w:rFonts w:ascii="Courier New" w:hAnsi="Courier New"/>
      <w:color w:val="4E9A06"/>
      <w:sz w:val="22"/>
      <w:shd w:fill="F8F8F8" w:val="clear"/>
    </w:rPr>
  </w:style>
  <w:style w:type="character" w:styleId="SpecialCharTok" w:customStyle="1">
    <w:name w:val="SpecialCharTok"/>
    <w:basedOn w:val="VerbatimChar"/>
    <w:qFormat/>
    <w:rPr>
      <w:rFonts w:ascii="Courier New" w:hAnsi="Courier New"/>
      <w:color w:val="000000"/>
      <w:sz w:val="22"/>
      <w:shd w:fill="F8F8F8" w:val="clear"/>
    </w:rPr>
  </w:style>
  <w:style w:type="character" w:styleId="StringTok" w:customStyle="1">
    <w:name w:val="StringTok"/>
    <w:basedOn w:val="VerbatimChar"/>
    <w:qFormat/>
    <w:rPr>
      <w:rFonts w:ascii="Courier New" w:hAnsi="Courier New"/>
      <w:color w:val="4E9A06"/>
      <w:sz w:val="22"/>
      <w:shd w:fill="F8F8F8" w:val="clear"/>
    </w:rPr>
  </w:style>
  <w:style w:type="character" w:styleId="VerbatimStringTok" w:customStyle="1">
    <w:name w:val="VerbatimStringTok"/>
    <w:basedOn w:val="VerbatimChar"/>
    <w:qFormat/>
    <w:rPr>
      <w:rFonts w:ascii="Courier New" w:hAnsi="Courier New"/>
      <w:color w:val="4E9A06"/>
      <w:sz w:val="22"/>
      <w:shd w:fill="F8F8F8" w:val="clear"/>
    </w:rPr>
  </w:style>
  <w:style w:type="character" w:styleId="SpecialStringTok" w:customStyle="1">
    <w:name w:val="SpecialStringTok"/>
    <w:basedOn w:val="VerbatimChar"/>
    <w:qFormat/>
    <w:rPr>
      <w:rFonts w:ascii="Courier New" w:hAnsi="Courier New"/>
      <w:color w:val="4E9A06"/>
      <w:sz w:val="22"/>
      <w:shd w:fill="F8F8F8" w:val="clear"/>
    </w:rPr>
  </w:style>
  <w:style w:type="character" w:styleId="ImportTok" w:customStyle="1">
    <w:name w:val="ImportTok"/>
    <w:basedOn w:val="VerbatimChar"/>
    <w:qFormat/>
    <w:rPr>
      <w:rFonts w:ascii="Courier New" w:hAnsi="Courier New"/>
      <w:sz w:val="22"/>
      <w:shd w:fill="F8F8F8" w:val="clear"/>
    </w:rPr>
  </w:style>
  <w:style w:type="character" w:styleId="CommentTok" w:customStyle="1">
    <w:name w:val="CommentTok"/>
    <w:basedOn w:val="VerbatimChar"/>
    <w:qFormat/>
    <w:rPr>
      <w:rFonts w:ascii="Courier New" w:hAnsi="Courier New"/>
      <w:i/>
      <w:color w:val="8F5902"/>
      <w:sz w:val="22"/>
      <w:shd w:fill="F8F8F8" w:val="clear"/>
    </w:rPr>
  </w:style>
  <w:style w:type="character" w:styleId="DocumentationTok" w:customStyle="1">
    <w:name w:val="DocumentationTok"/>
    <w:basedOn w:val="VerbatimChar"/>
    <w:qFormat/>
    <w:rPr>
      <w:rFonts w:ascii="Courier New" w:hAnsi="Courier New"/>
      <w:i/>
      <w:color w:val="8F5902"/>
      <w:sz w:val="22"/>
      <w:shd w:fill="F8F8F8" w:val="clear"/>
    </w:rPr>
  </w:style>
  <w:style w:type="character" w:styleId="AnnotationTok" w:customStyle="1">
    <w:name w:val="AnnotationTok"/>
    <w:basedOn w:val="VerbatimChar"/>
    <w:qFormat/>
    <w:rPr>
      <w:rFonts w:ascii="Courier New" w:hAnsi="Courier New"/>
      <w:i/>
      <w:color w:val="8F5902"/>
      <w:sz w:val="22"/>
      <w:shd w:fill="F8F8F8" w:val="clear"/>
    </w:rPr>
  </w:style>
  <w:style w:type="character" w:styleId="CommentVarTok" w:customStyle="1">
    <w:name w:val="CommentVarTok"/>
    <w:basedOn w:val="VerbatimChar"/>
    <w:qFormat/>
    <w:rPr>
      <w:rFonts w:ascii="Courier New" w:hAnsi="Courier New"/>
      <w:i/>
      <w:color w:val="8F5902"/>
      <w:sz w:val="22"/>
      <w:shd w:fill="F8F8F8" w:val="clear"/>
    </w:rPr>
  </w:style>
  <w:style w:type="character" w:styleId="OtherTok" w:customStyle="1">
    <w:name w:val="OtherTok"/>
    <w:basedOn w:val="VerbatimChar"/>
    <w:qFormat/>
    <w:rPr>
      <w:rFonts w:ascii="Courier New" w:hAnsi="Courier New"/>
      <w:color w:val="8F5902"/>
      <w:sz w:val="22"/>
      <w:shd w:fill="F8F8F8" w:val="clear"/>
    </w:rPr>
  </w:style>
  <w:style w:type="character" w:styleId="FunctionTok" w:customStyle="1">
    <w:name w:val="FunctionTok"/>
    <w:basedOn w:val="VerbatimChar"/>
    <w:qFormat/>
    <w:rPr>
      <w:rFonts w:ascii="Courier New" w:hAnsi="Courier New"/>
      <w:color w:val="000000"/>
      <w:sz w:val="22"/>
      <w:shd w:fill="F8F8F8" w:val="clear"/>
    </w:rPr>
  </w:style>
  <w:style w:type="character" w:styleId="VariableTok" w:customStyle="1">
    <w:name w:val="VariableTok"/>
    <w:basedOn w:val="VerbatimChar"/>
    <w:qFormat/>
    <w:rPr>
      <w:rFonts w:ascii="Courier New" w:hAnsi="Courier New"/>
      <w:color w:val="000000"/>
      <w:sz w:val="22"/>
      <w:shd w:fill="F8F8F8" w:val="clear"/>
    </w:rPr>
  </w:style>
  <w:style w:type="character" w:styleId="ControlFlowTok" w:customStyle="1">
    <w:name w:val="ControlFlowTok"/>
    <w:basedOn w:val="VerbatimChar"/>
    <w:qFormat/>
    <w:rPr>
      <w:rFonts w:ascii="Courier New" w:hAnsi="Courier New"/>
      <w:color w:val="204A87"/>
      <w:sz w:val="22"/>
      <w:shd w:fill="F8F8F8" w:val="clear"/>
    </w:rPr>
  </w:style>
  <w:style w:type="character" w:styleId="OperatorTok" w:customStyle="1">
    <w:name w:val="OperatorTok"/>
    <w:basedOn w:val="VerbatimChar"/>
    <w:qFormat/>
    <w:rPr>
      <w:rFonts w:ascii="Courier New" w:hAnsi="Courier New"/>
      <w:color w:val="CE5C00"/>
      <w:sz w:val="22"/>
      <w:shd w:fill="F8F8F8" w:val="clear"/>
    </w:rPr>
  </w:style>
  <w:style w:type="character" w:styleId="BuiltInTok" w:customStyle="1">
    <w:name w:val="BuiltInTok"/>
    <w:basedOn w:val="VerbatimChar"/>
    <w:qFormat/>
    <w:rPr>
      <w:rFonts w:ascii="Courier New" w:hAnsi="Courier New"/>
      <w:sz w:val="22"/>
      <w:shd w:fill="F8F8F8" w:val="clear"/>
    </w:rPr>
  </w:style>
  <w:style w:type="character" w:styleId="ExtensionTok" w:customStyle="1">
    <w:name w:val="ExtensionTok"/>
    <w:basedOn w:val="VerbatimChar"/>
    <w:qFormat/>
    <w:rPr>
      <w:rFonts w:ascii="Courier New" w:hAnsi="Courier New"/>
      <w:sz w:val="22"/>
      <w:shd w:fill="F8F8F8" w:val="clear"/>
    </w:rPr>
  </w:style>
  <w:style w:type="character" w:styleId="PreprocessorTok" w:customStyle="1">
    <w:name w:val="PreprocessorTok"/>
    <w:basedOn w:val="VerbatimChar"/>
    <w:qFormat/>
    <w:rPr>
      <w:rFonts w:ascii="Courier New" w:hAnsi="Courier New"/>
      <w:i/>
      <w:color w:val="8F5902"/>
      <w:sz w:val="22"/>
      <w:shd w:fill="F8F8F8" w:val="clear"/>
    </w:rPr>
  </w:style>
  <w:style w:type="character" w:styleId="AttributeTok" w:customStyle="1">
    <w:name w:val="AttributeTok"/>
    <w:basedOn w:val="VerbatimChar"/>
    <w:qFormat/>
    <w:rPr>
      <w:rFonts w:ascii="Courier New" w:hAnsi="Courier New"/>
      <w:color w:val="C4A000"/>
      <w:sz w:val="22"/>
      <w:shd w:fill="F8F8F8" w:val="clear"/>
    </w:rPr>
  </w:style>
  <w:style w:type="character" w:styleId="RegionMarkerTok" w:customStyle="1">
    <w:name w:val="RegionMarkerTok"/>
    <w:basedOn w:val="VerbatimChar"/>
    <w:qFormat/>
    <w:rPr>
      <w:rFonts w:ascii="Courier New" w:hAnsi="Courier New"/>
      <w:sz w:val="22"/>
      <w:shd w:fill="F8F8F8" w:val="clear"/>
    </w:rPr>
  </w:style>
  <w:style w:type="character" w:styleId="InformationTok" w:customStyle="1">
    <w:name w:val="InformationTok"/>
    <w:basedOn w:val="VerbatimChar"/>
    <w:qFormat/>
    <w:rPr>
      <w:rFonts w:ascii="Courier New" w:hAnsi="Courier New"/>
      <w:i/>
      <w:color w:val="8F5902"/>
      <w:sz w:val="22"/>
      <w:shd w:fill="F8F8F8" w:val="clear"/>
    </w:rPr>
  </w:style>
  <w:style w:type="character" w:styleId="WarningTok" w:customStyle="1">
    <w:name w:val="WarningTok"/>
    <w:basedOn w:val="VerbatimChar"/>
    <w:qFormat/>
    <w:rPr>
      <w:rFonts w:ascii="Courier New" w:hAnsi="Courier New"/>
      <w:i/>
      <w:color w:val="8F5902"/>
      <w:sz w:val="22"/>
      <w:shd w:fill="F8F8F8" w:val="clear"/>
    </w:rPr>
  </w:style>
  <w:style w:type="character" w:styleId="AlertTok" w:customStyle="1">
    <w:name w:val="AlertTok"/>
    <w:basedOn w:val="VerbatimChar"/>
    <w:qFormat/>
    <w:rPr>
      <w:rFonts w:ascii="Courier New" w:hAnsi="Courier New"/>
      <w:color w:val="EF2929"/>
      <w:sz w:val="22"/>
      <w:shd w:fill="F8F8F8" w:val="clear"/>
    </w:rPr>
  </w:style>
  <w:style w:type="character" w:styleId="ErrorTok" w:customStyle="1">
    <w:name w:val="ErrorTok"/>
    <w:basedOn w:val="VerbatimChar"/>
    <w:qFormat/>
    <w:rPr>
      <w:rFonts w:ascii="Courier New" w:hAnsi="Courier New"/>
      <w:color w:val="A40000"/>
      <w:sz w:val="22"/>
      <w:shd w:fill="F8F8F8" w:val="clear"/>
    </w:rPr>
  </w:style>
  <w:style w:type="character" w:styleId="NormalTok" w:customStyle="1">
    <w:name w:val="NormalTok"/>
    <w:basedOn w:val="VerbatimChar"/>
    <w:qFormat/>
    <w:rPr>
      <w:rFonts w:ascii="Courier New" w:hAnsi="Courier New"/>
      <w:sz w:val="22"/>
      <w:shd w:fill="F8F8F8" w:val="clear"/>
    </w:rPr>
  </w:style>
  <w:style w:type="character" w:styleId="LineNumbering" w:customStyle="1">
    <w:name w:val="Line Numbering"/>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rFonts w:cs="Symbol"/>
    </w:rPr>
  </w:style>
  <w:style w:type="character" w:styleId="ListLabel11" w:customStyle="1">
    <w:name w:val="ListLabel 11"/>
    <w:qFormat/>
    <w:rPr>
      <w:rFonts w:cs="Symbol"/>
    </w:rPr>
  </w:style>
  <w:style w:type="character" w:styleId="ListLabel12" w:customStyle="1">
    <w:name w:val="ListLabel 12"/>
    <w:qFormat/>
    <w:rPr>
      <w:rFonts w:cs="Symbol"/>
    </w:rPr>
  </w:style>
  <w:style w:type="character" w:styleId="ListLabel13" w:customStyle="1">
    <w:name w:val="ListLabel 13"/>
    <w:qFormat/>
    <w:rPr>
      <w:rFonts w:cs="Symbol"/>
    </w:rPr>
  </w:style>
  <w:style w:type="character" w:styleId="ListLabel14" w:customStyle="1">
    <w:name w:val="ListLabel 14"/>
    <w:qFormat/>
    <w:rPr>
      <w:rFonts w:cs="Symbol"/>
    </w:rPr>
  </w:style>
  <w:style w:type="character" w:styleId="ListLabel15" w:customStyle="1">
    <w:name w:val="ListLabel 15"/>
    <w:qFormat/>
    <w:rPr>
      <w:rFonts w:cs="Symbol"/>
    </w:rPr>
  </w:style>
  <w:style w:type="character" w:styleId="ListLabel16" w:customStyle="1">
    <w:name w:val="ListLabel 16"/>
    <w:qFormat/>
    <w:rPr>
      <w:rFonts w:cs="Symbol"/>
    </w:rPr>
  </w:style>
  <w:style w:type="character" w:styleId="ListLabel17" w:customStyle="1">
    <w:name w:val="ListLabel 17"/>
    <w:qFormat/>
    <w:rPr>
      <w:rFonts w:cs="Symbol"/>
    </w:rPr>
  </w:style>
  <w:style w:type="character" w:styleId="ListLabel18" w:customStyle="1">
    <w:name w:val="ListLabel 18"/>
    <w:qFormat/>
    <w:rPr>
      <w:rFonts w:cs="Symbol"/>
    </w:rPr>
  </w:style>
  <w:style w:type="character" w:styleId="ListLabel19" w:customStyle="1">
    <w:name w:val="ListLabel 19"/>
    <w:qFormat/>
    <w:rPr>
      <w:rFonts w:cs="Symbol"/>
    </w:rPr>
  </w:style>
  <w:style w:type="character" w:styleId="ListLabel20" w:customStyle="1">
    <w:name w:val="ListLabel 20"/>
    <w:qFormat/>
    <w:rPr>
      <w:rFonts w:cs="Symbol"/>
    </w:rPr>
  </w:style>
  <w:style w:type="character" w:styleId="ListLabel21" w:customStyle="1">
    <w:name w:val="ListLabel 21"/>
    <w:qFormat/>
    <w:rPr>
      <w:rFonts w:cs="Symbol"/>
    </w:rPr>
  </w:style>
  <w:style w:type="character" w:styleId="ListLabel22" w:customStyle="1">
    <w:name w:val="ListLabel 22"/>
    <w:qFormat/>
    <w:rPr>
      <w:rFonts w:cs="Symbol"/>
    </w:rPr>
  </w:style>
  <w:style w:type="character" w:styleId="ListLabel23" w:customStyle="1">
    <w:name w:val="ListLabel 23"/>
    <w:qFormat/>
    <w:rPr>
      <w:rFonts w:cs="Symbol"/>
    </w:rPr>
  </w:style>
  <w:style w:type="character" w:styleId="ListLabel24" w:customStyle="1">
    <w:name w:val="ListLabel 24"/>
    <w:qFormat/>
    <w:rPr>
      <w:rFonts w:cs="Symbol"/>
    </w:rPr>
  </w:style>
  <w:style w:type="character" w:styleId="ListLabel25" w:customStyle="1">
    <w:name w:val="ListLabel 25"/>
    <w:qFormat/>
    <w:rPr>
      <w:rFonts w:cs="Symbol"/>
    </w:rPr>
  </w:style>
  <w:style w:type="character" w:styleId="ListLabel26" w:customStyle="1">
    <w:name w:val="ListLabel 26"/>
    <w:qFormat/>
    <w:rPr>
      <w:rFonts w:cs="Symbol"/>
    </w:rPr>
  </w:style>
  <w:style w:type="character" w:styleId="ListLabel27" w:customStyle="1">
    <w:name w:val="ListLabel 27"/>
    <w:qFormat/>
    <w:rPr>
      <w:rFonts w:cs="Symbol"/>
    </w:rPr>
  </w:style>
  <w:style w:type="character" w:styleId="ListLabel28" w:customStyle="1">
    <w:name w:val="ListLabel 28"/>
    <w:qFormat/>
    <w:rPr>
      <w:rFonts w:cs="Symbol"/>
    </w:rPr>
  </w:style>
  <w:style w:type="character" w:styleId="ListLabel29" w:customStyle="1">
    <w:name w:val="ListLabel 29"/>
    <w:qFormat/>
    <w:rPr>
      <w:rFonts w:cs="Symbol"/>
    </w:rPr>
  </w:style>
  <w:style w:type="character" w:styleId="ListLabel30" w:customStyle="1">
    <w:name w:val="ListLabel 30"/>
    <w:qFormat/>
    <w:rPr>
      <w:rFonts w:cs="Symbol"/>
    </w:rPr>
  </w:style>
  <w:style w:type="character" w:styleId="ListLabel31" w:customStyle="1">
    <w:name w:val="ListLabel 31"/>
    <w:qFormat/>
    <w:rPr>
      <w:rFonts w:cs="Symbol"/>
    </w:rPr>
  </w:style>
  <w:style w:type="character" w:styleId="ListLabel32" w:customStyle="1">
    <w:name w:val="ListLabel 32"/>
    <w:qFormat/>
    <w:rPr>
      <w:rFonts w:cs="Symbol"/>
    </w:rPr>
  </w:style>
  <w:style w:type="character" w:styleId="ListLabel33" w:customStyle="1">
    <w:name w:val="ListLabel 33"/>
    <w:qFormat/>
    <w:rPr>
      <w:rFonts w:cs="Symbol"/>
    </w:rPr>
  </w:style>
  <w:style w:type="character" w:styleId="ListLabel34" w:customStyle="1">
    <w:name w:val="ListLabel 34"/>
    <w:qFormat/>
    <w:rPr>
      <w:rFonts w:cs="Symbol"/>
    </w:rPr>
  </w:style>
  <w:style w:type="character" w:styleId="ListLabel35" w:customStyle="1">
    <w:name w:val="ListLabel 35"/>
    <w:qFormat/>
    <w:rPr>
      <w:rFonts w:cs="Symbol"/>
    </w:rPr>
  </w:style>
  <w:style w:type="character" w:styleId="ListLabel36" w:customStyle="1">
    <w:name w:val="ListLabel 36"/>
    <w:qFormat/>
    <w:rPr>
      <w:rFonts w:cs="Symbol"/>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cs="Symbol"/>
    </w:rPr>
  </w:style>
  <w:style w:type="character" w:styleId="ListLabel43" w:customStyle="1">
    <w:name w:val="ListLabel 43"/>
    <w:qFormat/>
    <w:rPr>
      <w:rFonts w:cs="Symbol"/>
    </w:rPr>
  </w:style>
  <w:style w:type="character" w:styleId="ListLabel44" w:customStyle="1">
    <w:name w:val="ListLabel 44"/>
    <w:qFormat/>
    <w:rPr>
      <w:rFonts w:cs="Symbol"/>
    </w:rPr>
  </w:style>
  <w:style w:type="character" w:styleId="ListLabel45" w:customStyle="1">
    <w:name w:val="ListLabel 45"/>
    <w:qFormat/>
    <w:rPr>
      <w:rFonts w:cs="Symbol"/>
    </w:rPr>
  </w:style>
  <w:style w:type="character" w:styleId="ListLabel46" w:customStyle="1">
    <w:name w:val="ListLabel 46"/>
    <w:qFormat/>
    <w:rPr>
      <w:rFonts w:cs="Symbol"/>
    </w:rPr>
  </w:style>
  <w:style w:type="character" w:styleId="ListLabel47" w:customStyle="1">
    <w:name w:val="ListLabel 47"/>
    <w:qFormat/>
    <w:rPr>
      <w:rFonts w:cs="Symbol"/>
    </w:rPr>
  </w:style>
  <w:style w:type="character" w:styleId="ListLabel48" w:customStyle="1">
    <w:name w:val="ListLabel 48"/>
    <w:qFormat/>
    <w:rPr>
      <w:rFonts w:cs="Symbol"/>
    </w:rPr>
  </w:style>
  <w:style w:type="character" w:styleId="ListLabel49" w:customStyle="1">
    <w:name w:val="ListLabel 49"/>
    <w:qFormat/>
    <w:rPr>
      <w:rFonts w:cs="Symbol"/>
    </w:rPr>
  </w:style>
  <w:style w:type="character" w:styleId="ListLabel50" w:customStyle="1">
    <w:name w:val="ListLabel 50"/>
    <w:qFormat/>
    <w:rPr>
      <w:rFonts w:cs="Symbol"/>
    </w:rPr>
  </w:style>
  <w:style w:type="character" w:styleId="ListLabel51" w:customStyle="1">
    <w:name w:val="ListLabel 51"/>
    <w:qFormat/>
    <w:rPr>
      <w:rFonts w:cs="Symbol"/>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cs="Symbol"/>
    </w:rPr>
  </w:style>
  <w:style w:type="character" w:styleId="ListLabel58" w:customStyle="1">
    <w:name w:val="ListLabel 58"/>
    <w:qFormat/>
    <w:rPr>
      <w:rFonts w:cs="Symbol"/>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cs="Symbol"/>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cs="Symbol"/>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cs="Symbol"/>
    </w:rPr>
  </w:style>
  <w:style w:type="character" w:styleId="ListLabel107" w:customStyle="1">
    <w:name w:val="ListLabel 107"/>
    <w:qFormat/>
    <w:rPr>
      <w:rFonts w:cs="Symbol"/>
    </w:rPr>
  </w:style>
  <w:style w:type="character" w:styleId="ListLabel108" w:customStyle="1">
    <w:name w:val="ListLabel 108"/>
    <w:qFormat/>
    <w:rPr>
      <w:rFonts w:cs="Symbol"/>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style>
  <w:style w:type="character" w:styleId="ListLabel114" w:customStyle="1">
    <w:name w:val="ListLabel 114"/>
    <w:qFormat/>
    <w:rPr>
      <w:rFonts w:cs="Symbol"/>
    </w:rPr>
  </w:style>
  <w:style w:type="character" w:styleId="ListLabel115" w:customStyle="1">
    <w:name w:val="ListLabel 115"/>
    <w:qFormat/>
    <w:rPr>
      <w:rFonts w:cs="Symbol"/>
    </w:rPr>
  </w:style>
  <w:style w:type="character" w:styleId="ListLabel116" w:customStyle="1">
    <w:name w:val="ListLabel 116"/>
    <w:qFormat/>
    <w:rPr>
      <w:rFonts w:cs="Symbol"/>
    </w:rPr>
  </w:style>
  <w:style w:type="character" w:styleId="ListLabel117" w:customStyle="1">
    <w:name w:val="ListLabel 117"/>
    <w:qFormat/>
    <w:rPr>
      <w:rFonts w:cs="Symbol"/>
    </w:rPr>
  </w:style>
  <w:style w:type="character" w:styleId="ListLabel118" w:customStyle="1">
    <w:name w:val="ListLabel 118"/>
    <w:qFormat/>
    <w:rPr>
      <w:rFonts w:cs="Symbol"/>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cs="Symbol"/>
    </w:rPr>
  </w:style>
  <w:style w:type="character" w:styleId="ListLabel123" w:customStyle="1">
    <w:name w:val="ListLabel 123"/>
    <w:qFormat/>
    <w:rPr>
      <w:rFonts w:cs="Symbol"/>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Symbol"/>
    </w:rPr>
  </w:style>
  <w:style w:type="character" w:styleId="ListLabel153" w:customStyle="1">
    <w:name w:val="ListLabel 153"/>
    <w:qFormat/>
    <w:rPr>
      <w:rFonts w:cs="Symbol"/>
    </w:rPr>
  </w:style>
  <w:style w:type="character" w:styleId="ListLabel154" w:customStyle="1">
    <w:name w:val="ListLabel 154"/>
    <w:qFormat/>
    <w:rPr>
      <w:rFonts w:cs="Symbol"/>
    </w:rPr>
  </w:style>
  <w:style w:type="character" w:styleId="ListLabel155" w:customStyle="1">
    <w:name w:val="ListLabel 155"/>
    <w:qFormat/>
    <w:rPr>
      <w:rFonts w:cs="Symbol"/>
    </w:rPr>
  </w:style>
  <w:style w:type="character" w:styleId="ListLabel156" w:customStyle="1">
    <w:name w:val="ListLabel 156"/>
    <w:qFormat/>
    <w:rPr>
      <w:rFonts w:cs="Symbol"/>
    </w:rPr>
  </w:style>
  <w:style w:type="character" w:styleId="ListLabel157" w:customStyle="1">
    <w:name w:val="ListLabel 157"/>
    <w:qFormat/>
    <w:rPr>
      <w:rFonts w:cs="Symbol"/>
    </w:rPr>
  </w:style>
  <w:style w:type="character" w:styleId="ListLabel158" w:customStyle="1">
    <w:name w:val="ListLabel 158"/>
    <w:qFormat/>
    <w:rPr>
      <w:rFonts w:cs="Symbol"/>
    </w:rPr>
  </w:style>
  <w:style w:type="character" w:styleId="ListLabel159" w:customStyle="1">
    <w:name w:val="ListLabel 159"/>
    <w:qFormat/>
    <w:rPr>
      <w:rFonts w:cs="Symbol"/>
    </w:rPr>
  </w:style>
  <w:style w:type="character" w:styleId="ListLabel160" w:customStyle="1">
    <w:name w:val="ListLabel 160"/>
    <w:qFormat/>
    <w:rPr>
      <w:rFonts w:cs="Symbol"/>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ListLabel167" w:customStyle="1">
    <w:name w:val="ListLabel 167"/>
    <w:qFormat/>
    <w:rPr>
      <w:rFonts w:cs="Symbol"/>
    </w:rPr>
  </w:style>
  <w:style w:type="character" w:styleId="ListLabel168" w:customStyle="1">
    <w:name w:val="ListLabel 168"/>
    <w:qFormat/>
    <w:rPr>
      <w:rFonts w:cs="Symbol"/>
    </w:rPr>
  </w:style>
  <w:style w:type="character" w:styleId="ListLabel169" w:customStyle="1">
    <w:name w:val="ListLabel 169"/>
    <w:qFormat/>
    <w:rPr/>
  </w:style>
  <w:style w:type="character" w:styleId="Linenumber">
    <w:name w:val="line number"/>
    <w:basedOn w:val="DefaultParagraphFont"/>
    <w:semiHidden/>
    <w:unhideWhenUsed/>
    <w:qFormat/>
    <w:rsid w:val="005d5c85"/>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customStyle="1">
    <w:name w:val="ListLabel 176"/>
    <w:qFormat/>
    <w:rPr>
      <w:rFonts w:cs="Symbol"/>
    </w:rPr>
  </w:style>
  <w:style w:type="character" w:styleId="ListLabel177" w:customStyle="1">
    <w:name w:val="ListLabel 177"/>
    <w:qFormat/>
    <w:rPr>
      <w:rFonts w:cs="Symbol"/>
    </w:rPr>
  </w:style>
  <w:style w:type="character" w:styleId="ListLabel178" w:customStyle="1">
    <w:name w:val="ListLabel 178"/>
    <w:qFormat/>
    <w:rPr>
      <w:rFonts w:cs="Symbol"/>
    </w:rPr>
  </w:style>
  <w:style w:type="character" w:styleId="ListLabel179" w:customStyle="1">
    <w:name w:val="ListLabel 179"/>
    <w:qFormat/>
    <w:rPr/>
  </w:style>
  <w:style w:type="character" w:styleId="BobletekstTegn" w:customStyle="1">
    <w:name w:val="Bobletekst Tegn"/>
    <w:basedOn w:val="DefaultParagraphFont"/>
    <w:link w:val="Bobletekst"/>
    <w:semiHidden/>
    <w:qFormat/>
    <w:rsid w:val="005a5b09"/>
    <w:rPr>
      <w:rFonts w:ascii="Segoe UI" w:hAnsi="Segoe UI" w:eastAsia="Cambria" w:cs="Segoe UI"/>
      <w:color w:val="00000A"/>
      <w:sz w:val="18"/>
      <w:szCs w:val="18"/>
    </w:rPr>
  </w:style>
  <w:style w:type="character" w:styleId="Annotationreference">
    <w:name w:val="annotation reference"/>
    <w:basedOn w:val="DefaultParagraphFont"/>
    <w:semiHidden/>
    <w:unhideWhenUsed/>
    <w:qFormat/>
    <w:rsid w:val="00455246"/>
    <w:rPr>
      <w:sz w:val="16"/>
      <w:szCs w:val="16"/>
    </w:rPr>
  </w:style>
  <w:style w:type="character" w:styleId="MerknadstekstTegn" w:customStyle="1">
    <w:name w:val="Merknadstekst Tegn"/>
    <w:basedOn w:val="DefaultParagraphFont"/>
    <w:link w:val="Merknadstekst"/>
    <w:semiHidden/>
    <w:qFormat/>
    <w:rsid w:val="00455246"/>
    <w:rPr>
      <w:rFonts w:ascii="Times New Roman" w:hAnsi="Times New Roman" w:eastAsia="Cambria"/>
      <w:color w:val="00000A"/>
      <w:szCs w:val="20"/>
    </w:rPr>
  </w:style>
  <w:style w:type="character" w:styleId="KommentaremneTegn" w:customStyle="1">
    <w:name w:val="Kommentaremne Tegn"/>
    <w:basedOn w:val="MerknadstekstTegn"/>
    <w:link w:val="Kommentaremne"/>
    <w:semiHidden/>
    <w:qFormat/>
    <w:rsid w:val="00455246"/>
    <w:rPr>
      <w:rFonts w:ascii="Times New Roman" w:hAnsi="Times New Roman" w:eastAsia="Cambria"/>
      <w:b/>
      <w:bCs/>
      <w:color w:val="00000A"/>
      <w:szCs w:val="20"/>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style>
  <w:style w:type="paragraph" w:styleId="Heading" w:customStyle="1">
    <w:name w:val="Heading"/>
    <w:basedOn w:val="Normal"/>
    <w:next w:val="TextBody"/>
    <w:qFormat/>
    <w:pPr>
      <w:keepNext w:val="true"/>
      <w:spacing w:before="240" w:after="120"/>
    </w:pPr>
    <w:rPr>
      <w:rFonts w:eastAsia="WenQuanYi Micro Hei"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ildetekstTeg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eastAsia="" w:cs="" w:cstheme="majorBidi" w:eastAsiaTheme="majorEastAsia"/>
      <w:bCs/>
      <w:sz w:val="48"/>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hanging="0"/>
    </w:pPr>
    <w:rPr>
      <w:rFonts w:eastAsia="" w:cs="" w:cstheme="majorBidi" w:eastAsiaTheme="majorEastAsia"/>
      <w:bCs/>
      <w:i/>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obletekstTegn"/>
    <w:semiHidden/>
    <w:unhideWhenUsed/>
    <w:qFormat/>
    <w:rsid w:val="005a5b09"/>
    <w:pPr>
      <w:spacing w:lineRule="auto" w:line="240" w:before="0" w:after="0"/>
    </w:pPr>
    <w:rPr>
      <w:rFonts w:ascii="Segoe UI" w:hAnsi="Segoe UI" w:cs="Segoe UI"/>
      <w:sz w:val="18"/>
      <w:szCs w:val="18"/>
    </w:rPr>
  </w:style>
  <w:style w:type="paragraph" w:styleId="Annotationtext">
    <w:name w:val="annotation text"/>
    <w:basedOn w:val="Normal"/>
    <w:link w:val="MerknadstekstTegn"/>
    <w:semiHidden/>
    <w:unhideWhenUsed/>
    <w:qFormat/>
    <w:rsid w:val="00455246"/>
    <w:pPr>
      <w:spacing w:lineRule="auto" w:line="240"/>
    </w:pPr>
    <w:rPr>
      <w:sz w:val="20"/>
      <w:szCs w:val="20"/>
    </w:rPr>
  </w:style>
  <w:style w:type="paragraph" w:styleId="Annotationsubject">
    <w:name w:val="annotation subject"/>
    <w:basedOn w:val="Annotationtext"/>
    <w:link w:val="KommentaremneTegn"/>
    <w:semiHidden/>
    <w:unhideWhenUsed/>
    <w:qFormat/>
    <w:rsid w:val="00455246"/>
    <w:pPr/>
    <w:rPr>
      <w:b/>
      <w:bCs/>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7701-1774" TargetMode="External"/><Relationship Id="rId3" Type="http://schemas.openxmlformats.org/officeDocument/2006/relationships/hyperlink" Target="mailto:jacob@anhoej.net" TargetMode="External"/><Relationship Id="rId4" Type="http://schemas.openxmlformats.org/officeDocument/2006/relationships/hyperlink" Target="https://orcid.org/0000-0002-0318-4162" TargetMode="External"/><Relationship Id="rId5" Type="http://schemas.openxmlformats.org/officeDocument/2006/relationships/hyperlink" Target="mailto:tore.wentzellarsen@gmail.com" TargetMode="External"/><Relationship Id="rId6" Type="http://schemas.openxmlformats.org/officeDocument/2006/relationships/hyperlink" Target="https://CRAN.R-project.org/package=qicharts2" TargetMode="External"/><Relationship Id="rId7" Type="http://schemas.openxmlformats.org/officeDocument/2006/relationships/hyperlink" Target="https://CRAN.R-project.org/package=crossrun" TargetMode="External"/><Relationship Id="rId8" Type="http://schemas.openxmlformats.org/officeDocument/2006/relationships/hyperlink" Target="https://doi.org/10.1371/journal.pone.0223233" TargetMode="External"/><Relationship Id="rId9" Type="http://schemas.openxmlformats.org/officeDocument/2006/relationships/hyperlink" Target="https://CRAN.R-project.org/package=Rmpfr"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18</Pages>
  <Words>4825</Words>
  <Characters>22250</Characters>
  <CharactersWithSpaces>25847</CharactersWithSpaces>
  <Paragraphs>1236</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2020-03-21T13:25:00Z</dcterms:created>
  <dc:creator>Tore Wentzel-Larsen</dc:creator>
  <dc:description/>
  <dc:language>da-DK</dc:language>
  <cp:lastModifiedBy>Jacob Anhøj</cp:lastModifiedBy>
  <dcterms:modified xsi:type="dcterms:W3CDTF">2020-03-21T21:22:31Z</dcterms:modified>
  <cp:revision>10</cp:revision>
  <dc:subject/>
  <dc:title>Smooth operator: Modifying the Anhøj rules to improve runs analysis in statistical process control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